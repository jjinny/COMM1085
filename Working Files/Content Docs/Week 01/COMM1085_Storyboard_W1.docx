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04731" w14:textId="17742AE0" w:rsidR="00455973" w:rsidRPr="00C15B9D" w:rsidRDefault="009B2BD4" w:rsidP="00C15B9D">
      <w:pPr>
        <w:spacing w:after="0" w:line="240" w:lineRule="auto"/>
        <w:rPr>
          <w:rFonts w:cs="Arial"/>
          <w:b/>
          <w:sz w:val="28"/>
          <w:szCs w:val="28"/>
        </w:rPr>
      </w:pPr>
      <w:r w:rsidRPr="00C15B9D">
        <w:rPr>
          <w:rFonts w:cs="Arial"/>
          <w:b/>
          <w:sz w:val="28"/>
          <w:szCs w:val="28"/>
        </w:rPr>
        <w:t>COMM1085</w:t>
      </w:r>
      <w:r w:rsidR="00E37AED" w:rsidRPr="00C15B9D">
        <w:rPr>
          <w:rFonts w:cs="Arial"/>
          <w:b/>
          <w:sz w:val="28"/>
          <w:szCs w:val="28"/>
        </w:rPr>
        <w:t xml:space="preserve"> Instructional Content</w:t>
      </w:r>
    </w:p>
    <w:p w14:paraId="5227E63C" w14:textId="15993E90" w:rsidR="00E37AED" w:rsidRDefault="00E37AED" w:rsidP="00E37AED">
      <w:pPr>
        <w:rPr>
          <w:rFonts w:cs="Arial"/>
          <w:b/>
        </w:rPr>
      </w:pPr>
      <w:r w:rsidRPr="00C61B80">
        <w:rPr>
          <w:rFonts w:cs="Arial"/>
          <w:b/>
        </w:rPr>
        <w:t xml:space="preserve">Week </w:t>
      </w:r>
      <w:r w:rsidR="009B2BD4">
        <w:rPr>
          <w:rFonts w:cs="Arial"/>
          <w:b/>
        </w:rPr>
        <w:t>1</w:t>
      </w:r>
      <w:r w:rsidRPr="00C61B80">
        <w:rPr>
          <w:rFonts w:cs="Arial"/>
          <w:b/>
        </w:rPr>
        <w:t>:</w:t>
      </w:r>
      <w:r>
        <w:rPr>
          <w:rFonts w:cs="Arial"/>
          <w:b/>
        </w:rPr>
        <w:t xml:space="preserve"> </w:t>
      </w:r>
      <w:r w:rsidR="009B2BD4">
        <w:rPr>
          <w:rFonts w:cs="Arial"/>
          <w:b/>
        </w:rPr>
        <w:t>Introduction to College Reading and Writing</w:t>
      </w:r>
    </w:p>
    <w:p w14:paraId="3BCD8BA2" w14:textId="54CFB583" w:rsidR="00625504" w:rsidRPr="005509AB" w:rsidRDefault="00637615" w:rsidP="005509AB">
      <w:pPr>
        <w:spacing w:line="240" w:lineRule="auto"/>
        <w:rPr>
          <w:b/>
          <w:sz w:val="24"/>
          <w:szCs w:val="24"/>
        </w:rPr>
      </w:pPr>
      <w:bookmarkStart w:id="0" w:name="_Toc478390536"/>
      <w:r w:rsidRPr="005509AB">
        <w:rPr>
          <w:b/>
          <w:sz w:val="24"/>
          <w:szCs w:val="24"/>
        </w:rPr>
        <w:t>Framework for Module</w:t>
      </w:r>
      <w:bookmarkEnd w:id="0"/>
    </w:p>
    <w:tbl>
      <w:tblPr>
        <w:tblStyle w:val="TableGrid"/>
        <w:tblW w:w="9350" w:type="dxa"/>
        <w:tblLook w:val="04A0" w:firstRow="1" w:lastRow="0" w:firstColumn="1" w:lastColumn="0" w:noHBand="0" w:noVBand="1"/>
      </w:tblPr>
      <w:tblGrid>
        <w:gridCol w:w="2875"/>
        <w:gridCol w:w="6475"/>
      </w:tblGrid>
      <w:tr w:rsidR="009B2BD4" w:rsidRPr="000F7292" w14:paraId="289154F3" w14:textId="77777777" w:rsidTr="006C5550">
        <w:tc>
          <w:tcPr>
            <w:tcW w:w="2875" w:type="dxa"/>
          </w:tcPr>
          <w:p w14:paraId="7AE6B785" w14:textId="77777777" w:rsidR="009B2BD4" w:rsidRPr="000F7292" w:rsidRDefault="009B2BD4" w:rsidP="006C5550">
            <w:r w:rsidRPr="000F7292">
              <w:t>Delivery</w:t>
            </w:r>
          </w:p>
        </w:tc>
        <w:tc>
          <w:tcPr>
            <w:tcW w:w="6475" w:type="dxa"/>
          </w:tcPr>
          <w:p w14:paraId="37F0B660" w14:textId="725B3274" w:rsidR="009B2BD4" w:rsidRPr="009B2BD4" w:rsidRDefault="009B2BD4" w:rsidP="009B2BD4">
            <w:pPr>
              <w:pStyle w:val="NormalWeb"/>
              <w:spacing w:before="60" w:beforeAutospacing="0" w:after="60" w:afterAutospacing="0"/>
              <w:rPr>
                <w:rFonts w:asciiTheme="minorHAnsi" w:hAnsiTheme="minorHAnsi"/>
                <w:sz w:val="22"/>
                <w:szCs w:val="22"/>
                <w:highlight w:val="yellow"/>
              </w:rPr>
            </w:pPr>
            <w:r w:rsidRPr="009B2BD4">
              <w:rPr>
                <w:rFonts w:asciiTheme="minorHAnsi" w:hAnsiTheme="minorHAnsi"/>
                <w:sz w:val="22"/>
                <w:szCs w:val="22"/>
              </w:rPr>
              <w:t>Fully online</w:t>
            </w:r>
          </w:p>
        </w:tc>
      </w:tr>
      <w:tr w:rsidR="009B2BD4" w:rsidRPr="000F7292" w14:paraId="7BCCBB78" w14:textId="77777777" w:rsidTr="006C5550">
        <w:tc>
          <w:tcPr>
            <w:tcW w:w="2875" w:type="dxa"/>
          </w:tcPr>
          <w:p w14:paraId="6A74A87F" w14:textId="77777777" w:rsidR="009B2BD4" w:rsidRPr="000F7292" w:rsidRDefault="009B2BD4" w:rsidP="006C5550">
            <w:r w:rsidRPr="000F7292">
              <w:t>Course Learning Outcomes</w:t>
            </w:r>
          </w:p>
        </w:tc>
        <w:tc>
          <w:tcPr>
            <w:tcW w:w="6475" w:type="dxa"/>
          </w:tcPr>
          <w:p w14:paraId="1870EF26" w14:textId="77777777" w:rsidR="009B2BD4" w:rsidRPr="000F7292" w:rsidRDefault="009B2BD4" w:rsidP="006C5550">
            <w:r w:rsidRPr="000F7292">
              <w:t>1. Identify purpose, audience, and thesis in a variety of texts</w:t>
            </w:r>
          </w:p>
          <w:p w14:paraId="0FBA5E9F" w14:textId="0A1523F7" w:rsidR="009B2BD4" w:rsidRPr="000F7292" w:rsidRDefault="009B2BD4" w:rsidP="006C5550">
            <w:r w:rsidRPr="000F7292">
              <w:t>2. Employ critical thinking to analyse source, voice, bias, meaning, argument, and evidence</w:t>
            </w:r>
          </w:p>
        </w:tc>
      </w:tr>
      <w:tr w:rsidR="009B2BD4" w:rsidRPr="000F7292" w14:paraId="773BDACA" w14:textId="77777777" w:rsidTr="006C5550">
        <w:tc>
          <w:tcPr>
            <w:tcW w:w="2875" w:type="dxa"/>
          </w:tcPr>
          <w:p w14:paraId="7840F642" w14:textId="77777777" w:rsidR="009B2BD4" w:rsidRPr="000F7292" w:rsidRDefault="009B2BD4" w:rsidP="006C5550">
            <w:r w:rsidRPr="000F7292">
              <w:t>Unit Learning Outcomes</w:t>
            </w:r>
          </w:p>
        </w:tc>
        <w:tc>
          <w:tcPr>
            <w:tcW w:w="6475" w:type="dxa"/>
          </w:tcPr>
          <w:p w14:paraId="6F3431FE" w14:textId="77777777" w:rsidR="009B2BD4" w:rsidRPr="000F7292" w:rsidRDefault="009B2BD4" w:rsidP="006C5550">
            <w:r w:rsidRPr="000F7292">
              <w:t>1.1 Identify reading and writing tasks as they apply to college and the workplace</w:t>
            </w:r>
          </w:p>
          <w:p w14:paraId="406ECC64" w14:textId="77777777" w:rsidR="009B2BD4" w:rsidRPr="000F7292" w:rsidRDefault="009B2BD4" w:rsidP="006C5550">
            <w:r w:rsidRPr="000F7292">
              <w:t>1.2 Apply pre-reading skills and strategies</w:t>
            </w:r>
          </w:p>
          <w:p w14:paraId="75A4008D" w14:textId="77777777" w:rsidR="009B2BD4" w:rsidRPr="000F7292" w:rsidRDefault="009B2BD4" w:rsidP="006C5550">
            <w:r w:rsidRPr="000F7292">
              <w:t>1.3 Identify purpose and audience for various readings</w:t>
            </w:r>
          </w:p>
          <w:p w14:paraId="2FB61477" w14:textId="77777777" w:rsidR="009B2BD4" w:rsidRPr="000F7292" w:rsidRDefault="009B2BD4" w:rsidP="006C5550">
            <w:r w:rsidRPr="000F7292">
              <w:t>2.1 Identify thesis, main ideas, and supporting details in a reading</w:t>
            </w:r>
          </w:p>
        </w:tc>
      </w:tr>
      <w:tr w:rsidR="009B2BD4" w:rsidRPr="000F7292" w14:paraId="03854900" w14:textId="77777777" w:rsidTr="006C5550">
        <w:tc>
          <w:tcPr>
            <w:tcW w:w="2875" w:type="dxa"/>
          </w:tcPr>
          <w:p w14:paraId="4E45751D" w14:textId="77777777" w:rsidR="009B2BD4" w:rsidRPr="000F7292" w:rsidRDefault="009B2BD4" w:rsidP="006C5550">
            <w:r w:rsidRPr="000F7292">
              <w:t>Real-life task that learners should be able to complete by the end of the module</w:t>
            </w:r>
          </w:p>
        </w:tc>
        <w:tc>
          <w:tcPr>
            <w:tcW w:w="6475" w:type="dxa"/>
          </w:tcPr>
          <w:p w14:paraId="59AAAB95" w14:textId="77777777" w:rsidR="009B2BD4" w:rsidRPr="000F7292" w:rsidRDefault="009B2BD4" w:rsidP="006C5550">
            <w:r w:rsidRPr="000F7292">
              <w:t>Learners will be able to skim and scan a text in search of relevant text information.</w:t>
            </w:r>
          </w:p>
        </w:tc>
      </w:tr>
      <w:tr w:rsidR="009B2BD4" w:rsidRPr="000F7292" w14:paraId="1DD356B0" w14:textId="77777777" w:rsidTr="006C5550">
        <w:tc>
          <w:tcPr>
            <w:tcW w:w="2875" w:type="dxa"/>
          </w:tcPr>
          <w:p w14:paraId="2B4E3E9F" w14:textId="77777777" w:rsidR="009B2BD4" w:rsidRPr="000F7292" w:rsidRDefault="009B2BD4" w:rsidP="006C5550">
            <w:r w:rsidRPr="000F7292">
              <w:t>Is there a graded evaluation this week? If so, describe briefly.</w:t>
            </w:r>
          </w:p>
        </w:tc>
        <w:tc>
          <w:tcPr>
            <w:tcW w:w="6475" w:type="dxa"/>
          </w:tcPr>
          <w:p w14:paraId="6D84E1B2" w14:textId="4C9EFB22" w:rsidR="009B2BD4" w:rsidRPr="000F7292" w:rsidRDefault="009B2BD4" w:rsidP="00617E55">
            <w:pPr>
              <w:pStyle w:val="NormalWeb"/>
              <w:spacing w:before="0" w:beforeAutospacing="0" w:after="60" w:afterAutospacing="0"/>
              <w:ind w:left="-18"/>
              <w:rPr>
                <w:rFonts w:asciiTheme="minorHAnsi" w:hAnsiTheme="minorHAnsi"/>
                <w:sz w:val="22"/>
                <w:szCs w:val="22"/>
              </w:rPr>
            </w:pPr>
            <w:r w:rsidRPr="000F7292">
              <w:rPr>
                <w:rFonts w:asciiTheme="minorHAnsi" w:hAnsiTheme="minorHAnsi"/>
                <w:sz w:val="22"/>
                <w:szCs w:val="22"/>
              </w:rPr>
              <w:t>No</w:t>
            </w:r>
            <w:r>
              <w:rPr>
                <w:rFonts w:asciiTheme="minorHAnsi" w:hAnsiTheme="minorHAnsi"/>
                <w:sz w:val="22"/>
                <w:szCs w:val="22"/>
              </w:rPr>
              <w:t>,</w:t>
            </w:r>
            <w:r w:rsidRPr="000F7292">
              <w:rPr>
                <w:rFonts w:asciiTheme="minorHAnsi" w:hAnsiTheme="minorHAnsi"/>
                <w:sz w:val="22"/>
                <w:szCs w:val="22"/>
              </w:rPr>
              <w:t xml:space="preserve"> but students are asked to </w:t>
            </w:r>
            <w:r>
              <w:rPr>
                <w:rFonts w:asciiTheme="minorHAnsi" w:hAnsiTheme="minorHAnsi"/>
                <w:sz w:val="22"/>
                <w:szCs w:val="22"/>
              </w:rPr>
              <w:t>produce a “diagnostic” writing</w:t>
            </w:r>
            <w:r w:rsidRPr="000F7292">
              <w:rPr>
                <w:rFonts w:asciiTheme="minorHAnsi" w:hAnsiTheme="minorHAnsi"/>
                <w:sz w:val="22"/>
                <w:szCs w:val="22"/>
              </w:rPr>
              <w:t xml:space="preserve"> sample, which is ungraded</w:t>
            </w:r>
          </w:p>
        </w:tc>
      </w:tr>
    </w:tbl>
    <w:p w14:paraId="1169010E" w14:textId="77777777" w:rsidR="00612F9D" w:rsidRDefault="00612F9D" w:rsidP="009B2BD4">
      <w:pPr>
        <w:spacing w:after="0" w:line="240" w:lineRule="auto"/>
      </w:pPr>
    </w:p>
    <w:p w14:paraId="28B240CD" w14:textId="77777777" w:rsidR="00F87B81" w:rsidRDefault="00F87B81" w:rsidP="009B2BD4">
      <w:pPr>
        <w:spacing w:after="0" w:line="240" w:lineRule="auto"/>
      </w:pPr>
    </w:p>
    <w:p w14:paraId="032FCAD0" w14:textId="77777777" w:rsidR="00EF3B4B" w:rsidRDefault="000A7DEF">
      <w:pPr>
        <w:pStyle w:val="TOC1"/>
        <w:rPr>
          <w:rFonts w:eastAsiaTheme="minorEastAsia"/>
          <w:noProof/>
          <w:lang w:val="en-US"/>
        </w:rPr>
      </w:pPr>
      <w:r>
        <w:rPr>
          <w:rStyle w:val="Hyperlink"/>
          <w:noProof/>
          <w:color w:val="auto"/>
          <w:sz w:val="24"/>
          <w:szCs w:val="24"/>
          <w:u w:val="none"/>
        </w:rPr>
        <w:fldChar w:fldCharType="begin"/>
      </w:r>
      <w:r>
        <w:rPr>
          <w:rStyle w:val="Hyperlink"/>
          <w:noProof/>
          <w:color w:val="auto"/>
          <w:sz w:val="24"/>
          <w:szCs w:val="24"/>
          <w:u w:val="none"/>
        </w:rPr>
        <w:instrText xml:space="preserve"> TOC \o "1-1" \h \z \u </w:instrText>
      </w:r>
      <w:r>
        <w:rPr>
          <w:rStyle w:val="Hyperlink"/>
          <w:noProof/>
          <w:color w:val="auto"/>
          <w:sz w:val="24"/>
          <w:szCs w:val="24"/>
          <w:u w:val="none"/>
        </w:rPr>
        <w:fldChar w:fldCharType="separate"/>
      </w:r>
      <w:hyperlink w:anchor="_Toc481495582" w:history="1">
        <w:r w:rsidR="00EF3B4B" w:rsidRPr="00ED0002">
          <w:rPr>
            <w:rStyle w:val="Hyperlink"/>
            <w:noProof/>
          </w:rPr>
          <w:t>Not Your High School English Course</w:t>
        </w:r>
        <w:r w:rsidR="00EF3B4B">
          <w:rPr>
            <w:noProof/>
            <w:webHidden/>
          </w:rPr>
          <w:tab/>
        </w:r>
        <w:r w:rsidR="00EF3B4B">
          <w:rPr>
            <w:noProof/>
            <w:webHidden/>
          </w:rPr>
          <w:fldChar w:fldCharType="begin"/>
        </w:r>
        <w:r w:rsidR="00EF3B4B">
          <w:rPr>
            <w:noProof/>
            <w:webHidden/>
          </w:rPr>
          <w:instrText xml:space="preserve"> PAGEREF _Toc481495582 \h </w:instrText>
        </w:r>
        <w:r w:rsidR="00EF3B4B">
          <w:rPr>
            <w:noProof/>
            <w:webHidden/>
          </w:rPr>
        </w:r>
        <w:r w:rsidR="00EF3B4B">
          <w:rPr>
            <w:noProof/>
            <w:webHidden/>
          </w:rPr>
          <w:fldChar w:fldCharType="separate"/>
        </w:r>
        <w:r w:rsidR="00EF3B4B">
          <w:rPr>
            <w:noProof/>
            <w:webHidden/>
          </w:rPr>
          <w:t>2</w:t>
        </w:r>
        <w:r w:rsidR="00EF3B4B">
          <w:rPr>
            <w:noProof/>
            <w:webHidden/>
          </w:rPr>
          <w:fldChar w:fldCharType="end"/>
        </w:r>
      </w:hyperlink>
    </w:p>
    <w:p w14:paraId="5B843C2B" w14:textId="77777777" w:rsidR="00EF3B4B" w:rsidRDefault="00563DD4">
      <w:pPr>
        <w:pStyle w:val="TOC1"/>
        <w:rPr>
          <w:rFonts w:eastAsiaTheme="minorEastAsia"/>
          <w:noProof/>
          <w:lang w:val="en-US"/>
        </w:rPr>
      </w:pPr>
      <w:hyperlink w:anchor="_Toc481495583" w:history="1">
        <w:r w:rsidR="00EF3B4B" w:rsidRPr="00ED0002">
          <w:rPr>
            <w:rStyle w:val="Hyperlink"/>
            <w:noProof/>
          </w:rPr>
          <w:t>Communications in the Workplace</w:t>
        </w:r>
        <w:r w:rsidR="00EF3B4B">
          <w:rPr>
            <w:noProof/>
            <w:webHidden/>
          </w:rPr>
          <w:tab/>
        </w:r>
        <w:r w:rsidR="00EF3B4B">
          <w:rPr>
            <w:noProof/>
            <w:webHidden/>
          </w:rPr>
          <w:fldChar w:fldCharType="begin"/>
        </w:r>
        <w:r w:rsidR="00EF3B4B">
          <w:rPr>
            <w:noProof/>
            <w:webHidden/>
          </w:rPr>
          <w:instrText xml:space="preserve"> PAGEREF _Toc481495583 \h </w:instrText>
        </w:r>
        <w:r w:rsidR="00EF3B4B">
          <w:rPr>
            <w:noProof/>
            <w:webHidden/>
          </w:rPr>
        </w:r>
        <w:r w:rsidR="00EF3B4B">
          <w:rPr>
            <w:noProof/>
            <w:webHidden/>
          </w:rPr>
          <w:fldChar w:fldCharType="separate"/>
        </w:r>
        <w:r w:rsidR="00EF3B4B">
          <w:rPr>
            <w:noProof/>
            <w:webHidden/>
          </w:rPr>
          <w:t>4</w:t>
        </w:r>
        <w:r w:rsidR="00EF3B4B">
          <w:rPr>
            <w:noProof/>
            <w:webHidden/>
          </w:rPr>
          <w:fldChar w:fldCharType="end"/>
        </w:r>
      </w:hyperlink>
    </w:p>
    <w:p w14:paraId="7B0516B6" w14:textId="77777777" w:rsidR="00EF3B4B" w:rsidRDefault="00563DD4">
      <w:pPr>
        <w:pStyle w:val="TOC1"/>
        <w:rPr>
          <w:rFonts w:eastAsiaTheme="minorEastAsia"/>
          <w:noProof/>
          <w:lang w:val="en-US"/>
        </w:rPr>
      </w:pPr>
      <w:hyperlink w:anchor="_Toc481495584" w:history="1">
        <w:r w:rsidR="00EF3B4B" w:rsidRPr="00ED0002">
          <w:rPr>
            <w:rStyle w:val="Hyperlink"/>
            <w:noProof/>
          </w:rPr>
          <w:t>Demand for Critical Thinking</w:t>
        </w:r>
        <w:r w:rsidR="00EF3B4B">
          <w:rPr>
            <w:noProof/>
            <w:webHidden/>
          </w:rPr>
          <w:tab/>
        </w:r>
        <w:r w:rsidR="00EF3B4B">
          <w:rPr>
            <w:noProof/>
            <w:webHidden/>
          </w:rPr>
          <w:fldChar w:fldCharType="begin"/>
        </w:r>
        <w:r w:rsidR="00EF3B4B">
          <w:rPr>
            <w:noProof/>
            <w:webHidden/>
          </w:rPr>
          <w:instrText xml:space="preserve"> PAGEREF _Toc481495584 \h </w:instrText>
        </w:r>
        <w:r w:rsidR="00EF3B4B">
          <w:rPr>
            <w:noProof/>
            <w:webHidden/>
          </w:rPr>
        </w:r>
        <w:r w:rsidR="00EF3B4B">
          <w:rPr>
            <w:noProof/>
            <w:webHidden/>
          </w:rPr>
          <w:fldChar w:fldCharType="separate"/>
        </w:r>
        <w:r w:rsidR="00EF3B4B">
          <w:rPr>
            <w:noProof/>
            <w:webHidden/>
          </w:rPr>
          <w:t>7</w:t>
        </w:r>
        <w:r w:rsidR="00EF3B4B">
          <w:rPr>
            <w:noProof/>
            <w:webHidden/>
          </w:rPr>
          <w:fldChar w:fldCharType="end"/>
        </w:r>
      </w:hyperlink>
    </w:p>
    <w:p w14:paraId="0D4533D7" w14:textId="77777777" w:rsidR="00EF3B4B" w:rsidRDefault="00563DD4">
      <w:pPr>
        <w:pStyle w:val="TOC1"/>
        <w:rPr>
          <w:rFonts w:eastAsiaTheme="minorEastAsia"/>
          <w:noProof/>
          <w:lang w:val="en-US"/>
        </w:rPr>
      </w:pPr>
      <w:hyperlink w:anchor="_Toc481495585" w:history="1">
        <w:r w:rsidR="00EF3B4B" w:rsidRPr="00ED0002">
          <w:rPr>
            <w:rStyle w:val="Hyperlink"/>
            <w:noProof/>
          </w:rPr>
          <w:t>Critical Thinking in the Workplace</w:t>
        </w:r>
        <w:r w:rsidR="00EF3B4B">
          <w:rPr>
            <w:noProof/>
            <w:webHidden/>
          </w:rPr>
          <w:tab/>
        </w:r>
        <w:r w:rsidR="00EF3B4B">
          <w:rPr>
            <w:noProof/>
            <w:webHidden/>
          </w:rPr>
          <w:fldChar w:fldCharType="begin"/>
        </w:r>
        <w:r w:rsidR="00EF3B4B">
          <w:rPr>
            <w:noProof/>
            <w:webHidden/>
          </w:rPr>
          <w:instrText xml:space="preserve"> PAGEREF _Toc481495585 \h </w:instrText>
        </w:r>
        <w:r w:rsidR="00EF3B4B">
          <w:rPr>
            <w:noProof/>
            <w:webHidden/>
          </w:rPr>
        </w:r>
        <w:r w:rsidR="00EF3B4B">
          <w:rPr>
            <w:noProof/>
            <w:webHidden/>
          </w:rPr>
          <w:fldChar w:fldCharType="separate"/>
        </w:r>
        <w:r w:rsidR="00EF3B4B">
          <w:rPr>
            <w:noProof/>
            <w:webHidden/>
          </w:rPr>
          <w:t>10</w:t>
        </w:r>
        <w:r w:rsidR="00EF3B4B">
          <w:rPr>
            <w:noProof/>
            <w:webHidden/>
          </w:rPr>
          <w:fldChar w:fldCharType="end"/>
        </w:r>
      </w:hyperlink>
    </w:p>
    <w:p w14:paraId="32E26BFD" w14:textId="77777777" w:rsidR="00EF3B4B" w:rsidRDefault="00563DD4">
      <w:pPr>
        <w:pStyle w:val="TOC1"/>
        <w:rPr>
          <w:rFonts w:eastAsiaTheme="minorEastAsia"/>
          <w:noProof/>
          <w:lang w:val="en-US"/>
        </w:rPr>
      </w:pPr>
      <w:hyperlink w:anchor="_Toc481495586" w:history="1">
        <w:r w:rsidR="00EF3B4B" w:rsidRPr="00ED0002">
          <w:rPr>
            <w:rStyle w:val="Hyperlink"/>
            <w:noProof/>
          </w:rPr>
          <w:t>Active Reading</w:t>
        </w:r>
        <w:r w:rsidR="00EF3B4B">
          <w:rPr>
            <w:noProof/>
            <w:webHidden/>
          </w:rPr>
          <w:tab/>
        </w:r>
        <w:r w:rsidR="00EF3B4B">
          <w:rPr>
            <w:noProof/>
            <w:webHidden/>
          </w:rPr>
          <w:fldChar w:fldCharType="begin"/>
        </w:r>
        <w:r w:rsidR="00EF3B4B">
          <w:rPr>
            <w:noProof/>
            <w:webHidden/>
          </w:rPr>
          <w:instrText xml:space="preserve"> PAGEREF _Toc481495586 \h </w:instrText>
        </w:r>
        <w:r w:rsidR="00EF3B4B">
          <w:rPr>
            <w:noProof/>
            <w:webHidden/>
          </w:rPr>
        </w:r>
        <w:r w:rsidR="00EF3B4B">
          <w:rPr>
            <w:noProof/>
            <w:webHidden/>
          </w:rPr>
          <w:fldChar w:fldCharType="separate"/>
        </w:r>
        <w:r w:rsidR="00EF3B4B">
          <w:rPr>
            <w:noProof/>
            <w:webHidden/>
          </w:rPr>
          <w:t>12</w:t>
        </w:r>
        <w:r w:rsidR="00EF3B4B">
          <w:rPr>
            <w:noProof/>
            <w:webHidden/>
          </w:rPr>
          <w:fldChar w:fldCharType="end"/>
        </w:r>
      </w:hyperlink>
    </w:p>
    <w:p w14:paraId="33559B2F" w14:textId="77777777" w:rsidR="00EF3B4B" w:rsidRDefault="00563DD4">
      <w:pPr>
        <w:pStyle w:val="TOC1"/>
        <w:rPr>
          <w:rFonts w:eastAsiaTheme="minorEastAsia"/>
          <w:noProof/>
          <w:lang w:val="en-US"/>
        </w:rPr>
      </w:pPr>
      <w:hyperlink w:anchor="_Toc481495587" w:history="1">
        <w:r w:rsidR="00EF3B4B" w:rsidRPr="00ED0002">
          <w:rPr>
            <w:rStyle w:val="Hyperlink"/>
            <w:noProof/>
          </w:rPr>
          <w:t>Skimming</w:t>
        </w:r>
        <w:r w:rsidR="00EF3B4B">
          <w:rPr>
            <w:noProof/>
            <w:webHidden/>
          </w:rPr>
          <w:tab/>
        </w:r>
        <w:r w:rsidR="00EF3B4B">
          <w:rPr>
            <w:noProof/>
            <w:webHidden/>
          </w:rPr>
          <w:fldChar w:fldCharType="begin"/>
        </w:r>
        <w:r w:rsidR="00EF3B4B">
          <w:rPr>
            <w:noProof/>
            <w:webHidden/>
          </w:rPr>
          <w:instrText xml:space="preserve"> PAGEREF _Toc481495587 \h </w:instrText>
        </w:r>
        <w:r w:rsidR="00EF3B4B">
          <w:rPr>
            <w:noProof/>
            <w:webHidden/>
          </w:rPr>
        </w:r>
        <w:r w:rsidR="00EF3B4B">
          <w:rPr>
            <w:noProof/>
            <w:webHidden/>
          </w:rPr>
          <w:fldChar w:fldCharType="separate"/>
        </w:r>
        <w:r w:rsidR="00EF3B4B">
          <w:rPr>
            <w:noProof/>
            <w:webHidden/>
          </w:rPr>
          <w:t>13</w:t>
        </w:r>
        <w:r w:rsidR="00EF3B4B">
          <w:rPr>
            <w:noProof/>
            <w:webHidden/>
          </w:rPr>
          <w:fldChar w:fldCharType="end"/>
        </w:r>
      </w:hyperlink>
    </w:p>
    <w:p w14:paraId="762F1E7B" w14:textId="77777777" w:rsidR="00EF3B4B" w:rsidRDefault="00563DD4">
      <w:pPr>
        <w:pStyle w:val="TOC1"/>
        <w:rPr>
          <w:rFonts w:eastAsiaTheme="minorEastAsia"/>
          <w:noProof/>
          <w:lang w:val="en-US"/>
        </w:rPr>
      </w:pPr>
      <w:hyperlink w:anchor="_Toc481495588" w:history="1">
        <w:r w:rsidR="00EF3B4B" w:rsidRPr="00ED0002">
          <w:rPr>
            <w:rStyle w:val="Hyperlink"/>
            <w:noProof/>
          </w:rPr>
          <w:t>Activity: Skimming</w:t>
        </w:r>
        <w:r w:rsidR="00EF3B4B">
          <w:rPr>
            <w:noProof/>
            <w:webHidden/>
          </w:rPr>
          <w:tab/>
        </w:r>
        <w:r w:rsidR="00EF3B4B">
          <w:rPr>
            <w:noProof/>
            <w:webHidden/>
          </w:rPr>
          <w:fldChar w:fldCharType="begin"/>
        </w:r>
        <w:r w:rsidR="00EF3B4B">
          <w:rPr>
            <w:noProof/>
            <w:webHidden/>
          </w:rPr>
          <w:instrText xml:space="preserve"> PAGEREF _Toc481495588 \h </w:instrText>
        </w:r>
        <w:r w:rsidR="00EF3B4B">
          <w:rPr>
            <w:noProof/>
            <w:webHidden/>
          </w:rPr>
        </w:r>
        <w:r w:rsidR="00EF3B4B">
          <w:rPr>
            <w:noProof/>
            <w:webHidden/>
          </w:rPr>
          <w:fldChar w:fldCharType="separate"/>
        </w:r>
        <w:r w:rsidR="00EF3B4B">
          <w:rPr>
            <w:noProof/>
            <w:webHidden/>
          </w:rPr>
          <w:t>14</w:t>
        </w:r>
        <w:r w:rsidR="00EF3B4B">
          <w:rPr>
            <w:noProof/>
            <w:webHidden/>
          </w:rPr>
          <w:fldChar w:fldCharType="end"/>
        </w:r>
      </w:hyperlink>
    </w:p>
    <w:p w14:paraId="08B14EAC" w14:textId="77777777" w:rsidR="00EF3B4B" w:rsidRDefault="00563DD4">
      <w:pPr>
        <w:pStyle w:val="TOC1"/>
        <w:rPr>
          <w:rFonts w:eastAsiaTheme="minorEastAsia"/>
          <w:noProof/>
          <w:lang w:val="en-US"/>
        </w:rPr>
      </w:pPr>
      <w:hyperlink w:anchor="_Toc481495589" w:history="1">
        <w:r w:rsidR="00EF3B4B" w:rsidRPr="00ED0002">
          <w:rPr>
            <w:rStyle w:val="Hyperlink"/>
            <w:noProof/>
          </w:rPr>
          <w:t>Scanning a Text</w:t>
        </w:r>
        <w:r w:rsidR="00EF3B4B">
          <w:rPr>
            <w:noProof/>
            <w:webHidden/>
          </w:rPr>
          <w:tab/>
        </w:r>
        <w:r w:rsidR="00EF3B4B">
          <w:rPr>
            <w:noProof/>
            <w:webHidden/>
          </w:rPr>
          <w:fldChar w:fldCharType="begin"/>
        </w:r>
        <w:r w:rsidR="00EF3B4B">
          <w:rPr>
            <w:noProof/>
            <w:webHidden/>
          </w:rPr>
          <w:instrText xml:space="preserve"> PAGEREF _Toc481495589 \h </w:instrText>
        </w:r>
        <w:r w:rsidR="00EF3B4B">
          <w:rPr>
            <w:noProof/>
            <w:webHidden/>
          </w:rPr>
        </w:r>
        <w:r w:rsidR="00EF3B4B">
          <w:rPr>
            <w:noProof/>
            <w:webHidden/>
          </w:rPr>
          <w:fldChar w:fldCharType="separate"/>
        </w:r>
        <w:r w:rsidR="00EF3B4B">
          <w:rPr>
            <w:noProof/>
            <w:webHidden/>
          </w:rPr>
          <w:t>16</w:t>
        </w:r>
        <w:r w:rsidR="00EF3B4B">
          <w:rPr>
            <w:noProof/>
            <w:webHidden/>
          </w:rPr>
          <w:fldChar w:fldCharType="end"/>
        </w:r>
      </w:hyperlink>
    </w:p>
    <w:p w14:paraId="1523C4E0" w14:textId="77777777" w:rsidR="00EF3B4B" w:rsidRDefault="00563DD4">
      <w:pPr>
        <w:pStyle w:val="TOC1"/>
        <w:rPr>
          <w:rFonts w:eastAsiaTheme="minorEastAsia"/>
          <w:noProof/>
          <w:lang w:val="en-US"/>
        </w:rPr>
      </w:pPr>
      <w:hyperlink w:anchor="_Toc481495590" w:history="1">
        <w:r w:rsidR="00EF3B4B" w:rsidRPr="00ED0002">
          <w:rPr>
            <w:rStyle w:val="Hyperlink"/>
            <w:noProof/>
          </w:rPr>
          <w:t>Activity: How to Scan a Text</w:t>
        </w:r>
        <w:r w:rsidR="00EF3B4B">
          <w:rPr>
            <w:noProof/>
            <w:webHidden/>
          </w:rPr>
          <w:tab/>
        </w:r>
        <w:r w:rsidR="00EF3B4B">
          <w:rPr>
            <w:noProof/>
            <w:webHidden/>
          </w:rPr>
          <w:fldChar w:fldCharType="begin"/>
        </w:r>
        <w:r w:rsidR="00EF3B4B">
          <w:rPr>
            <w:noProof/>
            <w:webHidden/>
          </w:rPr>
          <w:instrText xml:space="preserve"> PAGEREF _Toc481495590 \h </w:instrText>
        </w:r>
        <w:r w:rsidR="00EF3B4B">
          <w:rPr>
            <w:noProof/>
            <w:webHidden/>
          </w:rPr>
        </w:r>
        <w:r w:rsidR="00EF3B4B">
          <w:rPr>
            <w:noProof/>
            <w:webHidden/>
          </w:rPr>
          <w:fldChar w:fldCharType="separate"/>
        </w:r>
        <w:r w:rsidR="00EF3B4B">
          <w:rPr>
            <w:noProof/>
            <w:webHidden/>
          </w:rPr>
          <w:t>18</w:t>
        </w:r>
        <w:r w:rsidR="00EF3B4B">
          <w:rPr>
            <w:noProof/>
            <w:webHidden/>
          </w:rPr>
          <w:fldChar w:fldCharType="end"/>
        </w:r>
      </w:hyperlink>
    </w:p>
    <w:p w14:paraId="1844752F" w14:textId="77777777" w:rsidR="00EF3B4B" w:rsidRDefault="00563DD4">
      <w:pPr>
        <w:pStyle w:val="TOC1"/>
        <w:rPr>
          <w:rFonts w:eastAsiaTheme="minorEastAsia"/>
          <w:noProof/>
          <w:lang w:val="en-US"/>
        </w:rPr>
      </w:pPr>
      <w:hyperlink w:anchor="_Toc481495591" w:history="1">
        <w:r w:rsidR="00EF3B4B" w:rsidRPr="00ED0002">
          <w:rPr>
            <w:rStyle w:val="Hyperlink"/>
            <w:noProof/>
          </w:rPr>
          <w:t>Audience and Purpose</w:t>
        </w:r>
        <w:r w:rsidR="00EF3B4B">
          <w:rPr>
            <w:noProof/>
            <w:webHidden/>
          </w:rPr>
          <w:tab/>
        </w:r>
        <w:r w:rsidR="00EF3B4B">
          <w:rPr>
            <w:noProof/>
            <w:webHidden/>
          </w:rPr>
          <w:fldChar w:fldCharType="begin"/>
        </w:r>
        <w:r w:rsidR="00EF3B4B">
          <w:rPr>
            <w:noProof/>
            <w:webHidden/>
          </w:rPr>
          <w:instrText xml:space="preserve"> PAGEREF _Toc481495591 \h </w:instrText>
        </w:r>
        <w:r w:rsidR="00EF3B4B">
          <w:rPr>
            <w:noProof/>
            <w:webHidden/>
          </w:rPr>
        </w:r>
        <w:r w:rsidR="00EF3B4B">
          <w:rPr>
            <w:noProof/>
            <w:webHidden/>
          </w:rPr>
          <w:fldChar w:fldCharType="separate"/>
        </w:r>
        <w:r w:rsidR="00EF3B4B">
          <w:rPr>
            <w:noProof/>
            <w:webHidden/>
          </w:rPr>
          <w:t>20</w:t>
        </w:r>
        <w:r w:rsidR="00EF3B4B">
          <w:rPr>
            <w:noProof/>
            <w:webHidden/>
          </w:rPr>
          <w:fldChar w:fldCharType="end"/>
        </w:r>
      </w:hyperlink>
    </w:p>
    <w:p w14:paraId="15503B35" w14:textId="77777777" w:rsidR="00EF3B4B" w:rsidRDefault="00563DD4">
      <w:pPr>
        <w:pStyle w:val="TOC1"/>
        <w:rPr>
          <w:rFonts w:eastAsiaTheme="minorEastAsia"/>
          <w:noProof/>
          <w:lang w:val="en-US"/>
        </w:rPr>
      </w:pPr>
      <w:hyperlink w:anchor="_Toc481495592" w:history="1">
        <w:r w:rsidR="00EF3B4B" w:rsidRPr="00ED0002">
          <w:rPr>
            <w:rStyle w:val="Hyperlink"/>
            <w:noProof/>
          </w:rPr>
          <w:t>Identifying Audience and Purpose</w:t>
        </w:r>
        <w:r w:rsidR="00EF3B4B">
          <w:rPr>
            <w:noProof/>
            <w:webHidden/>
          </w:rPr>
          <w:tab/>
        </w:r>
        <w:r w:rsidR="00EF3B4B">
          <w:rPr>
            <w:noProof/>
            <w:webHidden/>
          </w:rPr>
          <w:fldChar w:fldCharType="begin"/>
        </w:r>
        <w:r w:rsidR="00EF3B4B">
          <w:rPr>
            <w:noProof/>
            <w:webHidden/>
          </w:rPr>
          <w:instrText xml:space="preserve"> PAGEREF _Toc481495592 \h </w:instrText>
        </w:r>
        <w:r w:rsidR="00EF3B4B">
          <w:rPr>
            <w:noProof/>
            <w:webHidden/>
          </w:rPr>
        </w:r>
        <w:r w:rsidR="00EF3B4B">
          <w:rPr>
            <w:noProof/>
            <w:webHidden/>
          </w:rPr>
          <w:fldChar w:fldCharType="separate"/>
        </w:r>
        <w:r w:rsidR="00EF3B4B">
          <w:rPr>
            <w:noProof/>
            <w:webHidden/>
          </w:rPr>
          <w:t>23</w:t>
        </w:r>
        <w:r w:rsidR="00EF3B4B">
          <w:rPr>
            <w:noProof/>
            <w:webHidden/>
          </w:rPr>
          <w:fldChar w:fldCharType="end"/>
        </w:r>
      </w:hyperlink>
    </w:p>
    <w:p w14:paraId="41FC1D65" w14:textId="77777777" w:rsidR="00EF3B4B" w:rsidRDefault="00563DD4">
      <w:pPr>
        <w:pStyle w:val="TOC1"/>
        <w:rPr>
          <w:rFonts w:eastAsiaTheme="minorEastAsia"/>
          <w:noProof/>
          <w:lang w:val="en-US"/>
        </w:rPr>
      </w:pPr>
      <w:hyperlink w:anchor="_Toc481495593" w:history="1">
        <w:r w:rsidR="00EF3B4B" w:rsidRPr="00ED0002">
          <w:rPr>
            <w:rStyle w:val="Hyperlink"/>
            <w:noProof/>
          </w:rPr>
          <w:t>Ten-Word Autobiography</w:t>
        </w:r>
        <w:r w:rsidR="00EF3B4B">
          <w:rPr>
            <w:noProof/>
            <w:webHidden/>
          </w:rPr>
          <w:tab/>
        </w:r>
        <w:r w:rsidR="00EF3B4B">
          <w:rPr>
            <w:noProof/>
            <w:webHidden/>
          </w:rPr>
          <w:fldChar w:fldCharType="begin"/>
        </w:r>
        <w:r w:rsidR="00EF3B4B">
          <w:rPr>
            <w:noProof/>
            <w:webHidden/>
          </w:rPr>
          <w:instrText xml:space="preserve"> PAGEREF _Toc481495593 \h </w:instrText>
        </w:r>
        <w:r w:rsidR="00EF3B4B">
          <w:rPr>
            <w:noProof/>
            <w:webHidden/>
          </w:rPr>
        </w:r>
        <w:r w:rsidR="00EF3B4B">
          <w:rPr>
            <w:noProof/>
            <w:webHidden/>
          </w:rPr>
          <w:fldChar w:fldCharType="separate"/>
        </w:r>
        <w:r w:rsidR="00EF3B4B">
          <w:rPr>
            <w:noProof/>
            <w:webHidden/>
          </w:rPr>
          <w:t>26</w:t>
        </w:r>
        <w:r w:rsidR="00EF3B4B">
          <w:rPr>
            <w:noProof/>
            <w:webHidden/>
          </w:rPr>
          <w:fldChar w:fldCharType="end"/>
        </w:r>
      </w:hyperlink>
    </w:p>
    <w:p w14:paraId="00008DED" w14:textId="77777777" w:rsidR="00EF3B4B" w:rsidRDefault="00563DD4">
      <w:pPr>
        <w:pStyle w:val="TOC1"/>
        <w:rPr>
          <w:rFonts w:eastAsiaTheme="minorEastAsia"/>
          <w:noProof/>
          <w:lang w:val="en-US"/>
        </w:rPr>
      </w:pPr>
      <w:hyperlink w:anchor="_Toc481495594" w:history="1">
        <w:r w:rsidR="00EF3B4B" w:rsidRPr="00ED0002">
          <w:rPr>
            <w:rStyle w:val="Hyperlink"/>
            <w:noProof/>
          </w:rPr>
          <w:t>Reflecting on Audience and Purpose</w:t>
        </w:r>
        <w:r w:rsidR="00EF3B4B">
          <w:rPr>
            <w:noProof/>
            <w:webHidden/>
          </w:rPr>
          <w:tab/>
        </w:r>
        <w:r w:rsidR="00EF3B4B">
          <w:rPr>
            <w:noProof/>
            <w:webHidden/>
          </w:rPr>
          <w:fldChar w:fldCharType="begin"/>
        </w:r>
        <w:r w:rsidR="00EF3B4B">
          <w:rPr>
            <w:noProof/>
            <w:webHidden/>
          </w:rPr>
          <w:instrText xml:space="preserve"> PAGEREF _Toc481495594 \h </w:instrText>
        </w:r>
        <w:r w:rsidR="00EF3B4B">
          <w:rPr>
            <w:noProof/>
            <w:webHidden/>
          </w:rPr>
        </w:r>
        <w:r w:rsidR="00EF3B4B">
          <w:rPr>
            <w:noProof/>
            <w:webHidden/>
          </w:rPr>
          <w:fldChar w:fldCharType="separate"/>
        </w:r>
        <w:r w:rsidR="00EF3B4B">
          <w:rPr>
            <w:noProof/>
            <w:webHidden/>
          </w:rPr>
          <w:t>29</w:t>
        </w:r>
        <w:r w:rsidR="00EF3B4B">
          <w:rPr>
            <w:noProof/>
            <w:webHidden/>
          </w:rPr>
          <w:fldChar w:fldCharType="end"/>
        </w:r>
      </w:hyperlink>
    </w:p>
    <w:p w14:paraId="30517598" w14:textId="77777777" w:rsidR="00EF3B4B" w:rsidRDefault="00563DD4">
      <w:pPr>
        <w:pStyle w:val="TOC1"/>
        <w:rPr>
          <w:rFonts w:eastAsiaTheme="minorEastAsia"/>
          <w:noProof/>
          <w:lang w:val="en-US"/>
        </w:rPr>
      </w:pPr>
      <w:hyperlink w:anchor="_Toc481495595" w:history="1">
        <w:r w:rsidR="00EF3B4B" w:rsidRPr="00ED0002">
          <w:rPr>
            <w:rStyle w:val="Hyperlink"/>
            <w:noProof/>
          </w:rPr>
          <w:t>Topic and Thesis</w:t>
        </w:r>
        <w:r w:rsidR="00EF3B4B">
          <w:rPr>
            <w:noProof/>
            <w:webHidden/>
          </w:rPr>
          <w:tab/>
        </w:r>
        <w:r w:rsidR="00EF3B4B">
          <w:rPr>
            <w:noProof/>
            <w:webHidden/>
          </w:rPr>
          <w:fldChar w:fldCharType="begin"/>
        </w:r>
        <w:r w:rsidR="00EF3B4B">
          <w:rPr>
            <w:noProof/>
            <w:webHidden/>
          </w:rPr>
          <w:instrText xml:space="preserve"> PAGEREF _Toc481495595 \h </w:instrText>
        </w:r>
        <w:r w:rsidR="00EF3B4B">
          <w:rPr>
            <w:noProof/>
            <w:webHidden/>
          </w:rPr>
        </w:r>
        <w:r w:rsidR="00EF3B4B">
          <w:rPr>
            <w:noProof/>
            <w:webHidden/>
          </w:rPr>
          <w:fldChar w:fldCharType="separate"/>
        </w:r>
        <w:r w:rsidR="00EF3B4B">
          <w:rPr>
            <w:noProof/>
            <w:webHidden/>
          </w:rPr>
          <w:t>31</w:t>
        </w:r>
        <w:r w:rsidR="00EF3B4B">
          <w:rPr>
            <w:noProof/>
            <w:webHidden/>
          </w:rPr>
          <w:fldChar w:fldCharType="end"/>
        </w:r>
      </w:hyperlink>
    </w:p>
    <w:p w14:paraId="40192069" w14:textId="77777777" w:rsidR="00EF3B4B" w:rsidRDefault="00563DD4">
      <w:pPr>
        <w:pStyle w:val="TOC1"/>
        <w:rPr>
          <w:rFonts w:eastAsiaTheme="minorEastAsia"/>
          <w:noProof/>
          <w:lang w:val="en-US"/>
        </w:rPr>
      </w:pPr>
      <w:hyperlink w:anchor="_Toc481495596" w:history="1">
        <w:r w:rsidR="00EF3B4B" w:rsidRPr="00ED0002">
          <w:rPr>
            <w:rStyle w:val="Hyperlink"/>
            <w:noProof/>
          </w:rPr>
          <w:t>Summary</w:t>
        </w:r>
        <w:r w:rsidR="00EF3B4B">
          <w:rPr>
            <w:noProof/>
            <w:webHidden/>
          </w:rPr>
          <w:tab/>
        </w:r>
        <w:r w:rsidR="00EF3B4B">
          <w:rPr>
            <w:noProof/>
            <w:webHidden/>
          </w:rPr>
          <w:fldChar w:fldCharType="begin"/>
        </w:r>
        <w:r w:rsidR="00EF3B4B">
          <w:rPr>
            <w:noProof/>
            <w:webHidden/>
          </w:rPr>
          <w:instrText xml:space="preserve"> PAGEREF _Toc481495596 \h </w:instrText>
        </w:r>
        <w:r w:rsidR="00EF3B4B">
          <w:rPr>
            <w:noProof/>
            <w:webHidden/>
          </w:rPr>
        </w:r>
        <w:r w:rsidR="00EF3B4B">
          <w:rPr>
            <w:noProof/>
            <w:webHidden/>
          </w:rPr>
          <w:fldChar w:fldCharType="separate"/>
        </w:r>
        <w:r w:rsidR="00EF3B4B">
          <w:rPr>
            <w:noProof/>
            <w:webHidden/>
          </w:rPr>
          <w:t>33</w:t>
        </w:r>
        <w:r w:rsidR="00EF3B4B">
          <w:rPr>
            <w:noProof/>
            <w:webHidden/>
          </w:rPr>
          <w:fldChar w:fldCharType="end"/>
        </w:r>
      </w:hyperlink>
    </w:p>
    <w:p w14:paraId="1EFD3BC1" w14:textId="77777777" w:rsidR="00EF3B4B" w:rsidRDefault="00563DD4">
      <w:pPr>
        <w:pStyle w:val="TOC1"/>
        <w:rPr>
          <w:rFonts w:eastAsiaTheme="minorEastAsia"/>
          <w:noProof/>
          <w:lang w:val="en-US"/>
        </w:rPr>
      </w:pPr>
      <w:hyperlink w:anchor="_Toc481495597" w:history="1">
        <w:r w:rsidR="00EF3B4B" w:rsidRPr="00ED0002">
          <w:rPr>
            <w:rStyle w:val="Hyperlink"/>
            <w:noProof/>
          </w:rPr>
          <w:t>Assignment: Diagnostic Writing Assignment</w:t>
        </w:r>
        <w:r w:rsidR="00EF3B4B">
          <w:rPr>
            <w:noProof/>
            <w:webHidden/>
          </w:rPr>
          <w:tab/>
        </w:r>
        <w:r w:rsidR="00EF3B4B">
          <w:rPr>
            <w:noProof/>
            <w:webHidden/>
          </w:rPr>
          <w:fldChar w:fldCharType="begin"/>
        </w:r>
        <w:r w:rsidR="00EF3B4B">
          <w:rPr>
            <w:noProof/>
            <w:webHidden/>
          </w:rPr>
          <w:instrText xml:space="preserve"> PAGEREF _Toc481495597 \h </w:instrText>
        </w:r>
        <w:r w:rsidR="00EF3B4B">
          <w:rPr>
            <w:noProof/>
            <w:webHidden/>
          </w:rPr>
        </w:r>
        <w:r w:rsidR="00EF3B4B">
          <w:rPr>
            <w:noProof/>
            <w:webHidden/>
          </w:rPr>
          <w:fldChar w:fldCharType="separate"/>
        </w:r>
        <w:r w:rsidR="00EF3B4B">
          <w:rPr>
            <w:noProof/>
            <w:webHidden/>
          </w:rPr>
          <w:t>34</w:t>
        </w:r>
        <w:r w:rsidR="00EF3B4B">
          <w:rPr>
            <w:noProof/>
            <w:webHidden/>
          </w:rPr>
          <w:fldChar w:fldCharType="end"/>
        </w:r>
      </w:hyperlink>
    </w:p>
    <w:p w14:paraId="73EA2C42" w14:textId="77777777" w:rsidR="00EF3B4B" w:rsidRDefault="00563DD4">
      <w:pPr>
        <w:pStyle w:val="TOC1"/>
        <w:rPr>
          <w:rFonts w:eastAsiaTheme="minorEastAsia"/>
          <w:noProof/>
          <w:lang w:val="en-US"/>
        </w:rPr>
      </w:pPr>
      <w:hyperlink w:anchor="_Toc481495598" w:history="1">
        <w:r w:rsidR="00EF3B4B" w:rsidRPr="00ED0002">
          <w:rPr>
            <w:rStyle w:val="Hyperlink"/>
            <w:noProof/>
          </w:rPr>
          <w:t>Writing Sample</w:t>
        </w:r>
        <w:r w:rsidR="00EF3B4B">
          <w:rPr>
            <w:noProof/>
            <w:webHidden/>
          </w:rPr>
          <w:tab/>
        </w:r>
        <w:r w:rsidR="00EF3B4B">
          <w:rPr>
            <w:noProof/>
            <w:webHidden/>
          </w:rPr>
          <w:fldChar w:fldCharType="begin"/>
        </w:r>
        <w:r w:rsidR="00EF3B4B">
          <w:rPr>
            <w:noProof/>
            <w:webHidden/>
          </w:rPr>
          <w:instrText xml:space="preserve"> PAGEREF _Toc481495598 \h </w:instrText>
        </w:r>
        <w:r w:rsidR="00EF3B4B">
          <w:rPr>
            <w:noProof/>
            <w:webHidden/>
          </w:rPr>
        </w:r>
        <w:r w:rsidR="00EF3B4B">
          <w:rPr>
            <w:noProof/>
            <w:webHidden/>
          </w:rPr>
          <w:fldChar w:fldCharType="separate"/>
        </w:r>
        <w:r w:rsidR="00EF3B4B">
          <w:rPr>
            <w:noProof/>
            <w:webHidden/>
          </w:rPr>
          <w:t>35</w:t>
        </w:r>
        <w:r w:rsidR="00EF3B4B">
          <w:rPr>
            <w:noProof/>
            <w:webHidden/>
          </w:rPr>
          <w:fldChar w:fldCharType="end"/>
        </w:r>
      </w:hyperlink>
    </w:p>
    <w:p w14:paraId="3F7F9DC3" w14:textId="20F515D6" w:rsidR="00E37AED" w:rsidRDefault="000A7DEF" w:rsidP="00612F9D">
      <w:pPr>
        <w:spacing w:after="0" w:line="240" w:lineRule="auto"/>
      </w:pPr>
      <w:r>
        <w:rPr>
          <w:rStyle w:val="Hyperlink"/>
          <w:noProof/>
          <w:color w:val="auto"/>
          <w:sz w:val="24"/>
          <w:szCs w:val="24"/>
          <w:u w:val="none"/>
        </w:rPr>
        <w:fldChar w:fldCharType="end"/>
      </w:r>
      <w:r w:rsidR="00E37AED">
        <w:br w:type="page"/>
      </w:r>
    </w:p>
    <w:tbl>
      <w:tblPr>
        <w:tblStyle w:val="TableGrid"/>
        <w:tblW w:w="9493" w:type="dxa"/>
        <w:tblLook w:val="04A0" w:firstRow="1" w:lastRow="0" w:firstColumn="1" w:lastColumn="0" w:noHBand="0" w:noVBand="1"/>
      </w:tblPr>
      <w:tblGrid>
        <w:gridCol w:w="2078"/>
        <w:gridCol w:w="7415"/>
      </w:tblGrid>
      <w:tr w:rsidR="009B2BD4" w14:paraId="55EC660D" w14:textId="77777777" w:rsidTr="006D1A94">
        <w:trPr>
          <w:trHeight w:val="131"/>
        </w:trPr>
        <w:tc>
          <w:tcPr>
            <w:tcW w:w="9493" w:type="dxa"/>
            <w:gridSpan w:val="2"/>
            <w:shd w:val="clear" w:color="auto" w:fill="D9D9D9" w:themeFill="background1" w:themeFillShade="D9"/>
          </w:tcPr>
          <w:p w14:paraId="45D34AE1" w14:textId="77777777" w:rsidR="009B2BD4" w:rsidRPr="00952DC3" w:rsidRDefault="009B2BD4" w:rsidP="006C5550">
            <w:r>
              <w:rPr>
                <w:b/>
              </w:rPr>
              <w:lastRenderedPageBreak/>
              <w:t>Screen #</w:t>
            </w:r>
            <w:r>
              <w:rPr>
                <w:b/>
              </w:rPr>
              <w:fldChar w:fldCharType="begin"/>
            </w:r>
            <w:r>
              <w:rPr>
                <w:b/>
              </w:rPr>
              <w:instrText xml:space="preserve"> AUTONUMLGL  \* Arabic \e </w:instrText>
            </w:r>
            <w:r>
              <w:rPr>
                <w:b/>
              </w:rPr>
              <w:fldChar w:fldCharType="end"/>
            </w:r>
          </w:p>
        </w:tc>
      </w:tr>
      <w:tr w:rsidR="009B2BD4" w14:paraId="14E7C5D7" w14:textId="77777777" w:rsidTr="006D1A94">
        <w:trPr>
          <w:trHeight w:val="131"/>
        </w:trPr>
        <w:tc>
          <w:tcPr>
            <w:tcW w:w="2078" w:type="dxa"/>
            <w:shd w:val="clear" w:color="auto" w:fill="D9D9D9" w:themeFill="background1" w:themeFillShade="D9"/>
          </w:tcPr>
          <w:p w14:paraId="6913EDD1" w14:textId="77777777" w:rsidR="009B2BD4" w:rsidRDefault="009B2BD4" w:rsidP="006C5550">
            <w:pPr>
              <w:rPr>
                <w:b/>
              </w:rPr>
            </w:pPr>
            <w:r>
              <w:rPr>
                <w:b/>
              </w:rPr>
              <w:t xml:space="preserve">Page type: </w:t>
            </w:r>
          </w:p>
        </w:tc>
        <w:tc>
          <w:tcPr>
            <w:tcW w:w="7415" w:type="dxa"/>
            <w:shd w:val="clear" w:color="auto" w:fill="D9D9D9" w:themeFill="background1" w:themeFillShade="D9"/>
          </w:tcPr>
          <w:p w14:paraId="3C9756C0" w14:textId="4EBC88B8" w:rsidR="009B2BD4" w:rsidRPr="00D00B22" w:rsidRDefault="006F25C7" w:rsidP="001C576A">
            <w:r>
              <w:t>Text</w:t>
            </w:r>
            <w:r w:rsidR="001C576A">
              <w:t>,</w:t>
            </w:r>
            <w:r>
              <w:t xml:space="preserve"> inline </w:t>
            </w:r>
            <w:r w:rsidR="00C803E2">
              <w:t>survey</w:t>
            </w:r>
          </w:p>
        </w:tc>
      </w:tr>
      <w:tr w:rsidR="009B2BD4" w14:paraId="05C83747" w14:textId="77777777" w:rsidTr="006D1A94">
        <w:trPr>
          <w:trHeight w:val="131"/>
        </w:trPr>
        <w:tc>
          <w:tcPr>
            <w:tcW w:w="2078" w:type="dxa"/>
            <w:shd w:val="clear" w:color="auto" w:fill="D9D9D9" w:themeFill="background1" w:themeFillShade="D9"/>
          </w:tcPr>
          <w:p w14:paraId="1A9D8487" w14:textId="77777777" w:rsidR="009B2BD4" w:rsidRDefault="009B2BD4" w:rsidP="006C5550">
            <w:pPr>
              <w:rPr>
                <w:b/>
              </w:rPr>
            </w:pPr>
            <w:r>
              <w:rPr>
                <w:b/>
              </w:rPr>
              <w:t>General Developer Notes</w:t>
            </w:r>
          </w:p>
        </w:tc>
        <w:tc>
          <w:tcPr>
            <w:tcW w:w="7415" w:type="dxa"/>
            <w:shd w:val="clear" w:color="auto" w:fill="D9D9D9" w:themeFill="background1" w:themeFillShade="D9"/>
          </w:tcPr>
          <w:p w14:paraId="3BF4C619" w14:textId="165600EC" w:rsidR="00E44049" w:rsidRDefault="00814088" w:rsidP="006C5550">
            <w:r>
              <w:t>T</w:t>
            </w:r>
            <w:r w:rsidR="00C803E2" w:rsidRPr="00C803E2">
              <w:t xml:space="preserve">he aggregate of the learners’ answers to </w:t>
            </w:r>
            <w:r w:rsidR="00E44049">
              <w:t>each</w:t>
            </w:r>
            <w:r w:rsidR="00C803E2" w:rsidRPr="00C803E2">
              <w:t xml:space="preserve"> question </w:t>
            </w:r>
            <w:r>
              <w:t xml:space="preserve">is </w:t>
            </w:r>
            <w:r w:rsidR="00C803E2" w:rsidRPr="00C803E2">
              <w:t>to be visible to the whole clas</w:t>
            </w:r>
            <w:r>
              <w:t>s. Dev’s choice on presentation of aggregate (pie chart, donut chart, bar graph… have fun!)</w:t>
            </w:r>
            <w:r w:rsidR="00E44049">
              <w:t xml:space="preserve"> See </w:t>
            </w:r>
            <w:hyperlink r:id="rId12" w:history="1">
              <w:r w:rsidR="00E44049" w:rsidRPr="00E44049">
                <w:rPr>
                  <w:rStyle w:val="Hyperlink"/>
                </w:rPr>
                <w:t>this model</w:t>
              </w:r>
            </w:hyperlink>
            <w:r w:rsidR="00E44049">
              <w:t xml:space="preserve"> to start, although there may be a more relevant topic already developed.</w:t>
            </w:r>
          </w:p>
          <w:p w14:paraId="27F1E418" w14:textId="5ABF02B1" w:rsidR="009B2BD4" w:rsidRPr="00C803E2" w:rsidRDefault="00E44049" w:rsidP="006C5550">
            <w:pPr>
              <w:rPr>
                <w:b/>
              </w:rPr>
            </w:pPr>
            <w:r>
              <w:t>Cannot decide if all questions should be visible at all times or perhaps reveal along a “timeline.” Dev’s choice</w:t>
            </w:r>
            <w:r w:rsidR="00E03268">
              <w:t xml:space="preserve"> with a view to optimal user experience</w:t>
            </w:r>
          </w:p>
        </w:tc>
      </w:tr>
    </w:tbl>
    <w:p w14:paraId="051305D4" w14:textId="77777777" w:rsidR="009B2BD4" w:rsidRPr="00130CD3" w:rsidRDefault="009B2BD4" w:rsidP="00130CD3">
      <w:pPr>
        <w:spacing w:after="0" w:line="240" w:lineRule="auto"/>
        <w:rPr>
          <w:sz w:val="24"/>
          <w:szCs w:val="24"/>
        </w:rPr>
      </w:pPr>
    </w:p>
    <w:p w14:paraId="6CFD4800" w14:textId="1E661DE4" w:rsidR="009B2BD4" w:rsidRDefault="00940948" w:rsidP="00940948">
      <w:pPr>
        <w:pStyle w:val="Heading1"/>
      </w:pPr>
      <w:bookmarkStart w:id="1" w:name="_Toc481421613"/>
      <w:bookmarkStart w:id="2" w:name="_Toc481495582"/>
      <w:r>
        <w:t xml:space="preserve">Not Your High School English </w:t>
      </w:r>
      <w:r w:rsidR="001C576A">
        <w:t>Course</w:t>
      </w:r>
      <w:bookmarkEnd w:id="1"/>
      <w:bookmarkEnd w:id="2"/>
    </w:p>
    <w:p w14:paraId="21827631" w14:textId="77777777" w:rsidR="00E813D7" w:rsidRDefault="00CE0BC0" w:rsidP="00130CD3">
      <w:pPr>
        <w:spacing w:after="0" w:line="240" w:lineRule="auto"/>
        <w:rPr>
          <w:sz w:val="24"/>
          <w:szCs w:val="24"/>
        </w:rPr>
      </w:pPr>
      <w:r w:rsidRPr="00CE0BC0">
        <w:rPr>
          <w:sz w:val="24"/>
          <w:szCs w:val="24"/>
        </w:rPr>
        <w:t xml:space="preserve">Before we begin </w:t>
      </w:r>
      <w:r w:rsidR="003C270E">
        <w:rPr>
          <w:sz w:val="24"/>
          <w:szCs w:val="24"/>
        </w:rPr>
        <w:t xml:space="preserve">our first week of </w:t>
      </w:r>
      <w:r w:rsidRPr="00CE0BC0">
        <w:rPr>
          <w:sz w:val="24"/>
          <w:szCs w:val="24"/>
        </w:rPr>
        <w:t xml:space="preserve">COMM1085: Academic Reading and Writing, </w:t>
      </w:r>
      <w:r>
        <w:rPr>
          <w:sz w:val="24"/>
          <w:szCs w:val="24"/>
        </w:rPr>
        <w:t xml:space="preserve">let’s </w:t>
      </w:r>
      <w:r w:rsidR="003C270E">
        <w:rPr>
          <w:sz w:val="24"/>
          <w:szCs w:val="24"/>
        </w:rPr>
        <w:t xml:space="preserve">take a closer </w:t>
      </w:r>
      <w:r>
        <w:rPr>
          <w:sz w:val="24"/>
          <w:szCs w:val="24"/>
        </w:rPr>
        <w:t>look at</w:t>
      </w:r>
      <w:r w:rsidRPr="00CE0BC0">
        <w:rPr>
          <w:sz w:val="24"/>
          <w:szCs w:val="24"/>
        </w:rPr>
        <w:t xml:space="preserve"> </w:t>
      </w:r>
      <w:r w:rsidR="003C270E">
        <w:rPr>
          <w:sz w:val="24"/>
          <w:szCs w:val="24"/>
        </w:rPr>
        <w:t xml:space="preserve">the course itself — what it entails and what it doesn’t. </w:t>
      </w:r>
    </w:p>
    <w:p w14:paraId="62897C4F" w14:textId="77777777" w:rsidR="00E813D7" w:rsidRDefault="00E813D7" w:rsidP="00130CD3">
      <w:pPr>
        <w:spacing w:after="0" w:line="240" w:lineRule="auto"/>
        <w:rPr>
          <w:sz w:val="24"/>
          <w:szCs w:val="24"/>
        </w:rPr>
      </w:pPr>
    </w:p>
    <w:p w14:paraId="0C897F71" w14:textId="77777777" w:rsidR="00E813D7" w:rsidRDefault="00E813D7" w:rsidP="00130CD3">
      <w:pPr>
        <w:spacing w:after="0" w:line="240" w:lineRule="auto"/>
        <w:rPr>
          <w:sz w:val="24"/>
          <w:szCs w:val="24"/>
        </w:rPr>
      </w:pPr>
      <w:r>
        <w:rPr>
          <w:sz w:val="24"/>
          <w:szCs w:val="24"/>
        </w:rPr>
        <w:t xml:space="preserve">Although </w:t>
      </w:r>
      <w:r w:rsidR="003C270E">
        <w:rPr>
          <w:sz w:val="24"/>
          <w:szCs w:val="24"/>
        </w:rPr>
        <w:t>this course does</w:t>
      </w:r>
      <w:r w:rsidR="00CE0BC0" w:rsidRPr="00CE0BC0">
        <w:rPr>
          <w:sz w:val="24"/>
          <w:szCs w:val="24"/>
        </w:rPr>
        <w:t xml:space="preserve"> </w:t>
      </w:r>
      <w:r w:rsidR="003C270E">
        <w:rPr>
          <w:sz w:val="24"/>
          <w:szCs w:val="24"/>
        </w:rPr>
        <w:t xml:space="preserve">share certain features </w:t>
      </w:r>
      <w:r w:rsidR="00CE0BC0" w:rsidRPr="00CE0BC0">
        <w:rPr>
          <w:sz w:val="24"/>
          <w:szCs w:val="24"/>
        </w:rPr>
        <w:t>with your high school English courses, it’s</w:t>
      </w:r>
      <w:r w:rsidR="003C270E">
        <w:rPr>
          <w:sz w:val="24"/>
          <w:szCs w:val="24"/>
        </w:rPr>
        <w:t xml:space="preserve"> also</w:t>
      </w:r>
      <w:r w:rsidR="00566B6C">
        <w:rPr>
          <w:sz w:val="24"/>
          <w:szCs w:val="24"/>
        </w:rPr>
        <w:t xml:space="preserve"> different in </w:t>
      </w:r>
      <w:r w:rsidR="003C270E">
        <w:rPr>
          <w:sz w:val="24"/>
          <w:szCs w:val="24"/>
        </w:rPr>
        <w:t xml:space="preserve">many </w:t>
      </w:r>
      <w:r w:rsidR="00566B6C">
        <w:rPr>
          <w:sz w:val="24"/>
          <w:szCs w:val="24"/>
        </w:rPr>
        <w:t>significant ways.</w:t>
      </w:r>
      <w:r>
        <w:rPr>
          <w:sz w:val="24"/>
          <w:szCs w:val="24"/>
        </w:rPr>
        <w:t xml:space="preserve"> </w:t>
      </w:r>
      <w:r w:rsidR="00CE0BC0" w:rsidRPr="00CE0BC0">
        <w:rPr>
          <w:sz w:val="24"/>
          <w:szCs w:val="24"/>
        </w:rPr>
        <w:t xml:space="preserve">To highlight these differences, </w:t>
      </w:r>
      <w:r>
        <w:rPr>
          <w:sz w:val="24"/>
          <w:szCs w:val="24"/>
        </w:rPr>
        <w:t>consider the following</w:t>
      </w:r>
      <w:r w:rsidR="004E1DC2">
        <w:rPr>
          <w:sz w:val="24"/>
          <w:szCs w:val="24"/>
        </w:rPr>
        <w:t xml:space="preserve"> questions</w:t>
      </w:r>
      <w:r w:rsidR="00CE0BC0">
        <w:rPr>
          <w:sz w:val="24"/>
          <w:szCs w:val="24"/>
        </w:rPr>
        <w:t xml:space="preserve"> about</w:t>
      </w:r>
      <w:r w:rsidR="00CE0BC0" w:rsidRPr="00CE0BC0">
        <w:rPr>
          <w:sz w:val="24"/>
          <w:szCs w:val="24"/>
        </w:rPr>
        <w:t xml:space="preserve"> your experiences in previous English courses</w:t>
      </w:r>
      <w:r w:rsidR="00CE0BC0">
        <w:rPr>
          <w:sz w:val="24"/>
          <w:szCs w:val="24"/>
        </w:rPr>
        <w:t>.</w:t>
      </w:r>
      <w:r w:rsidR="00A377F9" w:rsidRPr="00A377F9">
        <w:rPr>
          <w:sz w:val="24"/>
          <w:szCs w:val="24"/>
        </w:rPr>
        <w:t xml:space="preserve"> </w:t>
      </w:r>
    </w:p>
    <w:p w14:paraId="760A84D3" w14:textId="77777777" w:rsidR="00E813D7" w:rsidRDefault="00E813D7" w:rsidP="00130CD3">
      <w:pPr>
        <w:spacing w:after="0" w:line="240" w:lineRule="auto"/>
        <w:rPr>
          <w:sz w:val="24"/>
          <w:szCs w:val="24"/>
        </w:rPr>
      </w:pPr>
    </w:p>
    <w:p w14:paraId="5EC32685" w14:textId="5DA4CE98" w:rsidR="00940948" w:rsidRDefault="00E813D7" w:rsidP="00130CD3">
      <w:pPr>
        <w:spacing w:after="0" w:line="240" w:lineRule="auto"/>
        <w:rPr>
          <w:sz w:val="24"/>
          <w:szCs w:val="24"/>
        </w:rPr>
      </w:pPr>
      <w:r>
        <w:rPr>
          <w:sz w:val="24"/>
          <w:szCs w:val="24"/>
        </w:rPr>
        <w:t xml:space="preserve">Your answers will be recorded anonymously and added to the responses of your classmates. </w:t>
      </w:r>
      <w:r w:rsidR="00CF5CAB">
        <w:rPr>
          <w:sz w:val="24"/>
          <w:szCs w:val="24"/>
        </w:rPr>
        <w:t xml:space="preserve">Come back </w:t>
      </w:r>
      <w:r>
        <w:rPr>
          <w:sz w:val="24"/>
          <w:szCs w:val="24"/>
        </w:rPr>
        <w:t xml:space="preserve">throughout the week </w:t>
      </w:r>
      <w:r w:rsidR="00CF5CAB">
        <w:rPr>
          <w:sz w:val="24"/>
          <w:szCs w:val="24"/>
        </w:rPr>
        <w:t>to see how the res</w:t>
      </w:r>
      <w:r>
        <w:rPr>
          <w:sz w:val="24"/>
          <w:szCs w:val="24"/>
        </w:rPr>
        <w:t>ponses grow!</w:t>
      </w:r>
    </w:p>
    <w:p w14:paraId="1EECC35B" w14:textId="77777777" w:rsidR="00CE0BC0" w:rsidRDefault="00CE0BC0" w:rsidP="00130CD3">
      <w:pPr>
        <w:spacing w:after="0" w:line="240" w:lineRule="auto"/>
        <w:rPr>
          <w:sz w:val="24"/>
          <w:szCs w:val="24"/>
        </w:rPr>
      </w:pPr>
    </w:p>
    <w:p w14:paraId="6F8BD8D5" w14:textId="551DE9C8" w:rsidR="00CE0BC0" w:rsidRPr="00CE0BC0" w:rsidRDefault="006F25C7" w:rsidP="00130CD3">
      <w:pPr>
        <w:spacing w:after="0" w:line="240" w:lineRule="auto"/>
        <w:rPr>
          <w:sz w:val="24"/>
          <w:szCs w:val="24"/>
        </w:rPr>
      </w:pPr>
      <w:r>
        <w:rPr>
          <w:sz w:val="24"/>
          <w:szCs w:val="24"/>
        </w:rPr>
        <w:t>{</w:t>
      </w:r>
      <w:r w:rsidRPr="00C803E2">
        <w:rPr>
          <w:sz w:val="24"/>
          <w:szCs w:val="24"/>
          <w:highlight w:val="yellow"/>
        </w:rPr>
        <w:t>note to dev</w:t>
      </w:r>
      <w:r w:rsidR="005A266D">
        <w:rPr>
          <w:sz w:val="24"/>
          <w:szCs w:val="24"/>
        </w:rPr>
        <w:t>:</w:t>
      </w:r>
      <w:r w:rsidR="006D1A94">
        <w:rPr>
          <w:sz w:val="24"/>
          <w:szCs w:val="24"/>
        </w:rPr>
        <w:t xml:space="preserve"> I am open to creative interpretations</w:t>
      </w:r>
      <w:r w:rsidR="00F21953">
        <w:rPr>
          <w:sz w:val="24"/>
          <w:szCs w:val="24"/>
        </w:rPr>
        <w:t xml:space="preserve"> for presentation</w:t>
      </w:r>
      <w:r w:rsidR="006D1A94">
        <w:rPr>
          <w:sz w:val="24"/>
          <w:szCs w:val="24"/>
        </w:rPr>
        <w:t xml:space="preserve">, as long as </w:t>
      </w:r>
      <w:r w:rsidR="00F21953">
        <w:rPr>
          <w:sz w:val="24"/>
          <w:szCs w:val="24"/>
        </w:rPr>
        <w:t xml:space="preserve">feedback follows </w:t>
      </w:r>
      <w:r w:rsidR="00211508">
        <w:rPr>
          <w:sz w:val="24"/>
          <w:szCs w:val="24"/>
        </w:rPr>
        <w:t xml:space="preserve">the submission of </w:t>
      </w:r>
      <w:r w:rsidR="00F21953">
        <w:rPr>
          <w:sz w:val="24"/>
          <w:szCs w:val="24"/>
        </w:rPr>
        <w:t>each</w:t>
      </w:r>
      <w:r w:rsidR="00211508">
        <w:rPr>
          <w:sz w:val="24"/>
          <w:szCs w:val="24"/>
        </w:rPr>
        <w:t xml:space="preserve"> answer</w:t>
      </w:r>
      <w:r w:rsidR="006D1A94">
        <w:rPr>
          <w:sz w:val="24"/>
          <w:szCs w:val="24"/>
        </w:rPr>
        <w:t>.</w:t>
      </w:r>
      <w:r w:rsidR="00F21953">
        <w:rPr>
          <w:sz w:val="24"/>
          <w:szCs w:val="24"/>
        </w:rPr>
        <w:t>}</w:t>
      </w:r>
    </w:p>
    <w:p w14:paraId="4BC02475" w14:textId="77777777" w:rsidR="009B2BD4" w:rsidRPr="00F21953" w:rsidRDefault="009B2BD4" w:rsidP="00130CD3">
      <w:pPr>
        <w:spacing w:after="0" w:line="240" w:lineRule="auto"/>
        <w:rPr>
          <w:sz w:val="24"/>
          <w:szCs w:val="24"/>
        </w:rPr>
      </w:pPr>
    </w:p>
    <w:p w14:paraId="24DD567A" w14:textId="2C771D8B" w:rsidR="00F21953" w:rsidRPr="00F21953" w:rsidRDefault="00814088" w:rsidP="00130CD3">
      <w:pPr>
        <w:spacing w:after="0" w:line="240" w:lineRule="auto"/>
        <w:rPr>
          <w:sz w:val="24"/>
          <w:szCs w:val="24"/>
        </w:rPr>
      </w:pPr>
      <w:r>
        <w:rPr>
          <w:sz w:val="24"/>
          <w:szCs w:val="24"/>
        </w:rPr>
        <w:t xml:space="preserve">Did you feel that </w:t>
      </w:r>
      <w:r w:rsidR="00A86F0A">
        <w:rPr>
          <w:sz w:val="24"/>
          <w:szCs w:val="24"/>
        </w:rPr>
        <w:t>r</w:t>
      </w:r>
      <w:r w:rsidR="00F21953" w:rsidRPr="00F21953">
        <w:rPr>
          <w:sz w:val="24"/>
          <w:szCs w:val="24"/>
        </w:rPr>
        <w:t>eading fiction, such as novels and short stories,</w:t>
      </w:r>
      <w:r w:rsidR="00F21953">
        <w:rPr>
          <w:sz w:val="24"/>
          <w:szCs w:val="24"/>
        </w:rPr>
        <w:t xml:space="preserve"> and discussing literary themes and techniques</w:t>
      </w:r>
      <w:r w:rsidR="00F21953" w:rsidRPr="00F21953">
        <w:rPr>
          <w:sz w:val="24"/>
          <w:szCs w:val="24"/>
        </w:rPr>
        <w:t xml:space="preserve"> in </w:t>
      </w:r>
      <w:r w:rsidR="00A86F0A">
        <w:rPr>
          <w:sz w:val="24"/>
          <w:szCs w:val="24"/>
        </w:rPr>
        <w:t>your</w:t>
      </w:r>
      <w:r w:rsidR="00F21953" w:rsidRPr="00F21953">
        <w:rPr>
          <w:sz w:val="24"/>
          <w:szCs w:val="24"/>
        </w:rPr>
        <w:t xml:space="preserve"> English classes</w:t>
      </w:r>
      <w:r>
        <w:rPr>
          <w:sz w:val="24"/>
          <w:szCs w:val="24"/>
        </w:rPr>
        <w:t xml:space="preserve"> were relevant</w:t>
      </w:r>
      <w:r w:rsidR="00A86F0A">
        <w:rPr>
          <w:sz w:val="24"/>
          <w:szCs w:val="24"/>
        </w:rPr>
        <w:t>?</w:t>
      </w:r>
    </w:p>
    <w:p w14:paraId="0EA10EA7" w14:textId="77777777" w:rsidR="00F21953" w:rsidRDefault="00F21953" w:rsidP="00130CD3">
      <w:pPr>
        <w:spacing w:after="0" w:line="240" w:lineRule="auto"/>
        <w:rPr>
          <w:sz w:val="24"/>
          <w:szCs w:val="24"/>
        </w:rPr>
      </w:pPr>
    </w:p>
    <w:p w14:paraId="00D651ED" w14:textId="6DF65A19" w:rsidR="005A266D" w:rsidRDefault="005A266D" w:rsidP="00130CD3">
      <w:pPr>
        <w:spacing w:after="0" w:line="240" w:lineRule="auto"/>
        <w:rPr>
          <w:sz w:val="24"/>
          <w:szCs w:val="24"/>
        </w:rPr>
      </w:pPr>
      <w:r>
        <w:rPr>
          <w:sz w:val="24"/>
          <w:szCs w:val="24"/>
        </w:rPr>
        <w:t>{</w:t>
      </w:r>
      <w:r w:rsidRPr="005A266D">
        <w:rPr>
          <w:sz w:val="24"/>
          <w:szCs w:val="24"/>
          <w:highlight w:val="yellow"/>
        </w:rPr>
        <w:t xml:space="preserve">Insert </w:t>
      </w:r>
      <w:proofErr w:type="spellStart"/>
      <w:r w:rsidRPr="005A266D">
        <w:rPr>
          <w:sz w:val="24"/>
          <w:szCs w:val="24"/>
          <w:highlight w:val="yellow"/>
        </w:rPr>
        <w:t>likert</w:t>
      </w:r>
      <w:proofErr w:type="spellEnd"/>
      <w:r w:rsidRPr="005A266D">
        <w:rPr>
          <w:sz w:val="24"/>
          <w:szCs w:val="24"/>
          <w:highlight w:val="yellow"/>
        </w:rPr>
        <w:t xml:space="preserve"> scale of 5 from </w:t>
      </w:r>
      <w:r w:rsidR="004E1DC2">
        <w:rPr>
          <w:sz w:val="24"/>
          <w:szCs w:val="24"/>
          <w:highlight w:val="yellow"/>
        </w:rPr>
        <w:t>Not at All</w:t>
      </w:r>
      <w:r w:rsidRPr="005A266D">
        <w:rPr>
          <w:sz w:val="24"/>
          <w:szCs w:val="24"/>
          <w:highlight w:val="yellow"/>
        </w:rPr>
        <w:t xml:space="preserve"> to </w:t>
      </w:r>
      <w:r w:rsidR="004E1DC2" w:rsidRPr="004E1DC2">
        <w:rPr>
          <w:sz w:val="24"/>
          <w:szCs w:val="24"/>
          <w:highlight w:val="yellow"/>
        </w:rPr>
        <w:t>Very Much</w:t>
      </w:r>
      <w:r w:rsidR="00E44049">
        <w:rPr>
          <w:sz w:val="24"/>
          <w:szCs w:val="24"/>
        </w:rPr>
        <w:t xml:space="preserve">. Is it possible for the </w:t>
      </w:r>
      <w:r w:rsidR="00E03268">
        <w:rPr>
          <w:sz w:val="24"/>
          <w:szCs w:val="24"/>
        </w:rPr>
        <w:t xml:space="preserve">specific </w:t>
      </w:r>
      <w:r w:rsidR="00E44049">
        <w:rPr>
          <w:sz w:val="24"/>
          <w:szCs w:val="24"/>
        </w:rPr>
        <w:t>student response to remain visible?</w:t>
      </w:r>
      <w:r>
        <w:rPr>
          <w:sz w:val="24"/>
          <w:szCs w:val="24"/>
        </w:rPr>
        <w:t>}</w:t>
      </w:r>
    </w:p>
    <w:p w14:paraId="0F3B6C5F" w14:textId="597C1AD3" w:rsidR="005A266D" w:rsidRPr="00F21953" w:rsidRDefault="005A266D" w:rsidP="00130CD3">
      <w:pPr>
        <w:spacing w:after="0" w:line="240" w:lineRule="auto"/>
        <w:rPr>
          <w:sz w:val="24"/>
          <w:szCs w:val="24"/>
        </w:rPr>
      </w:pPr>
      <w:r>
        <w:rPr>
          <w:sz w:val="24"/>
          <w:szCs w:val="24"/>
        </w:rPr>
        <w:t>{</w:t>
      </w:r>
      <w:r w:rsidRPr="005A266D">
        <w:rPr>
          <w:sz w:val="24"/>
          <w:szCs w:val="24"/>
          <w:highlight w:val="yellow"/>
        </w:rPr>
        <w:t>“</w:t>
      </w:r>
      <w:r w:rsidR="00814088">
        <w:rPr>
          <w:sz w:val="24"/>
          <w:szCs w:val="24"/>
          <w:highlight w:val="yellow"/>
        </w:rPr>
        <w:t>View results</w:t>
      </w:r>
      <w:r w:rsidRPr="005A266D">
        <w:rPr>
          <w:sz w:val="24"/>
          <w:szCs w:val="24"/>
          <w:highlight w:val="yellow"/>
        </w:rPr>
        <w:t>” button</w:t>
      </w:r>
      <w:r w:rsidR="00814088">
        <w:rPr>
          <w:sz w:val="24"/>
          <w:szCs w:val="24"/>
        </w:rPr>
        <w:t xml:space="preserve"> to modal of aggregate</w:t>
      </w:r>
      <w:r>
        <w:rPr>
          <w:sz w:val="24"/>
          <w:szCs w:val="24"/>
        </w:rPr>
        <w:t>}</w:t>
      </w:r>
    </w:p>
    <w:p w14:paraId="5D379F9C" w14:textId="77777777" w:rsidR="00C803E2" w:rsidRDefault="00C803E2" w:rsidP="00130CD3">
      <w:pPr>
        <w:spacing w:after="0" w:line="240" w:lineRule="auto"/>
        <w:rPr>
          <w:sz w:val="24"/>
          <w:szCs w:val="24"/>
        </w:rPr>
      </w:pPr>
    </w:p>
    <w:p w14:paraId="7E09BAEC" w14:textId="641859BE" w:rsidR="005A266D" w:rsidRDefault="005A266D" w:rsidP="00130CD3">
      <w:pPr>
        <w:spacing w:after="0" w:line="240" w:lineRule="auto"/>
        <w:rPr>
          <w:sz w:val="24"/>
          <w:szCs w:val="24"/>
        </w:rPr>
      </w:pPr>
      <w:r>
        <w:rPr>
          <w:sz w:val="24"/>
          <w:szCs w:val="24"/>
        </w:rPr>
        <w:t>{</w:t>
      </w:r>
      <w:r w:rsidRPr="005A266D">
        <w:rPr>
          <w:sz w:val="24"/>
          <w:szCs w:val="24"/>
          <w:highlight w:val="yellow"/>
        </w:rPr>
        <w:t>feedback</w:t>
      </w:r>
      <w:r w:rsidR="00814088">
        <w:rPr>
          <w:sz w:val="24"/>
          <w:szCs w:val="24"/>
        </w:rPr>
        <w:t xml:space="preserve"> visible when view results button clicked</w:t>
      </w:r>
      <w:r w:rsidR="00E44049">
        <w:rPr>
          <w:sz w:val="24"/>
          <w:szCs w:val="24"/>
        </w:rPr>
        <w:t xml:space="preserve">. </w:t>
      </w:r>
      <w:r w:rsidR="00E44049" w:rsidRPr="00E44049">
        <w:rPr>
          <w:sz w:val="24"/>
          <w:szCs w:val="24"/>
          <w:highlight w:val="yellow"/>
        </w:rPr>
        <w:t>Can it be done that the feedback is visible only the first time the button is pressed?</w:t>
      </w:r>
      <w:r>
        <w:rPr>
          <w:sz w:val="24"/>
          <w:szCs w:val="24"/>
        </w:rPr>
        <w:t>}</w:t>
      </w:r>
    </w:p>
    <w:p w14:paraId="7846A574" w14:textId="7FE6AE3E" w:rsidR="005A266D" w:rsidRDefault="005A266D" w:rsidP="00130CD3">
      <w:pPr>
        <w:spacing w:after="0" w:line="240" w:lineRule="auto"/>
        <w:rPr>
          <w:sz w:val="24"/>
          <w:szCs w:val="24"/>
        </w:rPr>
      </w:pPr>
      <w:r w:rsidRPr="00B72C92">
        <w:rPr>
          <w:sz w:val="24"/>
          <w:szCs w:val="24"/>
        </w:rPr>
        <w:t>COMM1085 asks students to e</w:t>
      </w:r>
      <w:r>
        <w:rPr>
          <w:sz w:val="24"/>
          <w:szCs w:val="24"/>
        </w:rPr>
        <w:t>ngage with non-fiction material such as newspaper articles, opinion columns, trade journals, and academic journals. The readings are</w:t>
      </w:r>
      <w:r w:rsidRPr="00B72C92">
        <w:rPr>
          <w:sz w:val="24"/>
          <w:szCs w:val="24"/>
        </w:rPr>
        <w:t xml:space="preserve"> contemporary and relevant. Some of the readings are specific to your school. </w:t>
      </w:r>
      <w:r>
        <w:rPr>
          <w:sz w:val="24"/>
          <w:szCs w:val="24"/>
        </w:rPr>
        <w:t>Meaningful readings with a view of workplace skills can help you achieve clarity and effectiveness in your written communication and accuracy in reading for meaning. There is no creative writing or discussion of literary themes in COMM1085.</w:t>
      </w:r>
    </w:p>
    <w:p w14:paraId="37A7429A" w14:textId="3F009C38" w:rsidR="005A266D" w:rsidRDefault="005A266D" w:rsidP="00130CD3">
      <w:pPr>
        <w:spacing w:after="0" w:line="240" w:lineRule="auto"/>
        <w:rPr>
          <w:sz w:val="24"/>
          <w:szCs w:val="24"/>
        </w:rPr>
      </w:pPr>
      <w:r>
        <w:rPr>
          <w:sz w:val="24"/>
          <w:szCs w:val="24"/>
        </w:rPr>
        <w:t>{</w:t>
      </w:r>
      <w:r w:rsidRPr="005A266D">
        <w:rPr>
          <w:sz w:val="24"/>
          <w:szCs w:val="24"/>
          <w:highlight w:val="yellow"/>
        </w:rPr>
        <w:t>/feedback</w:t>
      </w:r>
      <w:r>
        <w:rPr>
          <w:sz w:val="24"/>
          <w:szCs w:val="24"/>
        </w:rPr>
        <w:t>}</w:t>
      </w:r>
    </w:p>
    <w:p w14:paraId="4B48B2CF" w14:textId="77777777" w:rsidR="005A266D" w:rsidRDefault="005A266D" w:rsidP="00130CD3">
      <w:pPr>
        <w:spacing w:after="0" w:line="240" w:lineRule="auto"/>
        <w:rPr>
          <w:sz w:val="24"/>
          <w:szCs w:val="24"/>
        </w:rPr>
      </w:pPr>
    </w:p>
    <w:p w14:paraId="012AB1EB" w14:textId="4CF68C40" w:rsidR="005A266D" w:rsidRDefault="00E44049" w:rsidP="00130CD3">
      <w:pPr>
        <w:spacing w:after="0" w:line="240" w:lineRule="auto"/>
        <w:rPr>
          <w:sz w:val="24"/>
          <w:szCs w:val="24"/>
        </w:rPr>
      </w:pPr>
      <w:r>
        <w:rPr>
          <w:sz w:val="24"/>
          <w:szCs w:val="24"/>
        </w:rPr>
        <w:t>How much did you feel like in-class activities prepared you for success on the assignments?</w:t>
      </w:r>
    </w:p>
    <w:p w14:paraId="3790E01A" w14:textId="77777777" w:rsidR="005A266D" w:rsidRDefault="005A266D" w:rsidP="00130CD3">
      <w:pPr>
        <w:spacing w:after="0" w:line="240" w:lineRule="auto"/>
        <w:rPr>
          <w:sz w:val="24"/>
          <w:szCs w:val="24"/>
        </w:rPr>
      </w:pPr>
    </w:p>
    <w:p w14:paraId="1E89DE78" w14:textId="77777777" w:rsidR="00E44049" w:rsidRDefault="00E44049" w:rsidP="00E44049">
      <w:pPr>
        <w:spacing w:after="0" w:line="240" w:lineRule="auto"/>
        <w:rPr>
          <w:sz w:val="24"/>
          <w:szCs w:val="24"/>
        </w:rPr>
      </w:pPr>
      <w:r>
        <w:rPr>
          <w:sz w:val="24"/>
          <w:szCs w:val="24"/>
        </w:rPr>
        <w:lastRenderedPageBreak/>
        <w:t>{</w:t>
      </w:r>
      <w:r w:rsidRPr="005A266D">
        <w:rPr>
          <w:sz w:val="24"/>
          <w:szCs w:val="24"/>
          <w:highlight w:val="yellow"/>
        </w:rPr>
        <w:t xml:space="preserve">Insert </w:t>
      </w:r>
      <w:proofErr w:type="spellStart"/>
      <w:r w:rsidRPr="005A266D">
        <w:rPr>
          <w:sz w:val="24"/>
          <w:szCs w:val="24"/>
          <w:highlight w:val="yellow"/>
        </w:rPr>
        <w:t>likert</w:t>
      </w:r>
      <w:proofErr w:type="spellEnd"/>
      <w:r w:rsidRPr="005A266D">
        <w:rPr>
          <w:sz w:val="24"/>
          <w:szCs w:val="24"/>
          <w:highlight w:val="yellow"/>
        </w:rPr>
        <w:t xml:space="preserve"> scale of 5 from </w:t>
      </w:r>
      <w:r>
        <w:rPr>
          <w:sz w:val="24"/>
          <w:szCs w:val="24"/>
          <w:highlight w:val="yellow"/>
        </w:rPr>
        <w:t>Not at All</w:t>
      </w:r>
      <w:r w:rsidRPr="005A266D">
        <w:rPr>
          <w:sz w:val="24"/>
          <w:szCs w:val="24"/>
          <w:highlight w:val="yellow"/>
        </w:rPr>
        <w:t xml:space="preserve"> to </w:t>
      </w:r>
      <w:r w:rsidRPr="004E1DC2">
        <w:rPr>
          <w:sz w:val="24"/>
          <w:szCs w:val="24"/>
          <w:highlight w:val="yellow"/>
        </w:rPr>
        <w:t>Very Much</w:t>
      </w:r>
      <w:r>
        <w:rPr>
          <w:sz w:val="24"/>
          <w:szCs w:val="24"/>
        </w:rPr>
        <w:t>. Is it possible for the student response to remain visible?}</w:t>
      </w:r>
    </w:p>
    <w:p w14:paraId="2A2866D4" w14:textId="77777777" w:rsidR="00E44049" w:rsidRPr="00F21953" w:rsidRDefault="00E44049" w:rsidP="00E44049">
      <w:pPr>
        <w:spacing w:after="0" w:line="240" w:lineRule="auto"/>
        <w:rPr>
          <w:sz w:val="24"/>
          <w:szCs w:val="24"/>
        </w:rPr>
      </w:pPr>
      <w:r>
        <w:rPr>
          <w:sz w:val="24"/>
          <w:szCs w:val="24"/>
        </w:rPr>
        <w:t>{</w:t>
      </w:r>
      <w:r w:rsidRPr="005A266D">
        <w:rPr>
          <w:sz w:val="24"/>
          <w:szCs w:val="24"/>
          <w:highlight w:val="yellow"/>
        </w:rPr>
        <w:t>“</w:t>
      </w:r>
      <w:r>
        <w:rPr>
          <w:sz w:val="24"/>
          <w:szCs w:val="24"/>
          <w:highlight w:val="yellow"/>
        </w:rPr>
        <w:t>View results</w:t>
      </w:r>
      <w:r w:rsidRPr="005A266D">
        <w:rPr>
          <w:sz w:val="24"/>
          <w:szCs w:val="24"/>
          <w:highlight w:val="yellow"/>
        </w:rPr>
        <w:t>” button</w:t>
      </w:r>
      <w:r>
        <w:rPr>
          <w:sz w:val="24"/>
          <w:szCs w:val="24"/>
        </w:rPr>
        <w:t xml:space="preserve"> to modal of aggregate}</w:t>
      </w:r>
    </w:p>
    <w:p w14:paraId="43276E1F" w14:textId="77777777" w:rsidR="002F17E7" w:rsidRDefault="002F17E7" w:rsidP="002F17E7">
      <w:pPr>
        <w:spacing w:after="0" w:line="240" w:lineRule="auto"/>
        <w:rPr>
          <w:sz w:val="24"/>
          <w:szCs w:val="24"/>
        </w:rPr>
      </w:pPr>
    </w:p>
    <w:p w14:paraId="593EB8A4" w14:textId="77777777" w:rsidR="00E44049" w:rsidRDefault="00E44049" w:rsidP="00E44049">
      <w:pPr>
        <w:spacing w:after="0" w:line="240" w:lineRule="auto"/>
        <w:rPr>
          <w:sz w:val="24"/>
          <w:szCs w:val="24"/>
        </w:rPr>
      </w:pPr>
      <w:r>
        <w:rPr>
          <w:sz w:val="24"/>
          <w:szCs w:val="24"/>
        </w:rPr>
        <w:t>{</w:t>
      </w:r>
      <w:r w:rsidRPr="005A266D">
        <w:rPr>
          <w:sz w:val="24"/>
          <w:szCs w:val="24"/>
          <w:highlight w:val="yellow"/>
        </w:rPr>
        <w:t>feedback</w:t>
      </w:r>
      <w:r>
        <w:rPr>
          <w:sz w:val="24"/>
          <w:szCs w:val="24"/>
        </w:rPr>
        <w:t xml:space="preserve"> visible when view results button clicked. </w:t>
      </w:r>
      <w:r w:rsidRPr="00E44049">
        <w:rPr>
          <w:sz w:val="24"/>
          <w:szCs w:val="24"/>
          <w:highlight w:val="yellow"/>
        </w:rPr>
        <w:t>Can it be done that the feedback is visible only the first time the button is pressed?</w:t>
      </w:r>
      <w:r>
        <w:rPr>
          <w:sz w:val="24"/>
          <w:szCs w:val="24"/>
        </w:rPr>
        <w:t>}</w:t>
      </w:r>
    </w:p>
    <w:p w14:paraId="2D17FED9" w14:textId="4C04C495" w:rsidR="002F17E7" w:rsidRPr="00E03268" w:rsidRDefault="00E03268" w:rsidP="00E03268">
      <w:pPr>
        <w:spacing w:after="0" w:line="240" w:lineRule="auto"/>
        <w:rPr>
          <w:sz w:val="24"/>
          <w:szCs w:val="24"/>
        </w:rPr>
      </w:pPr>
      <w:r w:rsidRPr="00E03268">
        <w:rPr>
          <w:sz w:val="24"/>
          <w:szCs w:val="24"/>
        </w:rPr>
        <w:t>Online activities and discussions in COMM1085 have been designed to target specifically those skills and concepts that students will need to use on their assignments. You’ll work with readings that have been chosen for their relevance, practice questions that match the style of the online quizzes, and examples of student work that were completed for the same type of assignments you’ll be expected to complete.</w:t>
      </w:r>
    </w:p>
    <w:p w14:paraId="21A7CE91" w14:textId="0C989816" w:rsidR="002F17E7" w:rsidRDefault="002F17E7" w:rsidP="002F17E7">
      <w:pPr>
        <w:spacing w:after="0" w:line="240" w:lineRule="auto"/>
        <w:rPr>
          <w:sz w:val="24"/>
          <w:szCs w:val="24"/>
        </w:rPr>
      </w:pPr>
      <w:r>
        <w:rPr>
          <w:sz w:val="24"/>
          <w:szCs w:val="24"/>
        </w:rPr>
        <w:t>{</w:t>
      </w:r>
      <w:r w:rsidRPr="005A266D">
        <w:rPr>
          <w:sz w:val="24"/>
          <w:szCs w:val="24"/>
          <w:highlight w:val="yellow"/>
        </w:rPr>
        <w:t>/feedback</w:t>
      </w:r>
      <w:r>
        <w:rPr>
          <w:sz w:val="24"/>
          <w:szCs w:val="24"/>
        </w:rPr>
        <w:t>}</w:t>
      </w:r>
    </w:p>
    <w:p w14:paraId="2E7D0335" w14:textId="77777777" w:rsidR="005A266D" w:rsidRDefault="005A266D" w:rsidP="00130CD3">
      <w:pPr>
        <w:spacing w:after="0" w:line="240" w:lineRule="auto"/>
        <w:rPr>
          <w:sz w:val="24"/>
          <w:szCs w:val="24"/>
        </w:rPr>
      </w:pPr>
    </w:p>
    <w:p w14:paraId="0F6BA2FF" w14:textId="1DF51914" w:rsidR="005A266D" w:rsidRDefault="00CF5CAB" w:rsidP="00130CD3">
      <w:pPr>
        <w:spacing w:after="0" w:line="240" w:lineRule="auto"/>
        <w:rPr>
          <w:sz w:val="24"/>
          <w:szCs w:val="24"/>
        </w:rPr>
      </w:pPr>
      <w:r>
        <w:rPr>
          <w:sz w:val="24"/>
          <w:szCs w:val="24"/>
        </w:rPr>
        <w:t>How relevant did you feel t</w:t>
      </w:r>
      <w:r w:rsidR="00C350DA" w:rsidRPr="00C350DA">
        <w:rPr>
          <w:sz w:val="24"/>
          <w:szCs w:val="24"/>
        </w:rPr>
        <w:t>he writing assignments were</w:t>
      </w:r>
      <w:r w:rsidR="00C350DA">
        <w:rPr>
          <w:sz w:val="24"/>
          <w:szCs w:val="24"/>
        </w:rPr>
        <w:t xml:space="preserve"> </w:t>
      </w:r>
      <w:r w:rsidR="00C350DA" w:rsidRPr="00C350DA">
        <w:rPr>
          <w:sz w:val="24"/>
          <w:szCs w:val="24"/>
        </w:rPr>
        <w:t xml:space="preserve">to the direction </w:t>
      </w:r>
      <w:r>
        <w:rPr>
          <w:sz w:val="24"/>
          <w:szCs w:val="24"/>
        </w:rPr>
        <w:t>you</w:t>
      </w:r>
      <w:r w:rsidR="00C350DA" w:rsidRPr="00C350DA">
        <w:rPr>
          <w:sz w:val="24"/>
          <w:szCs w:val="24"/>
        </w:rPr>
        <w:t xml:space="preserve"> saw </w:t>
      </w:r>
      <w:r>
        <w:rPr>
          <w:sz w:val="24"/>
          <w:szCs w:val="24"/>
        </w:rPr>
        <w:t>your</w:t>
      </w:r>
      <w:r w:rsidR="00C350DA">
        <w:rPr>
          <w:sz w:val="24"/>
          <w:szCs w:val="24"/>
        </w:rPr>
        <w:t xml:space="preserve"> career headed</w:t>
      </w:r>
      <w:r>
        <w:rPr>
          <w:sz w:val="24"/>
          <w:szCs w:val="24"/>
        </w:rPr>
        <w:t>?</w:t>
      </w:r>
    </w:p>
    <w:p w14:paraId="590B1DD1" w14:textId="77777777" w:rsidR="00CE7598" w:rsidRPr="00C350DA" w:rsidRDefault="00CE7598" w:rsidP="00130CD3">
      <w:pPr>
        <w:spacing w:after="0" w:line="240" w:lineRule="auto"/>
        <w:rPr>
          <w:sz w:val="24"/>
          <w:szCs w:val="24"/>
        </w:rPr>
      </w:pPr>
    </w:p>
    <w:p w14:paraId="6FD9FE11" w14:textId="77777777" w:rsidR="00E03268" w:rsidRDefault="00E03268" w:rsidP="00E03268">
      <w:pPr>
        <w:spacing w:after="0" w:line="240" w:lineRule="auto"/>
        <w:rPr>
          <w:sz w:val="24"/>
          <w:szCs w:val="24"/>
        </w:rPr>
      </w:pPr>
      <w:r>
        <w:rPr>
          <w:sz w:val="24"/>
          <w:szCs w:val="24"/>
        </w:rPr>
        <w:t>{</w:t>
      </w:r>
      <w:r w:rsidRPr="005A266D">
        <w:rPr>
          <w:sz w:val="24"/>
          <w:szCs w:val="24"/>
          <w:highlight w:val="yellow"/>
        </w:rPr>
        <w:t xml:space="preserve">Insert </w:t>
      </w:r>
      <w:proofErr w:type="spellStart"/>
      <w:r w:rsidRPr="005A266D">
        <w:rPr>
          <w:sz w:val="24"/>
          <w:szCs w:val="24"/>
          <w:highlight w:val="yellow"/>
        </w:rPr>
        <w:t>likert</w:t>
      </w:r>
      <w:proofErr w:type="spellEnd"/>
      <w:r w:rsidRPr="005A266D">
        <w:rPr>
          <w:sz w:val="24"/>
          <w:szCs w:val="24"/>
          <w:highlight w:val="yellow"/>
        </w:rPr>
        <w:t xml:space="preserve"> scale of 5 from </w:t>
      </w:r>
      <w:r>
        <w:rPr>
          <w:sz w:val="24"/>
          <w:szCs w:val="24"/>
          <w:highlight w:val="yellow"/>
        </w:rPr>
        <w:t>Not at All</w:t>
      </w:r>
      <w:r w:rsidRPr="005A266D">
        <w:rPr>
          <w:sz w:val="24"/>
          <w:szCs w:val="24"/>
          <w:highlight w:val="yellow"/>
        </w:rPr>
        <w:t xml:space="preserve"> to </w:t>
      </w:r>
      <w:r w:rsidRPr="004E1DC2">
        <w:rPr>
          <w:sz w:val="24"/>
          <w:szCs w:val="24"/>
          <w:highlight w:val="yellow"/>
        </w:rPr>
        <w:t>Very Much</w:t>
      </w:r>
      <w:r>
        <w:rPr>
          <w:sz w:val="24"/>
          <w:szCs w:val="24"/>
        </w:rPr>
        <w:t>. Is it possible for the student response to remain visible?}</w:t>
      </w:r>
    </w:p>
    <w:p w14:paraId="18F4D6F4" w14:textId="77777777" w:rsidR="00E03268" w:rsidRPr="00F21953" w:rsidRDefault="00E03268" w:rsidP="00E03268">
      <w:pPr>
        <w:spacing w:after="0" w:line="240" w:lineRule="auto"/>
        <w:rPr>
          <w:sz w:val="24"/>
          <w:szCs w:val="24"/>
        </w:rPr>
      </w:pPr>
      <w:r>
        <w:rPr>
          <w:sz w:val="24"/>
          <w:szCs w:val="24"/>
        </w:rPr>
        <w:t>{</w:t>
      </w:r>
      <w:r w:rsidRPr="005A266D">
        <w:rPr>
          <w:sz w:val="24"/>
          <w:szCs w:val="24"/>
          <w:highlight w:val="yellow"/>
        </w:rPr>
        <w:t>“</w:t>
      </w:r>
      <w:r>
        <w:rPr>
          <w:sz w:val="24"/>
          <w:szCs w:val="24"/>
          <w:highlight w:val="yellow"/>
        </w:rPr>
        <w:t>View results</w:t>
      </w:r>
      <w:r w:rsidRPr="005A266D">
        <w:rPr>
          <w:sz w:val="24"/>
          <w:szCs w:val="24"/>
          <w:highlight w:val="yellow"/>
        </w:rPr>
        <w:t>” button</w:t>
      </w:r>
      <w:r>
        <w:rPr>
          <w:sz w:val="24"/>
          <w:szCs w:val="24"/>
        </w:rPr>
        <w:t xml:space="preserve"> to modal of aggregate}</w:t>
      </w:r>
    </w:p>
    <w:p w14:paraId="03E6FD06" w14:textId="77777777" w:rsidR="00E03268" w:rsidRDefault="00E03268" w:rsidP="00E03268">
      <w:pPr>
        <w:spacing w:after="0" w:line="240" w:lineRule="auto"/>
        <w:rPr>
          <w:sz w:val="24"/>
          <w:szCs w:val="24"/>
        </w:rPr>
      </w:pPr>
    </w:p>
    <w:p w14:paraId="4F85935D" w14:textId="77777777" w:rsidR="00E03268" w:rsidRDefault="00E03268" w:rsidP="00E03268">
      <w:pPr>
        <w:spacing w:after="0" w:line="240" w:lineRule="auto"/>
        <w:rPr>
          <w:sz w:val="24"/>
          <w:szCs w:val="24"/>
        </w:rPr>
      </w:pPr>
      <w:r>
        <w:rPr>
          <w:sz w:val="24"/>
          <w:szCs w:val="24"/>
        </w:rPr>
        <w:t>{</w:t>
      </w:r>
      <w:r w:rsidRPr="005A266D">
        <w:rPr>
          <w:sz w:val="24"/>
          <w:szCs w:val="24"/>
          <w:highlight w:val="yellow"/>
        </w:rPr>
        <w:t>feedback</w:t>
      </w:r>
      <w:r>
        <w:rPr>
          <w:sz w:val="24"/>
          <w:szCs w:val="24"/>
        </w:rPr>
        <w:t xml:space="preserve"> visible when view results button clicked. </w:t>
      </w:r>
      <w:r w:rsidRPr="00E44049">
        <w:rPr>
          <w:sz w:val="24"/>
          <w:szCs w:val="24"/>
          <w:highlight w:val="yellow"/>
        </w:rPr>
        <w:t>Can it be done that the feedback is visible only the first time the button is pressed?</w:t>
      </w:r>
      <w:r>
        <w:rPr>
          <w:sz w:val="24"/>
          <w:szCs w:val="24"/>
        </w:rPr>
        <w:t>}</w:t>
      </w:r>
    </w:p>
    <w:p w14:paraId="7BE892DE" w14:textId="330B9F7B" w:rsidR="00566B6C" w:rsidRDefault="00566B6C" w:rsidP="00CE7598">
      <w:pPr>
        <w:spacing w:after="0" w:line="240" w:lineRule="auto"/>
        <w:rPr>
          <w:sz w:val="24"/>
          <w:szCs w:val="24"/>
        </w:rPr>
      </w:pPr>
      <w:r w:rsidRPr="0004043A">
        <w:rPr>
          <w:sz w:val="24"/>
          <w:szCs w:val="24"/>
        </w:rPr>
        <w:t>The assignments in this course have been designed to target specific communication and critical thinking skills that are necessary for success across the workplace spectrum. We also designed online activities and discussions to target specifically those skills and concepts that students will need to use on their assignments.</w:t>
      </w:r>
    </w:p>
    <w:p w14:paraId="55D5D420" w14:textId="77777777" w:rsidR="00CE7598" w:rsidRDefault="00CE7598" w:rsidP="00CE7598">
      <w:pPr>
        <w:spacing w:after="0" w:line="240" w:lineRule="auto"/>
        <w:rPr>
          <w:sz w:val="24"/>
          <w:szCs w:val="24"/>
        </w:rPr>
      </w:pPr>
      <w:r>
        <w:rPr>
          <w:sz w:val="24"/>
          <w:szCs w:val="24"/>
        </w:rPr>
        <w:t>{</w:t>
      </w:r>
      <w:r w:rsidRPr="005A266D">
        <w:rPr>
          <w:sz w:val="24"/>
          <w:szCs w:val="24"/>
          <w:highlight w:val="yellow"/>
        </w:rPr>
        <w:t>/feedback</w:t>
      </w:r>
      <w:r>
        <w:rPr>
          <w:sz w:val="24"/>
          <w:szCs w:val="24"/>
        </w:rPr>
        <w:t>}</w:t>
      </w:r>
    </w:p>
    <w:p w14:paraId="5898CDD5" w14:textId="77777777" w:rsidR="006D1A94" w:rsidRDefault="006D1A94" w:rsidP="00130CD3">
      <w:pPr>
        <w:spacing w:after="0" w:line="240" w:lineRule="auto"/>
        <w:rPr>
          <w:sz w:val="24"/>
          <w:szCs w:val="24"/>
        </w:rPr>
      </w:pPr>
    </w:p>
    <w:p w14:paraId="21CDE61A" w14:textId="59A3A0F7" w:rsidR="00E03268" w:rsidRDefault="00E03268" w:rsidP="00130CD3">
      <w:pPr>
        <w:spacing w:after="0" w:line="240" w:lineRule="auto"/>
        <w:rPr>
          <w:sz w:val="24"/>
          <w:szCs w:val="24"/>
        </w:rPr>
      </w:pPr>
      <w:r>
        <w:rPr>
          <w:sz w:val="24"/>
          <w:szCs w:val="24"/>
        </w:rPr>
        <w:t>How helpful was the feedback you received in guiding your future work?</w:t>
      </w:r>
    </w:p>
    <w:p w14:paraId="6260AD2B" w14:textId="77777777" w:rsidR="00E03268" w:rsidRDefault="00E03268" w:rsidP="00130CD3">
      <w:pPr>
        <w:spacing w:after="0" w:line="240" w:lineRule="auto"/>
        <w:rPr>
          <w:sz w:val="24"/>
          <w:szCs w:val="24"/>
        </w:rPr>
      </w:pPr>
    </w:p>
    <w:p w14:paraId="13238015" w14:textId="77777777" w:rsidR="00E03268" w:rsidRDefault="00E03268" w:rsidP="00E03268">
      <w:pPr>
        <w:spacing w:after="0" w:line="240" w:lineRule="auto"/>
        <w:rPr>
          <w:sz w:val="24"/>
          <w:szCs w:val="24"/>
        </w:rPr>
      </w:pPr>
      <w:r>
        <w:rPr>
          <w:sz w:val="24"/>
          <w:szCs w:val="24"/>
        </w:rPr>
        <w:t>{</w:t>
      </w:r>
      <w:r w:rsidRPr="005A266D">
        <w:rPr>
          <w:sz w:val="24"/>
          <w:szCs w:val="24"/>
          <w:highlight w:val="yellow"/>
        </w:rPr>
        <w:t xml:space="preserve">Insert </w:t>
      </w:r>
      <w:proofErr w:type="spellStart"/>
      <w:r w:rsidRPr="005A266D">
        <w:rPr>
          <w:sz w:val="24"/>
          <w:szCs w:val="24"/>
          <w:highlight w:val="yellow"/>
        </w:rPr>
        <w:t>likert</w:t>
      </w:r>
      <w:proofErr w:type="spellEnd"/>
      <w:r w:rsidRPr="005A266D">
        <w:rPr>
          <w:sz w:val="24"/>
          <w:szCs w:val="24"/>
          <w:highlight w:val="yellow"/>
        </w:rPr>
        <w:t xml:space="preserve"> scale of 5 from </w:t>
      </w:r>
      <w:r>
        <w:rPr>
          <w:sz w:val="24"/>
          <w:szCs w:val="24"/>
          <w:highlight w:val="yellow"/>
        </w:rPr>
        <w:t>Not at All</w:t>
      </w:r>
      <w:r w:rsidRPr="005A266D">
        <w:rPr>
          <w:sz w:val="24"/>
          <w:szCs w:val="24"/>
          <w:highlight w:val="yellow"/>
        </w:rPr>
        <w:t xml:space="preserve"> to </w:t>
      </w:r>
      <w:r w:rsidRPr="004E1DC2">
        <w:rPr>
          <w:sz w:val="24"/>
          <w:szCs w:val="24"/>
          <w:highlight w:val="yellow"/>
        </w:rPr>
        <w:t>Very Much</w:t>
      </w:r>
      <w:r>
        <w:rPr>
          <w:sz w:val="24"/>
          <w:szCs w:val="24"/>
        </w:rPr>
        <w:t>. Is it possible for the student response to remain visible?}</w:t>
      </w:r>
    </w:p>
    <w:p w14:paraId="53F553EF" w14:textId="77777777" w:rsidR="00E03268" w:rsidRPr="00F21953" w:rsidRDefault="00E03268" w:rsidP="00E03268">
      <w:pPr>
        <w:spacing w:after="0" w:line="240" w:lineRule="auto"/>
        <w:rPr>
          <w:sz w:val="24"/>
          <w:szCs w:val="24"/>
        </w:rPr>
      </w:pPr>
      <w:r>
        <w:rPr>
          <w:sz w:val="24"/>
          <w:szCs w:val="24"/>
        </w:rPr>
        <w:t>{</w:t>
      </w:r>
      <w:r w:rsidRPr="005A266D">
        <w:rPr>
          <w:sz w:val="24"/>
          <w:szCs w:val="24"/>
          <w:highlight w:val="yellow"/>
        </w:rPr>
        <w:t>“</w:t>
      </w:r>
      <w:r>
        <w:rPr>
          <w:sz w:val="24"/>
          <w:szCs w:val="24"/>
          <w:highlight w:val="yellow"/>
        </w:rPr>
        <w:t>View results</w:t>
      </w:r>
      <w:r w:rsidRPr="005A266D">
        <w:rPr>
          <w:sz w:val="24"/>
          <w:szCs w:val="24"/>
          <w:highlight w:val="yellow"/>
        </w:rPr>
        <w:t>” button</w:t>
      </w:r>
      <w:r>
        <w:rPr>
          <w:sz w:val="24"/>
          <w:szCs w:val="24"/>
        </w:rPr>
        <w:t xml:space="preserve"> to modal of aggregate}</w:t>
      </w:r>
    </w:p>
    <w:p w14:paraId="05A1DB68" w14:textId="77777777" w:rsidR="00E03268" w:rsidRDefault="00E03268" w:rsidP="00E03268">
      <w:pPr>
        <w:spacing w:after="0" w:line="240" w:lineRule="auto"/>
        <w:rPr>
          <w:sz w:val="24"/>
          <w:szCs w:val="24"/>
        </w:rPr>
      </w:pPr>
    </w:p>
    <w:p w14:paraId="2D6AE79E" w14:textId="77777777" w:rsidR="00E03268" w:rsidRDefault="00E03268" w:rsidP="00E03268">
      <w:pPr>
        <w:spacing w:after="0" w:line="240" w:lineRule="auto"/>
        <w:rPr>
          <w:sz w:val="24"/>
          <w:szCs w:val="24"/>
        </w:rPr>
      </w:pPr>
      <w:r>
        <w:rPr>
          <w:sz w:val="24"/>
          <w:szCs w:val="24"/>
        </w:rPr>
        <w:t>{</w:t>
      </w:r>
      <w:r w:rsidRPr="005A266D">
        <w:rPr>
          <w:sz w:val="24"/>
          <w:szCs w:val="24"/>
          <w:highlight w:val="yellow"/>
        </w:rPr>
        <w:t>feedback</w:t>
      </w:r>
      <w:r>
        <w:rPr>
          <w:sz w:val="24"/>
          <w:szCs w:val="24"/>
        </w:rPr>
        <w:t xml:space="preserve"> visible when view results button clicked. </w:t>
      </w:r>
      <w:r w:rsidRPr="00E44049">
        <w:rPr>
          <w:sz w:val="24"/>
          <w:szCs w:val="24"/>
          <w:highlight w:val="yellow"/>
        </w:rPr>
        <w:t>Can it be done that the feedback is visible only the first time the button is pressed?</w:t>
      </w:r>
      <w:r>
        <w:rPr>
          <w:sz w:val="24"/>
          <w:szCs w:val="24"/>
        </w:rPr>
        <w:t>}</w:t>
      </w:r>
    </w:p>
    <w:p w14:paraId="04869D49" w14:textId="737846C2" w:rsidR="00E03268" w:rsidRPr="00E03268" w:rsidRDefault="00E03268" w:rsidP="00130CD3">
      <w:pPr>
        <w:spacing w:after="0" w:line="240" w:lineRule="auto"/>
        <w:rPr>
          <w:sz w:val="24"/>
          <w:szCs w:val="24"/>
        </w:rPr>
      </w:pPr>
      <w:r w:rsidRPr="00E03268">
        <w:rPr>
          <w:sz w:val="24"/>
          <w:szCs w:val="24"/>
        </w:rPr>
        <w:t>Your instructor will use detailed rubrics to assess all of your assignments in this course; these rubrics are visible to you before you complete the assignment so you can see exactly how you will be assessed. Also, your instructor will use software to make detailed comments on your work, so this feedback can be more extensive, easier to read, and easier to access than traditional “pen and paper” comments.</w:t>
      </w:r>
    </w:p>
    <w:p w14:paraId="27363A8B" w14:textId="77777777" w:rsidR="00E03268" w:rsidRDefault="00E03268" w:rsidP="00E03268">
      <w:pPr>
        <w:spacing w:after="0" w:line="240" w:lineRule="auto"/>
        <w:rPr>
          <w:sz w:val="24"/>
          <w:szCs w:val="24"/>
        </w:rPr>
      </w:pPr>
      <w:r>
        <w:rPr>
          <w:sz w:val="24"/>
          <w:szCs w:val="24"/>
        </w:rPr>
        <w:t>{</w:t>
      </w:r>
      <w:r w:rsidRPr="005A266D">
        <w:rPr>
          <w:sz w:val="24"/>
          <w:szCs w:val="24"/>
          <w:highlight w:val="yellow"/>
        </w:rPr>
        <w:t>/feedback</w:t>
      </w:r>
      <w:r>
        <w:rPr>
          <w:sz w:val="24"/>
          <w:szCs w:val="24"/>
        </w:rPr>
        <w:t>}</w:t>
      </w:r>
    </w:p>
    <w:p w14:paraId="0844BA52" w14:textId="2EEA6315" w:rsidR="0017292F" w:rsidRDefault="0017292F" w:rsidP="00130CD3">
      <w:pPr>
        <w:spacing w:after="0" w:line="240" w:lineRule="auto"/>
        <w:rPr>
          <w:sz w:val="24"/>
          <w:szCs w:val="24"/>
        </w:rPr>
      </w:pPr>
    </w:p>
    <w:p w14:paraId="25436B1B" w14:textId="2670B30B" w:rsidR="009B2BD4" w:rsidRDefault="009B2BD4">
      <w:pPr>
        <w:rPr>
          <w:b/>
        </w:rPr>
      </w:pPr>
      <w:r>
        <w:rPr>
          <w:b/>
        </w:rPr>
        <w:br w:type="page"/>
      </w:r>
    </w:p>
    <w:tbl>
      <w:tblPr>
        <w:tblStyle w:val="TableGrid"/>
        <w:tblW w:w="9351" w:type="dxa"/>
        <w:tblLook w:val="04A0" w:firstRow="1" w:lastRow="0" w:firstColumn="1" w:lastColumn="0" w:noHBand="0" w:noVBand="1"/>
      </w:tblPr>
      <w:tblGrid>
        <w:gridCol w:w="2547"/>
        <w:gridCol w:w="6804"/>
      </w:tblGrid>
      <w:tr w:rsidR="009B2BD4" w14:paraId="05C72332" w14:textId="77777777" w:rsidTr="00334732">
        <w:trPr>
          <w:trHeight w:val="131"/>
        </w:trPr>
        <w:tc>
          <w:tcPr>
            <w:tcW w:w="9351" w:type="dxa"/>
            <w:gridSpan w:val="2"/>
            <w:shd w:val="clear" w:color="auto" w:fill="D9D9D9" w:themeFill="background1" w:themeFillShade="D9"/>
          </w:tcPr>
          <w:p w14:paraId="00C44CE8" w14:textId="77777777" w:rsidR="009B2BD4" w:rsidRPr="00952DC3" w:rsidRDefault="009B2BD4" w:rsidP="006C5550">
            <w:r>
              <w:rPr>
                <w:b/>
              </w:rPr>
              <w:lastRenderedPageBreak/>
              <w:t>Screen #</w:t>
            </w:r>
            <w:r>
              <w:rPr>
                <w:b/>
              </w:rPr>
              <w:fldChar w:fldCharType="begin"/>
            </w:r>
            <w:r>
              <w:rPr>
                <w:b/>
              </w:rPr>
              <w:instrText xml:space="preserve"> AUTONUMLGL  \* Arabic \e </w:instrText>
            </w:r>
            <w:r>
              <w:rPr>
                <w:b/>
              </w:rPr>
              <w:fldChar w:fldCharType="end"/>
            </w:r>
          </w:p>
        </w:tc>
      </w:tr>
      <w:tr w:rsidR="009B2BD4" w14:paraId="0487C658" w14:textId="77777777" w:rsidTr="00334732">
        <w:trPr>
          <w:trHeight w:val="131"/>
        </w:trPr>
        <w:tc>
          <w:tcPr>
            <w:tcW w:w="2547" w:type="dxa"/>
            <w:shd w:val="clear" w:color="auto" w:fill="D9D9D9" w:themeFill="background1" w:themeFillShade="D9"/>
          </w:tcPr>
          <w:p w14:paraId="439DF082" w14:textId="77777777" w:rsidR="009B2BD4" w:rsidRDefault="009B2BD4" w:rsidP="006C5550">
            <w:pPr>
              <w:rPr>
                <w:b/>
              </w:rPr>
            </w:pPr>
            <w:r>
              <w:rPr>
                <w:b/>
              </w:rPr>
              <w:t xml:space="preserve">Page type: </w:t>
            </w:r>
          </w:p>
        </w:tc>
        <w:tc>
          <w:tcPr>
            <w:tcW w:w="6804" w:type="dxa"/>
            <w:shd w:val="clear" w:color="auto" w:fill="D9D9D9" w:themeFill="background1" w:themeFillShade="D9"/>
          </w:tcPr>
          <w:p w14:paraId="1D208B2C" w14:textId="5E75BCBF" w:rsidR="009B2BD4" w:rsidRPr="00F02E81" w:rsidRDefault="00F02E81" w:rsidP="006C5550">
            <w:r w:rsidRPr="00F02E81">
              <w:t>Inline quiz</w:t>
            </w:r>
            <w:r w:rsidR="009F27F7">
              <w:t>; Text at bottom of page</w:t>
            </w:r>
          </w:p>
        </w:tc>
      </w:tr>
      <w:tr w:rsidR="009B2BD4" w14:paraId="34DD24C1" w14:textId="77777777" w:rsidTr="00334732">
        <w:trPr>
          <w:trHeight w:val="131"/>
        </w:trPr>
        <w:tc>
          <w:tcPr>
            <w:tcW w:w="2547" w:type="dxa"/>
            <w:shd w:val="clear" w:color="auto" w:fill="D9D9D9" w:themeFill="background1" w:themeFillShade="D9"/>
          </w:tcPr>
          <w:p w14:paraId="67D0C9A6" w14:textId="77777777" w:rsidR="009B2BD4" w:rsidRDefault="009B2BD4" w:rsidP="006C5550">
            <w:pPr>
              <w:rPr>
                <w:b/>
              </w:rPr>
            </w:pPr>
            <w:r>
              <w:rPr>
                <w:b/>
              </w:rPr>
              <w:t>General Developer Notes</w:t>
            </w:r>
          </w:p>
        </w:tc>
        <w:tc>
          <w:tcPr>
            <w:tcW w:w="6804" w:type="dxa"/>
            <w:shd w:val="clear" w:color="auto" w:fill="D9D9D9" w:themeFill="background1" w:themeFillShade="D9"/>
          </w:tcPr>
          <w:p w14:paraId="4FD4E189" w14:textId="78FD5E58" w:rsidR="009B2BD4" w:rsidRPr="00F02E81" w:rsidRDefault="00F02E81" w:rsidP="006C5550">
            <w:r>
              <w:t>True/false questions with feedback</w:t>
            </w:r>
          </w:p>
        </w:tc>
      </w:tr>
    </w:tbl>
    <w:p w14:paraId="4C91645E" w14:textId="77777777" w:rsidR="009B2BD4" w:rsidRPr="00130CD3" w:rsidRDefault="009B2BD4" w:rsidP="00130CD3">
      <w:pPr>
        <w:spacing w:after="0" w:line="240" w:lineRule="auto"/>
        <w:rPr>
          <w:sz w:val="24"/>
          <w:szCs w:val="24"/>
        </w:rPr>
      </w:pPr>
    </w:p>
    <w:p w14:paraId="22D7CDBE" w14:textId="6B0ECF1D" w:rsidR="009B2BD4" w:rsidRPr="00130CD3" w:rsidRDefault="006530CD" w:rsidP="006530CD">
      <w:pPr>
        <w:pStyle w:val="Heading1"/>
      </w:pPr>
      <w:bookmarkStart w:id="3" w:name="_Toc481421614"/>
      <w:bookmarkStart w:id="4" w:name="_Toc481495583"/>
      <w:r>
        <w:t>Communications in the Workplace</w:t>
      </w:r>
      <w:bookmarkEnd w:id="3"/>
      <w:bookmarkEnd w:id="4"/>
    </w:p>
    <w:p w14:paraId="4BFCAC64" w14:textId="686CEFF6" w:rsidR="009B2BD4" w:rsidRDefault="00F02E81" w:rsidP="00130CD3">
      <w:pPr>
        <w:spacing w:after="0" w:line="240" w:lineRule="auto"/>
        <w:rPr>
          <w:sz w:val="24"/>
          <w:szCs w:val="24"/>
        </w:rPr>
      </w:pPr>
      <w:r>
        <w:rPr>
          <w:sz w:val="24"/>
          <w:szCs w:val="24"/>
        </w:rPr>
        <w:t>What value is there to clear communication in the workplace? Take this quiz to find out.</w:t>
      </w:r>
    </w:p>
    <w:p w14:paraId="079B35D5" w14:textId="77777777" w:rsidR="00F02E81" w:rsidRDefault="00F02E81" w:rsidP="00130CD3">
      <w:pPr>
        <w:spacing w:after="0" w:line="240" w:lineRule="auto"/>
        <w:rPr>
          <w:sz w:val="24"/>
          <w:szCs w:val="24"/>
        </w:rPr>
      </w:pPr>
    </w:p>
    <w:p w14:paraId="363EAA6D" w14:textId="36D9E9CD" w:rsidR="00F02E81" w:rsidRDefault="00F02E81" w:rsidP="006E5372">
      <w:pPr>
        <w:pStyle w:val="ListParagraph"/>
        <w:numPr>
          <w:ilvl w:val="0"/>
          <w:numId w:val="1"/>
        </w:numPr>
        <w:spacing w:before="0" w:after="0"/>
        <w:rPr>
          <w:rFonts w:asciiTheme="minorHAnsi" w:hAnsiTheme="minorHAnsi"/>
          <w:sz w:val="24"/>
          <w:szCs w:val="24"/>
        </w:rPr>
      </w:pPr>
      <w:r>
        <w:rPr>
          <w:rFonts w:asciiTheme="minorHAnsi" w:hAnsiTheme="minorHAnsi"/>
          <w:sz w:val="24"/>
          <w:szCs w:val="24"/>
        </w:rPr>
        <w:t>In my future career, I will be asked t</w:t>
      </w:r>
      <w:r w:rsidR="001839E1">
        <w:rPr>
          <w:rFonts w:asciiTheme="minorHAnsi" w:hAnsiTheme="minorHAnsi"/>
          <w:sz w:val="24"/>
          <w:szCs w:val="24"/>
        </w:rPr>
        <w:t>o read various forms of writing</w:t>
      </w:r>
      <w:r>
        <w:rPr>
          <w:rFonts w:asciiTheme="minorHAnsi" w:hAnsiTheme="minorHAnsi"/>
          <w:sz w:val="24"/>
          <w:szCs w:val="24"/>
        </w:rPr>
        <w:t>.</w:t>
      </w:r>
    </w:p>
    <w:p w14:paraId="0385BB96" w14:textId="77777777" w:rsidR="00394DE1" w:rsidRDefault="00394DE1" w:rsidP="00F02E81">
      <w:pPr>
        <w:spacing w:after="0" w:line="240" w:lineRule="auto"/>
        <w:rPr>
          <w:sz w:val="24"/>
          <w:szCs w:val="24"/>
        </w:rPr>
      </w:pPr>
    </w:p>
    <w:p w14:paraId="7B005DE5" w14:textId="47E8D604" w:rsidR="00F02E81" w:rsidRDefault="00F02E81" w:rsidP="00F02E81">
      <w:pPr>
        <w:spacing w:after="0" w:line="240" w:lineRule="auto"/>
        <w:rPr>
          <w:sz w:val="24"/>
          <w:szCs w:val="24"/>
        </w:rPr>
      </w:pPr>
      <w:r>
        <w:rPr>
          <w:sz w:val="24"/>
          <w:szCs w:val="24"/>
        </w:rPr>
        <w:t>{</w:t>
      </w:r>
      <w:r w:rsidR="00923364" w:rsidRPr="00F15634">
        <w:rPr>
          <w:sz w:val="24"/>
          <w:szCs w:val="24"/>
          <w:highlight w:val="yellow"/>
        </w:rPr>
        <w:t>feedback</w:t>
      </w:r>
      <w:r w:rsidR="00923364">
        <w:rPr>
          <w:sz w:val="24"/>
          <w:szCs w:val="24"/>
        </w:rPr>
        <w:t xml:space="preserve"> </w:t>
      </w:r>
      <w:r w:rsidRPr="00BD390B">
        <w:rPr>
          <w:sz w:val="24"/>
          <w:szCs w:val="24"/>
          <w:highlight w:val="yellow"/>
        </w:rPr>
        <w:t xml:space="preserve">if the learner answers </w:t>
      </w:r>
      <w:r w:rsidRPr="00BD390B">
        <w:rPr>
          <w:i/>
          <w:sz w:val="24"/>
          <w:szCs w:val="24"/>
          <w:highlight w:val="yellow"/>
        </w:rPr>
        <w:t>true</w:t>
      </w:r>
      <w:r>
        <w:rPr>
          <w:sz w:val="24"/>
          <w:szCs w:val="24"/>
        </w:rPr>
        <w:t>}</w:t>
      </w:r>
    </w:p>
    <w:p w14:paraId="581F25A2" w14:textId="0B93FE4A" w:rsidR="00F02E81" w:rsidRDefault="001839E1" w:rsidP="008F11F1">
      <w:pPr>
        <w:spacing w:after="0" w:line="240" w:lineRule="auto"/>
        <w:rPr>
          <w:sz w:val="24"/>
          <w:szCs w:val="24"/>
        </w:rPr>
      </w:pPr>
      <w:r>
        <w:rPr>
          <w:sz w:val="24"/>
          <w:szCs w:val="24"/>
        </w:rPr>
        <w:t>You’re not alone. Most jobs in today’s information economy require us to read a variety of written styles</w:t>
      </w:r>
      <w:r w:rsidR="00F02E81" w:rsidRPr="00BD390B">
        <w:rPr>
          <w:sz w:val="24"/>
          <w:szCs w:val="24"/>
        </w:rPr>
        <w:t>. You may be asked to read a patient’s medical history, a memo from the company president on policy changes, or an instructional document outlining expectations and plans for a project you are working on.</w:t>
      </w:r>
    </w:p>
    <w:p w14:paraId="5D955BBD" w14:textId="796E4B50" w:rsidR="00394DE1" w:rsidRDefault="00394DE1" w:rsidP="008F11F1">
      <w:pPr>
        <w:spacing w:after="0" w:line="240" w:lineRule="auto"/>
        <w:rPr>
          <w:sz w:val="24"/>
          <w:szCs w:val="24"/>
        </w:rPr>
      </w:pPr>
      <w:r>
        <w:rPr>
          <w:sz w:val="24"/>
          <w:szCs w:val="24"/>
        </w:rPr>
        <w:t>{</w:t>
      </w:r>
      <w:r w:rsidRPr="00394DE1">
        <w:rPr>
          <w:sz w:val="24"/>
          <w:szCs w:val="24"/>
          <w:highlight w:val="yellow"/>
        </w:rPr>
        <w:t>/feedback</w:t>
      </w:r>
      <w:r>
        <w:rPr>
          <w:sz w:val="24"/>
          <w:szCs w:val="24"/>
        </w:rPr>
        <w:t>}</w:t>
      </w:r>
    </w:p>
    <w:p w14:paraId="77F100AE" w14:textId="77777777" w:rsidR="00394DE1" w:rsidRPr="00BD390B" w:rsidRDefault="00394DE1" w:rsidP="008F11F1">
      <w:pPr>
        <w:spacing w:after="0" w:line="240" w:lineRule="auto"/>
        <w:rPr>
          <w:sz w:val="24"/>
          <w:szCs w:val="24"/>
        </w:rPr>
      </w:pPr>
    </w:p>
    <w:p w14:paraId="445CC2A5" w14:textId="4A672634" w:rsidR="00F02E81" w:rsidRDefault="00F02E81" w:rsidP="00F02E81">
      <w:pPr>
        <w:spacing w:after="0" w:line="240" w:lineRule="auto"/>
        <w:rPr>
          <w:sz w:val="24"/>
          <w:szCs w:val="24"/>
        </w:rPr>
      </w:pPr>
      <w:r>
        <w:rPr>
          <w:sz w:val="24"/>
          <w:szCs w:val="24"/>
        </w:rPr>
        <w:t>{</w:t>
      </w:r>
      <w:r w:rsidR="00923364" w:rsidRPr="00F15634">
        <w:rPr>
          <w:sz w:val="24"/>
          <w:szCs w:val="24"/>
          <w:highlight w:val="yellow"/>
        </w:rPr>
        <w:t>feedback</w:t>
      </w:r>
      <w:r w:rsidR="00923364">
        <w:rPr>
          <w:sz w:val="24"/>
          <w:szCs w:val="24"/>
        </w:rPr>
        <w:t xml:space="preserve"> </w:t>
      </w:r>
      <w:r w:rsidRPr="00BD390B">
        <w:rPr>
          <w:sz w:val="24"/>
          <w:szCs w:val="24"/>
          <w:highlight w:val="yellow"/>
        </w:rPr>
        <w:t xml:space="preserve">if the learner answers </w:t>
      </w:r>
      <w:r w:rsidRPr="00BD390B">
        <w:rPr>
          <w:i/>
          <w:sz w:val="24"/>
          <w:szCs w:val="24"/>
          <w:highlight w:val="yellow"/>
        </w:rPr>
        <w:t>false</w:t>
      </w:r>
      <w:r>
        <w:rPr>
          <w:sz w:val="24"/>
          <w:szCs w:val="24"/>
        </w:rPr>
        <w:t>}</w:t>
      </w:r>
    </w:p>
    <w:p w14:paraId="7861B52E" w14:textId="7E721C27" w:rsidR="003C4C3A" w:rsidRDefault="001839E1" w:rsidP="008F11F1">
      <w:pPr>
        <w:spacing w:after="0" w:line="240" w:lineRule="auto"/>
        <w:rPr>
          <w:sz w:val="24"/>
          <w:szCs w:val="24"/>
        </w:rPr>
      </w:pPr>
      <w:r>
        <w:rPr>
          <w:sz w:val="24"/>
          <w:szCs w:val="24"/>
        </w:rPr>
        <w:t>Although</w:t>
      </w:r>
      <w:r w:rsidR="00BD390B" w:rsidRPr="00BD390B">
        <w:rPr>
          <w:sz w:val="24"/>
          <w:szCs w:val="24"/>
        </w:rPr>
        <w:t xml:space="preserve"> many jobs rely primarily on a set of hard skills, most also have a reading component emb</w:t>
      </w:r>
      <w:r w:rsidR="00394DE1">
        <w:rPr>
          <w:sz w:val="24"/>
          <w:szCs w:val="24"/>
        </w:rPr>
        <w:t>edded somewhere in the workday.</w:t>
      </w:r>
    </w:p>
    <w:p w14:paraId="25CE8286" w14:textId="77777777" w:rsidR="00394DE1" w:rsidRDefault="00394DE1" w:rsidP="008F11F1">
      <w:pPr>
        <w:spacing w:after="0" w:line="240" w:lineRule="auto"/>
        <w:rPr>
          <w:sz w:val="24"/>
          <w:szCs w:val="24"/>
        </w:rPr>
      </w:pPr>
    </w:p>
    <w:p w14:paraId="164051CF" w14:textId="06DE5E7E" w:rsidR="003C4C3A" w:rsidRDefault="00BD390B" w:rsidP="008F11F1">
      <w:pPr>
        <w:spacing w:after="0" w:line="240" w:lineRule="auto"/>
        <w:rPr>
          <w:sz w:val="24"/>
          <w:szCs w:val="24"/>
        </w:rPr>
      </w:pPr>
      <w:r w:rsidRPr="00BD390B">
        <w:rPr>
          <w:sz w:val="24"/>
          <w:szCs w:val="24"/>
        </w:rPr>
        <w:t>Can you imagine being asked to read a patient’s medical history, a memo from the company president on policy changes, or an instructional document outlining expectations and plans for a project you are working on?</w:t>
      </w:r>
    </w:p>
    <w:p w14:paraId="713B3147" w14:textId="77777777" w:rsidR="00394DE1" w:rsidRDefault="00394DE1" w:rsidP="008F11F1">
      <w:pPr>
        <w:spacing w:after="0" w:line="240" w:lineRule="auto"/>
        <w:rPr>
          <w:sz w:val="24"/>
          <w:szCs w:val="24"/>
        </w:rPr>
      </w:pPr>
    </w:p>
    <w:p w14:paraId="35A40FE1" w14:textId="3C8F406D" w:rsidR="00F02E81" w:rsidRDefault="001839E1" w:rsidP="008F11F1">
      <w:pPr>
        <w:spacing w:after="0" w:line="240" w:lineRule="auto"/>
        <w:rPr>
          <w:sz w:val="24"/>
          <w:szCs w:val="24"/>
        </w:rPr>
      </w:pPr>
      <w:r>
        <w:rPr>
          <w:sz w:val="24"/>
          <w:szCs w:val="24"/>
        </w:rPr>
        <w:t xml:space="preserve">Even if you are not likely to encounter an academic essay or full-length book in the course of your job, you are likely to call upon your critical reading skills in a variety of situations. </w:t>
      </w:r>
    </w:p>
    <w:p w14:paraId="2A7AEFD8" w14:textId="77777777" w:rsidR="00394DE1" w:rsidRDefault="00394DE1" w:rsidP="00394DE1">
      <w:pPr>
        <w:spacing w:after="0" w:line="240" w:lineRule="auto"/>
        <w:rPr>
          <w:sz w:val="24"/>
          <w:szCs w:val="24"/>
        </w:rPr>
      </w:pPr>
      <w:r>
        <w:rPr>
          <w:sz w:val="24"/>
          <w:szCs w:val="24"/>
        </w:rPr>
        <w:t>{</w:t>
      </w:r>
      <w:r w:rsidRPr="00394DE1">
        <w:rPr>
          <w:sz w:val="24"/>
          <w:szCs w:val="24"/>
          <w:highlight w:val="yellow"/>
        </w:rPr>
        <w:t>/feedback</w:t>
      </w:r>
      <w:r>
        <w:rPr>
          <w:sz w:val="24"/>
          <w:szCs w:val="24"/>
        </w:rPr>
        <w:t>}</w:t>
      </w:r>
    </w:p>
    <w:p w14:paraId="4FB158CA" w14:textId="77777777" w:rsidR="00F02E81" w:rsidRPr="00F02E81" w:rsidRDefault="00F02E81" w:rsidP="00F02E81">
      <w:pPr>
        <w:spacing w:after="0" w:line="240" w:lineRule="auto"/>
        <w:rPr>
          <w:sz w:val="24"/>
          <w:szCs w:val="24"/>
        </w:rPr>
      </w:pPr>
    </w:p>
    <w:p w14:paraId="693A1B3E" w14:textId="64424D6D" w:rsidR="00F02E81" w:rsidRDefault="00F02E81" w:rsidP="006E5372">
      <w:pPr>
        <w:pStyle w:val="ListParagraph"/>
        <w:numPr>
          <w:ilvl w:val="0"/>
          <w:numId w:val="1"/>
        </w:numPr>
        <w:spacing w:before="0" w:after="0"/>
        <w:rPr>
          <w:rFonts w:asciiTheme="minorHAnsi" w:hAnsiTheme="minorHAnsi"/>
          <w:sz w:val="24"/>
          <w:szCs w:val="24"/>
        </w:rPr>
      </w:pPr>
      <w:r>
        <w:rPr>
          <w:rFonts w:asciiTheme="minorHAnsi" w:hAnsiTheme="minorHAnsi"/>
          <w:sz w:val="24"/>
          <w:szCs w:val="24"/>
        </w:rPr>
        <w:t>When I am employed in my career of choice, I will not be asked to communicate my point of view.</w:t>
      </w:r>
    </w:p>
    <w:p w14:paraId="236C4308" w14:textId="77777777" w:rsidR="00394DE1" w:rsidRDefault="00394DE1" w:rsidP="00BD390B">
      <w:pPr>
        <w:spacing w:after="0" w:line="240" w:lineRule="auto"/>
        <w:rPr>
          <w:sz w:val="24"/>
          <w:szCs w:val="24"/>
        </w:rPr>
      </w:pPr>
    </w:p>
    <w:p w14:paraId="7094153D" w14:textId="461F47D5" w:rsidR="00BD390B" w:rsidRDefault="00BD390B" w:rsidP="00BD390B">
      <w:pPr>
        <w:spacing w:after="0" w:line="240" w:lineRule="auto"/>
        <w:rPr>
          <w:sz w:val="24"/>
          <w:szCs w:val="24"/>
        </w:rPr>
      </w:pPr>
      <w:r>
        <w:rPr>
          <w:sz w:val="24"/>
          <w:szCs w:val="24"/>
        </w:rPr>
        <w:t>{</w:t>
      </w:r>
      <w:r w:rsidR="00F15634" w:rsidRPr="00F15634">
        <w:rPr>
          <w:sz w:val="24"/>
          <w:szCs w:val="24"/>
          <w:highlight w:val="yellow"/>
        </w:rPr>
        <w:t>feedback</w:t>
      </w:r>
      <w:r w:rsidR="00F15634">
        <w:rPr>
          <w:sz w:val="24"/>
          <w:szCs w:val="24"/>
        </w:rPr>
        <w:t xml:space="preserve"> </w:t>
      </w:r>
      <w:r w:rsidRPr="00BD390B">
        <w:rPr>
          <w:sz w:val="24"/>
          <w:szCs w:val="24"/>
          <w:highlight w:val="yellow"/>
        </w:rPr>
        <w:t xml:space="preserve">if the learner answers </w:t>
      </w:r>
      <w:r w:rsidRPr="00BD390B">
        <w:rPr>
          <w:i/>
          <w:sz w:val="24"/>
          <w:szCs w:val="24"/>
          <w:highlight w:val="yellow"/>
        </w:rPr>
        <w:t>true</w:t>
      </w:r>
      <w:r>
        <w:rPr>
          <w:sz w:val="24"/>
          <w:szCs w:val="24"/>
        </w:rPr>
        <w:t>}</w:t>
      </w:r>
    </w:p>
    <w:p w14:paraId="1B66E82F" w14:textId="3DBEFA68" w:rsidR="003C4C3A" w:rsidRDefault="001839E1" w:rsidP="008F11F1">
      <w:pPr>
        <w:spacing w:after="0" w:line="240" w:lineRule="auto"/>
        <w:rPr>
          <w:sz w:val="24"/>
          <w:szCs w:val="24"/>
        </w:rPr>
      </w:pPr>
      <w:r>
        <w:rPr>
          <w:sz w:val="24"/>
          <w:szCs w:val="24"/>
        </w:rPr>
        <w:t>More than ever before, employees are being</w:t>
      </w:r>
      <w:r w:rsidR="00AA1F8B" w:rsidRPr="00AA1F8B">
        <w:rPr>
          <w:sz w:val="24"/>
          <w:szCs w:val="24"/>
        </w:rPr>
        <w:t xml:space="preserve"> asked to </w:t>
      </w:r>
      <w:r>
        <w:rPr>
          <w:sz w:val="24"/>
          <w:szCs w:val="24"/>
        </w:rPr>
        <w:t>add value to their organizations by communicating their insights, opinions,</w:t>
      </w:r>
      <w:r w:rsidR="00394DE1">
        <w:rPr>
          <w:sz w:val="24"/>
          <w:szCs w:val="24"/>
        </w:rPr>
        <w:t xml:space="preserve"> and suggestions</w:t>
      </w:r>
      <w:r w:rsidR="00AA1F8B" w:rsidRPr="00AA1F8B">
        <w:rPr>
          <w:sz w:val="24"/>
          <w:szCs w:val="24"/>
        </w:rPr>
        <w:t>.</w:t>
      </w:r>
      <w:r w:rsidR="00394DE1">
        <w:rPr>
          <w:sz w:val="24"/>
          <w:szCs w:val="24"/>
        </w:rPr>
        <w:t xml:space="preserve"> </w:t>
      </w:r>
      <w:r w:rsidR="00AA1F8B" w:rsidRPr="00AA1F8B">
        <w:rPr>
          <w:sz w:val="24"/>
          <w:szCs w:val="24"/>
        </w:rPr>
        <w:t>You might be asked to report on why a client was unhappy with a s</w:t>
      </w:r>
      <w:r w:rsidR="00DB2BAF">
        <w:rPr>
          <w:sz w:val="24"/>
          <w:szCs w:val="24"/>
        </w:rPr>
        <w:t>ervice provided, email your manager</w:t>
      </w:r>
      <w:r w:rsidR="00AA1F8B" w:rsidRPr="00AA1F8B">
        <w:rPr>
          <w:sz w:val="24"/>
          <w:szCs w:val="24"/>
        </w:rPr>
        <w:t xml:space="preserve"> to discuss your thoughts on upcoming H</w:t>
      </w:r>
      <w:r w:rsidR="00AA1F8B">
        <w:rPr>
          <w:sz w:val="24"/>
          <w:szCs w:val="24"/>
        </w:rPr>
        <w:t xml:space="preserve">uman </w:t>
      </w:r>
      <w:r w:rsidR="00AA1F8B" w:rsidRPr="00AA1F8B">
        <w:rPr>
          <w:sz w:val="24"/>
          <w:szCs w:val="24"/>
        </w:rPr>
        <w:t>R</w:t>
      </w:r>
      <w:r w:rsidR="00AA1F8B">
        <w:rPr>
          <w:sz w:val="24"/>
          <w:szCs w:val="24"/>
        </w:rPr>
        <w:t>esources</w:t>
      </w:r>
      <w:r w:rsidR="00AA1F8B" w:rsidRPr="00AA1F8B">
        <w:rPr>
          <w:sz w:val="24"/>
          <w:szCs w:val="24"/>
        </w:rPr>
        <w:t xml:space="preserve"> policy changes, or create a proposal for a future client to enti</w:t>
      </w:r>
      <w:r w:rsidR="00394DE1">
        <w:rPr>
          <w:sz w:val="24"/>
          <w:szCs w:val="24"/>
        </w:rPr>
        <w:t>ce them to work with your firm.</w:t>
      </w:r>
    </w:p>
    <w:p w14:paraId="2AF2C010" w14:textId="77777777" w:rsidR="00394DE1" w:rsidRDefault="00394DE1" w:rsidP="008F11F1">
      <w:pPr>
        <w:spacing w:after="0" w:line="240" w:lineRule="auto"/>
        <w:rPr>
          <w:sz w:val="24"/>
          <w:szCs w:val="24"/>
        </w:rPr>
      </w:pPr>
    </w:p>
    <w:p w14:paraId="7BFFB972" w14:textId="55E61FE0" w:rsidR="00BD390B" w:rsidRDefault="00AA1F8B" w:rsidP="008F11F1">
      <w:pPr>
        <w:spacing w:after="0" w:line="240" w:lineRule="auto"/>
        <w:rPr>
          <w:sz w:val="24"/>
          <w:szCs w:val="24"/>
        </w:rPr>
      </w:pPr>
      <w:r>
        <w:rPr>
          <w:sz w:val="24"/>
          <w:szCs w:val="24"/>
        </w:rPr>
        <w:t>If you want your opinion to count, clear communication will help you.</w:t>
      </w:r>
    </w:p>
    <w:p w14:paraId="1411639A" w14:textId="77777777" w:rsidR="00394DE1" w:rsidRDefault="00394DE1" w:rsidP="00394DE1">
      <w:pPr>
        <w:spacing w:after="0" w:line="240" w:lineRule="auto"/>
        <w:rPr>
          <w:sz w:val="24"/>
          <w:szCs w:val="24"/>
        </w:rPr>
      </w:pPr>
      <w:r>
        <w:rPr>
          <w:sz w:val="24"/>
          <w:szCs w:val="24"/>
        </w:rPr>
        <w:t>{</w:t>
      </w:r>
      <w:r w:rsidRPr="00394DE1">
        <w:rPr>
          <w:sz w:val="24"/>
          <w:szCs w:val="24"/>
          <w:highlight w:val="yellow"/>
        </w:rPr>
        <w:t>/feedback</w:t>
      </w:r>
      <w:r>
        <w:rPr>
          <w:sz w:val="24"/>
          <w:szCs w:val="24"/>
        </w:rPr>
        <w:t>}</w:t>
      </w:r>
    </w:p>
    <w:p w14:paraId="36B8FC57" w14:textId="77777777" w:rsidR="00394DE1" w:rsidRPr="00BD390B" w:rsidRDefault="00394DE1" w:rsidP="008F11F1">
      <w:pPr>
        <w:spacing w:after="0" w:line="240" w:lineRule="auto"/>
        <w:rPr>
          <w:sz w:val="24"/>
          <w:szCs w:val="24"/>
        </w:rPr>
      </w:pPr>
    </w:p>
    <w:p w14:paraId="1C7A4706" w14:textId="39138B6C" w:rsidR="00BD390B" w:rsidRDefault="00BD390B" w:rsidP="00BD390B">
      <w:pPr>
        <w:spacing w:after="0" w:line="240" w:lineRule="auto"/>
        <w:rPr>
          <w:sz w:val="24"/>
          <w:szCs w:val="24"/>
        </w:rPr>
      </w:pPr>
      <w:r>
        <w:rPr>
          <w:sz w:val="24"/>
          <w:szCs w:val="24"/>
        </w:rPr>
        <w:t>{</w:t>
      </w:r>
      <w:r w:rsidR="00F15634" w:rsidRPr="000A4A51">
        <w:rPr>
          <w:sz w:val="24"/>
          <w:szCs w:val="24"/>
          <w:highlight w:val="yellow"/>
        </w:rPr>
        <w:t>feedback</w:t>
      </w:r>
      <w:r w:rsidR="00F15634">
        <w:rPr>
          <w:sz w:val="24"/>
          <w:szCs w:val="24"/>
        </w:rPr>
        <w:t xml:space="preserve"> </w:t>
      </w:r>
      <w:r w:rsidRPr="00BD390B">
        <w:rPr>
          <w:sz w:val="24"/>
          <w:szCs w:val="24"/>
          <w:highlight w:val="yellow"/>
        </w:rPr>
        <w:t xml:space="preserve">if the learner answers </w:t>
      </w:r>
      <w:r w:rsidRPr="00BD390B">
        <w:rPr>
          <w:i/>
          <w:sz w:val="24"/>
          <w:szCs w:val="24"/>
          <w:highlight w:val="yellow"/>
        </w:rPr>
        <w:t>false</w:t>
      </w:r>
      <w:r>
        <w:rPr>
          <w:sz w:val="24"/>
          <w:szCs w:val="24"/>
        </w:rPr>
        <w:t>}</w:t>
      </w:r>
    </w:p>
    <w:p w14:paraId="153A17C2" w14:textId="77777777" w:rsidR="003C4C3A" w:rsidRDefault="001839E1" w:rsidP="008F11F1">
      <w:pPr>
        <w:spacing w:after="0" w:line="240" w:lineRule="auto"/>
        <w:rPr>
          <w:sz w:val="24"/>
          <w:szCs w:val="24"/>
        </w:rPr>
      </w:pPr>
      <w:r>
        <w:rPr>
          <w:sz w:val="24"/>
          <w:szCs w:val="24"/>
        </w:rPr>
        <w:lastRenderedPageBreak/>
        <w:t>Indeed, i</w:t>
      </w:r>
      <w:r w:rsidR="00DB2BAF">
        <w:rPr>
          <w:sz w:val="24"/>
          <w:szCs w:val="24"/>
        </w:rPr>
        <w:t xml:space="preserve">t is likely that </w:t>
      </w:r>
      <w:r w:rsidR="00AA1F8B" w:rsidRPr="00AA1F8B">
        <w:rPr>
          <w:sz w:val="24"/>
          <w:szCs w:val="24"/>
        </w:rPr>
        <w:t xml:space="preserve">you will be asked to communicate what you think about a variety of situations. </w:t>
      </w:r>
    </w:p>
    <w:p w14:paraId="161C0D97" w14:textId="70AE2047" w:rsidR="003C4C3A" w:rsidRDefault="001839E1" w:rsidP="008F11F1">
      <w:pPr>
        <w:spacing w:after="0" w:line="240" w:lineRule="auto"/>
        <w:rPr>
          <w:sz w:val="24"/>
          <w:szCs w:val="24"/>
        </w:rPr>
      </w:pPr>
      <w:r>
        <w:rPr>
          <w:sz w:val="24"/>
          <w:szCs w:val="24"/>
        </w:rPr>
        <w:t>As you have perhaps imagined, y</w:t>
      </w:r>
      <w:r w:rsidR="00AA1F8B" w:rsidRPr="00AA1F8B">
        <w:rPr>
          <w:sz w:val="24"/>
          <w:szCs w:val="24"/>
        </w:rPr>
        <w:t>ou might be asked to report on why a client was unhappy with a service provided, email your boss to discuss your thoughts on upcoming H</w:t>
      </w:r>
      <w:r w:rsidR="00AA1F8B">
        <w:rPr>
          <w:sz w:val="24"/>
          <w:szCs w:val="24"/>
        </w:rPr>
        <w:t xml:space="preserve">uman </w:t>
      </w:r>
      <w:r w:rsidR="00AA1F8B" w:rsidRPr="00AA1F8B">
        <w:rPr>
          <w:sz w:val="24"/>
          <w:szCs w:val="24"/>
        </w:rPr>
        <w:t>R</w:t>
      </w:r>
      <w:r w:rsidR="00AA1F8B">
        <w:rPr>
          <w:sz w:val="24"/>
          <w:szCs w:val="24"/>
        </w:rPr>
        <w:t>esources</w:t>
      </w:r>
      <w:r w:rsidR="00AA1F8B" w:rsidRPr="00AA1F8B">
        <w:rPr>
          <w:sz w:val="24"/>
          <w:szCs w:val="24"/>
        </w:rPr>
        <w:t xml:space="preserve"> policy changes, or create a proposal for a future client to entice them to work with your firm.</w:t>
      </w:r>
      <w:r w:rsidR="00AA1F8B">
        <w:rPr>
          <w:sz w:val="24"/>
          <w:szCs w:val="24"/>
        </w:rPr>
        <w:t xml:space="preserve"> </w:t>
      </w:r>
    </w:p>
    <w:p w14:paraId="1A03675B" w14:textId="4D422588" w:rsidR="00BD390B" w:rsidRDefault="00AA1F8B" w:rsidP="008F11F1">
      <w:pPr>
        <w:spacing w:after="0" w:line="240" w:lineRule="auto"/>
        <w:rPr>
          <w:sz w:val="24"/>
          <w:szCs w:val="24"/>
        </w:rPr>
      </w:pPr>
      <w:r>
        <w:rPr>
          <w:sz w:val="24"/>
          <w:szCs w:val="24"/>
        </w:rPr>
        <w:t>If you want your opinion to count, clear communication will help you.</w:t>
      </w:r>
    </w:p>
    <w:p w14:paraId="271ADBAB" w14:textId="77777777" w:rsidR="00394DE1" w:rsidRDefault="00394DE1" w:rsidP="00394DE1">
      <w:pPr>
        <w:spacing w:after="0" w:line="240" w:lineRule="auto"/>
        <w:rPr>
          <w:sz w:val="24"/>
          <w:szCs w:val="24"/>
        </w:rPr>
      </w:pPr>
      <w:r>
        <w:rPr>
          <w:sz w:val="24"/>
          <w:szCs w:val="24"/>
        </w:rPr>
        <w:t>{</w:t>
      </w:r>
      <w:r w:rsidRPr="00394DE1">
        <w:rPr>
          <w:sz w:val="24"/>
          <w:szCs w:val="24"/>
          <w:highlight w:val="yellow"/>
        </w:rPr>
        <w:t>/feedback</w:t>
      </w:r>
      <w:r>
        <w:rPr>
          <w:sz w:val="24"/>
          <w:szCs w:val="24"/>
        </w:rPr>
        <w:t>}</w:t>
      </w:r>
    </w:p>
    <w:p w14:paraId="4ADF64C8" w14:textId="77777777" w:rsidR="00F02E81" w:rsidRPr="00F02E81" w:rsidRDefault="00F02E81" w:rsidP="00F02E81">
      <w:pPr>
        <w:spacing w:after="0" w:line="240" w:lineRule="auto"/>
        <w:rPr>
          <w:sz w:val="24"/>
          <w:szCs w:val="24"/>
        </w:rPr>
      </w:pPr>
    </w:p>
    <w:p w14:paraId="668A5741" w14:textId="6ECA5634" w:rsidR="00F02E81" w:rsidRPr="00F02E81" w:rsidRDefault="00F02E81" w:rsidP="006E5372">
      <w:pPr>
        <w:pStyle w:val="ListParagraph"/>
        <w:numPr>
          <w:ilvl w:val="0"/>
          <w:numId w:val="1"/>
        </w:numPr>
        <w:spacing w:before="0" w:after="0"/>
        <w:rPr>
          <w:rFonts w:asciiTheme="minorHAnsi" w:hAnsiTheme="minorHAnsi"/>
          <w:sz w:val="24"/>
          <w:szCs w:val="24"/>
        </w:rPr>
      </w:pPr>
      <w:r w:rsidRPr="00F02E81">
        <w:rPr>
          <w:rFonts w:asciiTheme="minorHAnsi" w:hAnsiTheme="minorHAnsi"/>
          <w:sz w:val="24"/>
          <w:szCs w:val="24"/>
        </w:rPr>
        <w:t xml:space="preserve">When I am working, I will </w:t>
      </w:r>
      <w:r w:rsidR="00CC2DDF">
        <w:rPr>
          <w:rFonts w:asciiTheme="minorHAnsi" w:hAnsiTheme="minorHAnsi"/>
          <w:sz w:val="24"/>
          <w:szCs w:val="24"/>
        </w:rPr>
        <w:t>need</w:t>
      </w:r>
      <w:r w:rsidRPr="00F02E81">
        <w:rPr>
          <w:rFonts w:asciiTheme="minorHAnsi" w:hAnsiTheme="minorHAnsi"/>
          <w:sz w:val="24"/>
          <w:szCs w:val="24"/>
        </w:rPr>
        <w:t xml:space="preserve"> to think about what is being communicated to me</w:t>
      </w:r>
      <w:r w:rsidR="00EA2783">
        <w:rPr>
          <w:rFonts w:asciiTheme="minorHAnsi" w:hAnsiTheme="minorHAnsi"/>
          <w:sz w:val="24"/>
          <w:szCs w:val="24"/>
        </w:rPr>
        <w:t>,</w:t>
      </w:r>
      <w:r w:rsidRPr="00F02E81">
        <w:rPr>
          <w:rFonts w:asciiTheme="minorHAnsi" w:hAnsiTheme="minorHAnsi"/>
          <w:sz w:val="24"/>
          <w:szCs w:val="24"/>
        </w:rPr>
        <w:t xml:space="preserve"> why I have been given this information</w:t>
      </w:r>
      <w:r w:rsidR="00EA2783">
        <w:rPr>
          <w:rFonts w:asciiTheme="minorHAnsi" w:hAnsiTheme="minorHAnsi"/>
          <w:sz w:val="24"/>
          <w:szCs w:val="24"/>
        </w:rPr>
        <w:t>,</w:t>
      </w:r>
      <w:r w:rsidRPr="00F02E81">
        <w:rPr>
          <w:rFonts w:asciiTheme="minorHAnsi" w:hAnsiTheme="minorHAnsi"/>
          <w:sz w:val="24"/>
          <w:szCs w:val="24"/>
        </w:rPr>
        <w:t xml:space="preserve"> and how it can be applied into my work.</w:t>
      </w:r>
    </w:p>
    <w:p w14:paraId="02845336" w14:textId="77777777" w:rsidR="00394DE1" w:rsidRDefault="00394DE1" w:rsidP="00BD390B">
      <w:pPr>
        <w:spacing w:after="0" w:line="240" w:lineRule="auto"/>
        <w:rPr>
          <w:sz w:val="24"/>
          <w:szCs w:val="24"/>
        </w:rPr>
      </w:pPr>
    </w:p>
    <w:p w14:paraId="0FA0CE0D" w14:textId="43E6A487" w:rsidR="00BD390B" w:rsidRDefault="00BD390B" w:rsidP="00BD390B">
      <w:pPr>
        <w:spacing w:after="0" w:line="240" w:lineRule="auto"/>
        <w:rPr>
          <w:sz w:val="24"/>
          <w:szCs w:val="24"/>
        </w:rPr>
      </w:pPr>
      <w:r>
        <w:rPr>
          <w:sz w:val="24"/>
          <w:szCs w:val="24"/>
        </w:rPr>
        <w:t>{</w:t>
      </w:r>
      <w:r w:rsidR="000A4A51" w:rsidRPr="000A4A51">
        <w:rPr>
          <w:sz w:val="24"/>
          <w:szCs w:val="24"/>
          <w:highlight w:val="yellow"/>
        </w:rPr>
        <w:t>feedback</w:t>
      </w:r>
      <w:r w:rsidR="000A4A51">
        <w:rPr>
          <w:sz w:val="24"/>
          <w:szCs w:val="24"/>
        </w:rPr>
        <w:t xml:space="preserve"> </w:t>
      </w:r>
      <w:r w:rsidRPr="00BD390B">
        <w:rPr>
          <w:sz w:val="24"/>
          <w:szCs w:val="24"/>
          <w:highlight w:val="yellow"/>
        </w:rPr>
        <w:t xml:space="preserve">if the learner answers </w:t>
      </w:r>
      <w:r w:rsidRPr="00BD390B">
        <w:rPr>
          <w:i/>
          <w:sz w:val="24"/>
          <w:szCs w:val="24"/>
          <w:highlight w:val="yellow"/>
        </w:rPr>
        <w:t>true</w:t>
      </w:r>
      <w:r>
        <w:rPr>
          <w:sz w:val="24"/>
          <w:szCs w:val="24"/>
        </w:rPr>
        <w:t>}</w:t>
      </w:r>
    </w:p>
    <w:p w14:paraId="042DD1D5" w14:textId="77777777" w:rsidR="003C4C3A" w:rsidRDefault="00702276" w:rsidP="008F11F1">
      <w:pPr>
        <w:spacing w:after="0" w:line="240" w:lineRule="auto"/>
        <w:rPr>
          <w:sz w:val="24"/>
          <w:szCs w:val="24"/>
        </w:rPr>
      </w:pPr>
      <w:r>
        <w:rPr>
          <w:sz w:val="24"/>
          <w:szCs w:val="24"/>
        </w:rPr>
        <w:t xml:space="preserve">Yes, </w:t>
      </w:r>
      <w:r w:rsidR="003C4C3A">
        <w:rPr>
          <w:sz w:val="24"/>
          <w:szCs w:val="24"/>
        </w:rPr>
        <w:t>these critical thinking skills are increasingly essential in today’s workplace — not only for success in your current role, but also for advancement</w:t>
      </w:r>
      <w:r w:rsidR="002D0B38" w:rsidRPr="00121DE6">
        <w:rPr>
          <w:sz w:val="24"/>
          <w:szCs w:val="24"/>
        </w:rPr>
        <w:t>.</w:t>
      </w:r>
    </w:p>
    <w:p w14:paraId="67B67D7D" w14:textId="77777777" w:rsidR="00394DE1" w:rsidRDefault="00394DE1" w:rsidP="008F11F1">
      <w:pPr>
        <w:spacing w:after="0" w:line="240" w:lineRule="auto"/>
        <w:rPr>
          <w:sz w:val="24"/>
          <w:szCs w:val="24"/>
        </w:rPr>
      </w:pPr>
    </w:p>
    <w:p w14:paraId="0C4305C2" w14:textId="51F8045B" w:rsidR="003C4C3A" w:rsidRDefault="00121DE6" w:rsidP="008F11F1">
      <w:pPr>
        <w:spacing w:after="0" w:line="240" w:lineRule="auto"/>
        <w:rPr>
          <w:sz w:val="24"/>
          <w:szCs w:val="24"/>
        </w:rPr>
      </w:pPr>
      <w:r>
        <w:rPr>
          <w:sz w:val="24"/>
          <w:szCs w:val="24"/>
        </w:rPr>
        <w:t>For example, y</w:t>
      </w:r>
      <w:r w:rsidR="002D0B38" w:rsidRPr="00121DE6">
        <w:rPr>
          <w:sz w:val="24"/>
          <w:szCs w:val="24"/>
        </w:rPr>
        <w:t xml:space="preserve">ou </w:t>
      </w:r>
      <w:r>
        <w:rPr>
          <w:sz w:val="24"/>
          <w:szCs w:val="24"/>
        </w:rPr>
        <w:t>may</w:t>
      </w:r>
      <w:r w:rsidR="002D0B38" w:rsidRPr="00121DE6">
        <w:rPr>
          <w:sz w:val="24"/>
          <w:szCs w:val="24"/>
        </w:rPr>
        <w:t xml:space="preserve"> have</w:t>
      </w:r>
      <w:r>
        <w:rPr>
          <w:sz w:val="24"/>
          <w:szCs w:val="24"/>
        </w:rPr>
        <w:t xml:space="preserve"> an opportunity</w:t>
      </w:r>
      <w:r w:rsidR="002D0B38" w:rsidRPr="00121DE6">
        <w:rPr>
          <w:sz w:val="24"/>
          <w:szCs w:val="24"/>
        </w:rPr>
        <w:t xml:space="preserve"> to question</w:t>
      </w:r>
      <w:r>
        <w:rPr>
          <w:sz w:val="24"/>
          <w:szCs w:val="24"/>
        </w:rPr>
        <w:t xml:space="preserve"> why your</w:t>
      </w:r>
      <w:r w:rsidR="002D0B38" w:rsidRPr="00121DE6">
        <w:rPr>
          <w:sz w:val="24"/>
          <w:szCs w:val="24"/>
        </w:rPr>
        <w:t xml:space="preserve"> benefit plans are changing and how that will impact you and your fami</w:t>
      </w:r>
      <w:r w:rsidR="00394DE1">
        <w:rPr>
          <w:sz w:val="24"/>
          <w:szCs w:val="24"/>
        </w:rPr>
        <w:t>ly.</w:t>
      </w:r>
    </w:p>
    <w:p w14:paraId="05A2CF51" w14:textId="77777777" w:rsidR="00394DE1" w:rsidRDefault="00394DE1" w:rsidP="008F11F1">
      <w:pPr>
        <w:spacing w:after="0" w:line="240" w:lineRule="auto"/>
        <w:rPr>
          <w:sz w:val="24"/>
          <w:szCs w:val="24"/>
        </w:rPr>
      </w:pPr>
    </w:p>
    <w:p w14:paraId="270D80D9" w14:textId="02409F59" w:rsidR="00BD390B" w:rsidRDefault="00121DE6" w:rsidP="008F11F1">
      <w:pPr>
        <w:spacing w:after="0" w:line="240" w:lineRule="auto"/>
        <w:rPr>
          <w:sz w:val="24"/>
          <w:szCs w:val="24"/>
        </w:rPr>
      </w:pPr>
      <w:r>
        <w:rPr>
          <w:sz w:val="24"/>
          <w:szCs w:val="24"/>
        </w:rPr>
        <w:t>Or</w:t>
      </w:r>
      <w:r w:rsidR="002D0B38" w:rsidRPr="00121DE6">
        <w:rPr>
          <w:sz w:val="24"/>
          <w:szCs w:val="24"/>
        </w:rPr>
        <w:t xml:space="preserve"> you </w:t>
      </w:r>
      <w:r>
        <w:rPr>
          <w:sz w:val="24"/>
          <w:szCs w:val="24"/>
        </w:rPr>
        <w:t>may</w:t>
      </w:r>
      <w:r w:rsidR="002D0B38" w:rsidRPr="00121DE6">
        <w:rPr>
          <w:sz w:val="24"/>
          <w:szCs w:val="24"/>
        </w:rPr>
        <w:t xml:space="preserve"> work within a professional designation such as the College of Nurses or the College of Trades and have to read, understand, and perhaps challenge changes that these governing bodies would like to ma</w:t>
      </w:r>
      <w:r>
        <w:rPr>
          <w:sz w:val="24"/>
          <w:szCs w:val="24"/>
        </w:rPr>
        <w:t>ke to your field of employment.</w:t>
      </w:r>
    </w:p>
    <w:p w14:paraId="1E6318A6" w14:textId="77777777" w:rsidR="00394DE1" w:rsidRDefault="00394DE1" w:rsidP="00394DE1">
      <w:pPr>
        <w:spacing w:after="0" w:line="240" w:lineRule="auto"/>
        <w:rPr>
          <w:sz w:val="24"/>
          <w:szCs w:val="24"/>
        </w:rPr>
      </w:pPr>
      <w:r>
        <w:rPr>
          <w:sz w:val="24"/>
          <w:szCs w:val="24"/>
        </w:rPr>
        <w:t>{</w:t>
      </w:r>
      <w:r w:rsidRPr="00394DE1">
        <w:rPr>
          <w:sz w:val="24"/>
          <w:szCs w:val="24"/>
          <w:highlight w:val="yellow"/>
        </w:rPr>
        <w:t>/feedback</w:t>
      </w:r>
      <w:r>
        <w:rPr>
          <w:sz w:val="24"/>
          <w:szCs w:val="24"/>
        </w:rPr>
        <w:t>}</w:t>
      </w:r>
    </w:p>
    <w:p w14:paraId="4C92C09D" w14:textId="77777777" w:rsidR="00394DE1" w:rsidRPr="00121DE6" w:rsidRDefault="00394DE1" w:rsidP="008F11F1">
      <w:pPr>
        <w:spacing w:after="0" w:line="240" w:lineRule="auto"/>
        <w:rPr>
          <w:sz w:val="24"/>
          <w:szCs w:val="24"/>
        </w:rPr>
      </w:pPr>
    </w:p>
    <w:p w14:paraId="4C14BA2E" w14:textId="0242A49D" w:rsidR="00BD390B" w:rsidRDefault="00BD390B" w:rsidP="00BD390B">
      <w:pPr>
        <w:spacing w:after="0" w:line="240" w:lineRule="auto"/>
        <w:rPr>
          <w:sz w:val="24"/>
          <w:szCs w:val="24"/>
        </w:rPr>
      </w:pPr>
      <w:r>
        <w:rPr>
          <w:sz w:val="24"/>
          <w:szCs w:val="24"/>
        </w:rPr>
        <w:t>{</w:t>
      </w:r>
      <w:r w:rsidR="000A4A51" w:rsidRPr="000A4A51">
        <w:rPr>
          <w:sz w:val="24"/>
          <w:szCs w:val="24"/>
          <w:highlight w:val="yellow"/>
        </w:rPr>
        <w:t>feedback</w:t>
      </w:r>
      <w:r w:rsidR="000A4A51">
        <w:rPr>
          <w:sz w:val="24"/>
          <w:szCs w:val="24"/>
        </w:rPr>
        <w:t xml:space="preserve"> </w:t>
      </w:r>
      <w:r w:rsidRPr="00BD390B">
        <w:rPr>
          <w:sz w:val="24"/>
          <w:szCs w:val="24"/>
          <w:highlight w:val="yellow"/>
        </w:rPr>
        <w:t xml:space="preserve">if the learner answers </w:t>
      </w:r>
      <w:r w:rsidRPr="00BD390B">
        <w:rPr>
          <w:i/>
          <w:sz w:val="24"/>
          <w:szCs w:val="24"/>
          <w:highlight w:val="yellow"/>
        </w:rPr>
        <w:t>false</w:t>
      </w:r>
      <w:r>
        <w:rPr>
          <w:sz w:val="24"/>
          <w:szCs w:val="24"/>
        </w:rPr>
        <w:t>}</w:t>
      </w:r>
    </w:p>
    <w:p w14:paraId="16EC06FF" w14:textId="4195EC45" w:rsidR="003C4C3A" w:rsidRDefault="003C4C3A" w:rsidP="008F11F1">
      <w:pPr>
        <w:spacing w:after="0" w:line="240" w:lineRule="auto"/>
        <w:rPr>
          <w:sz w:val="24"/>
          <w:szCs w:val="24"/>
        </w:rPr>
      </w:pPr>
      <w:r>
        <w:rPr>
          <w:sz w:val="24"/>
          <w:szCs w:val="24"/>
        </w:rPr>
        <w:t xml:space="preserve">Maybe this skill-set is hidden beneath the surface of </w:t>
      </w:r>
      <w:r w:rsidR="00394DE1">
        <w:rPr>
          <w:sz w:val="24"/>
          <w:szCs w:val="24"/>
        </w:rPr>
        <w:t>your immediate job description.</w:t>
      </w:r>
    </w:p>
    <w:p w14:paraId="578FC56E" w14:textId="77777777" w:rsidR="00394DE1" w:rsidRDefault="00394DE1" w:rsidP="008F11F1">
      <w:pPr>
        <w:spacing w:after="0" w:line="240" w:lineRule="auto"/>
        <w:rPr>
          <w:sz w:val="24"/>
          <w:szCs w:val="24"/>
        </w:rPr>
      </w:pPr>
    </w:p>
    <w:p w14:paraId="44DCE447" w14:textId="71972959" w:rsidR="003C4C3A" w:rsidRDefault="003C4C3A" w:rsidP="008F11F1">
      <w:pPr>
        <w:spacing w:after="0" w:line="240" w:lineRule="auto"/>
        <w:rPr>
          <w:sz w:val="24"/>
          <w:szCs w:val="24"/>
        </w:rPr>
      </w:pPr>
      <w:r>
        <w:rPr>
          <w:sz w:val="24"/>
          <w:szCs w:val="24"/>
        </w:rPr>
        <w:t>Is it possible that you will have to</w:t>
      </w:r>
      <w:r w:rsidR="002D0B38" w:rsidRPr="00121DE6">
        <w:rPr>
          <w:sz w:val="24"/>
          <w:szCs w:val="24"/>
        </w:rPr>
        <w:t xml:space="preserve"> ask </w:t>
      </w:r>
      <w:r>
        <w:rPr>
          <w:sz w:val="24"/>
          <w:szCs w:val="24"/>
        </w:rPr>
        <w:t xml:space="preserve">follow-up </w:t>
      </w:r>
      <w:r w:rsidR="002D0B38" w:rsidRPr="00121DE6">
        <w:rPr>
          <w:sz w:val="24"/>
          <w:szCs w:val="24"/>
        </w:rPr>
        <w:t>questions to better understand</w:t>
      </w:r>
      <w:r>
        <w:rPr>
          <w:sz w:val="24"/>
          <w:szCs w:val="24"/>
        </w:rPr>
        <w:t xml:space="preserve"> the requirements of a particular assignment</w:t>
      </w:r>
      <w:r w:rsidR="00394DE1">
        <w:rPr>
          <w:sz w:val="24"/>
          <w:szCs w:val="24"/>
        </w:rPr>
        <w:t>?</w:t>
      </w:r>
    </w:p>
    <w:p w14:paraId="1B784FB9" w14:textId="77777777" w:rsidR="00394DE1" w:rsidRDefault="00394DE1" w:rsidP="008F11F1">
      <w:pPr>
        <w:spacing w:after="0" w:line="240" w:lineRule="auto"/>
        <w:rPr>
          <w:sz w:val="24"/>
          <w:szCs w:val="24"/>
        </w:rPr>
      </w:pPr>
    </w:p>
    <w:p w14:paraId="2F5518AA" w14:textId="69416706" w:rsidR="003C4C3A" w:rsidRDefault="003C4C3A" w:rsidP="008F11F1">
      <w:pPr>
        <w:spacing w:after="0" w:line="240" w:lineRule="auto"/>
        <w:rPr>
          <w:sz w:val="24"/>
          <w:szCs w:val="24"/>
        </w:rPr>
      </w:pPr>
      <w:r>
        <w:rPr>
          <w:sz w:val="24"/>
          <w:szCs w:val="24"/>
        </w:rPr>
        <w:t>Can you imagine a situation where your organization implements</w:t>
      </w:r>
      <w:r w:rsidR="002D0B38" w:rsidRPr="00121DE6">
        <w:rPr>
          <w:sz w:val="24"/>
          <w:szCs w:val="24"/>
        </w:rPr>
        <w:t xml:space="preserve"> new policies and procedures </w:t>
      </w:r>
      <w:r>
        <w:rPr>
          <w:sz w:val="24"/>
          <w:szCs w:val="24"/>
        </w:rPr>
        <w:t xml:space="preserve">that could </w:t>
      </w:r>
      <w:r w:rsidR="002D0B38" w:rsidRPr="00121DE6">
        <w:rPr>
          <w:sz w:val="24"/>
          <w:szCs w:val="24"/>
        </w:rPr>
        <w:t xml:space="preserve">affect you personally — say, for example, </w:t>
      </w:r>
      <w:r>
        <w:rPr>
          <w:sz w:val="24"/>
          <w:szCs w:val="24"/>
        </w:rPr>
        <w:t xml:space="preserve">a change to </w:t>
      </w:r>
      <w:r w:rsidR="002D0B38" w:rsidRPr="00121DE6">
        <w:rPr>
          <w:sz w:val="24"/>
          <w:szCs w:val="24"/>
        </w:rPr>
        <w:t>your benefit plans</w:t>
      </w:r>
      <w:r>
        <w:rPr>
          <w:sz w:val="24"/>
          <w:szCs w:val="24"/>
        </w:rPr>
        <w:t>?</w:t>
      </w:r>
    </w:p>
    <w:p w14:paraId="23E026E8" w14:textId="77777777" w:rsidR="00394DE1" w:rsidRDefault="00394DE1" w:rsidP="008F11F1">
      <w:pPr>
        <w:spacing w:after="0" w:line="240" w:lineRule="auto"/>
        <w:rPr>
          <w:sz w:val="24"/>
          <w:szCs w:val="24"/>
        </w:rPr>
      </w:pPr>
    </w:p>
    <w:p w14:paraId="52375D23" w14:textId="7B3C0C10" w:rsidR="00BD390B" w:rsidRDefault="003C4C3A" w:rsidP="008F11F1">
      <w:pPr>
        <w:spacing w:after="0" w:line="240" w:lineRule="auto"/>
        <w:rPr>
          <w:sz w:val="24"/>
          <w:szCs w:val="24"/>
        </w:rPr>
      </w:pPr>
      <w:r>
        <w:rPr>
          <w:sz w:val="24"/>
          <w:szCs w:val="24"/>
        </w:rPr>
        <w:t>Or perhaps you’ll be working</w:t>
      </w:r>
      <w:r w:rsidR="002D0B38" w:rsidRPr="00121DE6">
        <w:rPr>
          <w:sz w:val="24"/>
          <w:szCs w:val="24"/>
        </w:rPr>
        <w:t xml:space="preserve"> within a professional designation such as the College of Nur</w:t>
      </w:r>
      <w:r>
        <w:rPr>
          <w:sz w:val="24"/>
          <w:szCs w:val="24"/>
        </w:rPr>
        <w:t>ses or the College of Trades</w:t>
      </w:r>
      <w:r w:rsidR="00394DE1">
        <w:rPr>
          <w:sz w:val="24"/>
          <w:szCs w:val="24"/>
        </w:rPr>
        <w:t>.</w:t>
      </w:r>
      <w:r>
        <w:rPr>
          <w:sz w:val="24"/>
          <w:szCs w:val="24"/>
        </w:rPr>
        <w:t xml:space="preserve"> </w:t>
      </w:r>
      <w:r w:rsidR="00394DE1">
        <w:rPr>
          <w:sz w:val="24"/>
          <w:szCs w:val="24"/>
        </w:rPr>
        <w:t>C</w:t>
      </w:r>
      <w:r>
        <w:rPr>
          <w:sz w:val="24"/>
          <w:szCs w:val="24"/>
        </w:rPr>
        <w:t xml:space="preserve">ommunication from these governing bodies will require you </w:t>
      </w:r>
      <w:r w:rsidR="002D0B38" w:rsidRPr="00121DE6">
        <w:rPr>
          <w:sz w:val="24"/>
          <w:szCs w:val="24"/>
        </w:rPr>
        <w:t xml:space="preserve">to read, understand, and perhaps </w:t>
      </w:r>
      <w:r w:rsidR="00394DE1">
        <w:rPr>
          <w:sz w:val="24"/>
          <w:szCs w:val="24"/>
        </w:rPr>
        <w:t>even question their content.</w:t>
      </w:r>
    </w:p>
    <w:p w14:paraId="4C35121F" w14:textId="77777777" w:rsidR="00394DE1" w:rsidRDefault="00394DE1" w:rsidP="00394DE1">
      <w:pPr>
        <w:spacing w:after="0" w:line="240" w:lineRule="auto"/>
        <w:rPr>
          <w:sz w:val="24"/>
          <w:szCs w:val="24"/>
        </w:rPr>
      </w:pPr>
      <w:r>
        <w:rPr>
          <w:sz w:val="24"/>
          <w:szCs w:val="24"/>
        </w:rPr>
        <w:t>{</w:t>
      </w:r>
      <w:r w:rsidRPr="00394DE1">
        <w:rPr>
          <w:sz w:val="24"/>
          <w:szCs w:val="24"/>
          <w:highlight w:val="yellow"/>
        </w:rPr>
        <w:t>/feedback</w:t>
      </w:r>
      <w:r>
        <w:rPr>
          <w:sz w:val="24"/>
          <w:szCs w:val="24"/>
        </w:rPr>
        <w:t>}</w:t>
      </w:r>
    </w:p>
    <w:p w14:paraId="7B60F0AA" w14:textId="77777777" w:rsidR="003C4C3A" w:rsidRPr="00121DE6" w:rsidRDefault="003C4C3A" w:rsidP="00BD390B">
      <w:pPr>
        <w:spacing w:before="60" w:after="60" w:line="240" w:lineRule="auto"/>
        <w:rPr>
          <w:sz w:val="24"/>
          <w:szCs w:val="24"/>
        </w:rPr>
      </w:pPr>
    </w:p>
    <w:p w14:paraId="0EAC1723" w14:textId="26DFAED3" w:rsidR="00F02E81" w:rsidRDefault="006C5B05" w:rsidP="00130CD3">
      <w:pPr>
        <w:spacing w:after="0" w:line="240" w:lineRule="auto"/>
        <w:rPr>
          <w:sz w:val="24"/>
          <w:szCs w:val="24"/>
        </w:rPr>
      </w:pPr>
      <w:r>
        <w:rPr>
          <w:sz w:val="24"/>
          <w:szCs w:val="24"/>
        </w:rPr>
        <w:t>{</w:t>
      </w:r>
      <w:r w:rsidRPr="006C5B05">
        <w:rPr>
          <w:sz w:val="24"/>
          <w:szCs w:val="24"/>
          <w:highlight w:val="yellow"/>
        </w:rPr>
        <w:t>end of inline quiz</w:t>
      </w:r>
      <w:r>
        <w:rPr>
          <w:sz w:val="24"/>
          <w:szCs w:val="24"/>
        </w:rPr>
        <w:t>}</w:t>
      </w:r>
    </w:p>
    <w:p w14:paraId="0E21FD14" w14:textId="77777777" w:rsidR="006C5B05" w:rsidRDefault="006C5B05" w:rsidP="00130CD3">
      <w:pPr>
        <w:spacing w:after="0" w:line="240" w:lineRule="auto"/>
        <w:rPr>
          <w:sz w:val="24"/>
          <w:szCs w:val="24"/>
        </w:rPr>
      </w:pPr>
    </w:p>
    <w:p w14:paraId="27CCA9CB" w14:textId="224C6ADA" w:rsidR="006C5B05" w:rsidRDefault="004C6565" w:rsidP="00130CD3">
      <w:pPr>
        <w:spacing w:after="0" w:line="240" w:lineRule="auto"/>
        <w:rPr>
          <w:sz w:val="24"/>
          <w:szCs w:val="24"/>
        </w:rPr>
      </w:pPr>
      <w:r w:rsidRPr="006C5B05">
        <w:rPr>
          <w:sz w:val="24"/>
          <w:szCs w:val="24"/>
        </w:rPr>
        <w:t>As the modern workforce moves toward more automated work done by sophisticated machines and artificial intelligence programs, well-honed communication sk</w:t>
      </w:r>
      <w:r>
        <w:rPr>
          <w:sz w:val="24"/>
          <w:szCs w:val="24"/>
        </w:rPr>
        <w:t>ills become even more valuable. Click on the title below to find out how employers view good communication skills.</w:t>
      </w:r>
      <w:r w:rsidR="00F421E3">
        <w:rPr>
          <w:sz w:val="24"/>
          <w:szCs w:val="24"/>
        </w:rPr>
        <w:t xml:space="preserve"> </w:t>
      </w:r>
      <w:r w:rsidR="006C5B05">
        <w:rPr>
          <w:sz w:val="24"/>
          <w:szCs w:val="24"/>
        </w:rPr>
        <w:t>{</w:t>
      </w:r>
      <w:r w:rsidR="006C5B05" w:rsidRPr="006C5B05">
        <w:rPr>
          <w:sz w:val="24"/>
          <w:szCs w:val="24"/>
          <w:highlight w:val="yellow"/>
        </w:rPr>
        <w:t>note to dev</w:t>
      </w:r>
      <w:r w:rsidR="006C5B05" w:rsidRPr="00F879ED">
        <w:rPr>
          <w:sz w:val="24"/>
          <w:szCs w:val="24"/>
          <w:highlight w:val="yellow"/>
        </w:rPr>
        <w:t xml:space="preserve">: I don’t want the learner to read the following until they have done the quiz, </w:t>
      </w:r>
      <w:r w:rsidR="006C5B05" w:rsidRPr="00F879ED">
        <w:rPr>
          <w:sz w:val="24"/>
          <w:szCs w:val="24"/>
          <w:highlight w:val="yellow"/>
        </w:rPr>
        <w:lastRenderedPageBreak/>
        <w:t>but I want them to see that there is more content. Accordion seems the best option to me, but dev’s choice</w:t>
      </w:r>
      <w:r w:rsidR="000F3D80">
        <w:rPr>
          <w:sz w:val="24"/>
          <w:szCs w:val="24"/>
        </w:rPr>
        <w:t>.</w:t>
      </w:r>
      <w:r w:rsidR="006C5B05">
        <w:rPr>
          <w:sz w:val="24"/>
          <w:szCs w:val="24"/>
        </w:rPr>
        <w:t>}</w:t>
      </w:r>
    </w:p>
    <w:p w14:paraId="67D56C39" w14:textId="77777777" w:rsidR="006C5B05" w:rsidRDefault="006C5B05" w:rsidP="00130CD3">
      <w:pPr>
        <w:spacing w:after="0" w:line="240" w:lineRule="auto"/>
        <w:rPr>
          <w:sz w:val="24"/>
          <w:szCs w:val="24"/>
        </w:rPr>
      </w:pPr>
    </w:p>
    <w:p w14:paraId="5AB83580" w14:textId="5C244AE1" w:rsidR="006C5B05" w:rsidRPr="004C6565" w:rsidRDefault="004C6565" w:rsidP="004C6565">
      <w:pPr>
        <w:spacing w:after="0" w:line="240" w:lineRule="auto"/>
        <w:rPr>
          <w:sz w:val="24"/>
          <w:szCs w:val="24"/>
        </w:rPr>
      </w:pPr>
      <w:r>
        <w:rPr>
          <w:sz w:val="24"/>
          <w:szCs w:val="24"/>
        </w:rPr>
        <w:t>{</w:t>
      </w:r>
      <w:r w:rsidRPr="004C6565">
        <w:rPr>
          <w:sz w:val="24"/>
          <w:szCs w:val="24"/>
          <w:highlight w:val="yellow"/>
        </w:rPr>
        <w:t>text on accordion</w:t>
      </w:r>
      <w:r>
        <w:rPr>
          <w:sz w:val="24"/>
          <w:szCs w:val="24"/>
        </w:rPr>
        <w:t xml:space="preserve">} </w:t>
      </w:r>
      <w:r w:rsidR="002A5C3C">
        <w:rPr>
          <w:rStyle w:val="Heading2Char"/>
        </w:rPr>
        <w:t>Employers</w:t>
      </w:r>
      <w:r w:rsidR="006C5B05" w:rsidRPr="00617E55">
        <w:rPr>
          <w:rStyle w:val="Heading2Char"/>
        </w:rPr>
        <w:t xml:space="preserve"> on Communication Skills</w:t>
      </w:r>
    </w:p>
    <w:p w14:paraId="5577F40E" w14:textId="3D77783A" w:rsidR="004C6565" w:rsidRDefault="004C6565" w:rsidP="004C6565">
      <w:pPr>
        <w:spacing w:after="0" w:line="240" w:lineRule="auto"/>
        <w:rPr>
          <w:sz w:val="24"/>
          <w:szCs w:val="24"/>
        </w:rPr>
      </w:pPr>
      <w:r w:rsidRPr="004C6565">
        <w:rPr>
          <w:sz w:val="24"/>
          <w:szCs w:val="24"/>
        </w:rPr>
        <w:t>A</w:t>
      </w:r>
      <w:r w:rsidR="006C5B05" w:rsidRPr="004C6565">
        <w:rPr>
          <w:sz w:val="24"/>
          <w:szCs w:val="24"/>
        </w:rPr>
        <w:t xml:space="preserve">ccording to </w:t>
      </w:r>
      <w:hyperlink r:id="rId13" w:history="1">
        <w:r w:rsidR="006C5B05" w:rsidRPr="004C6565">
          <w:rPr>
            <w:rStyle w:val="Hyperlink"/>
            <w:sz w:val="24"/>
            <w:szCs w:val="24"/>
          </w:rPr>
          <w:t>a 2015 survey</w:t>
        </w:r>
      </w:hyperlink>
      <w:r w:rsidR="006C5B05" w:rsidRPr="004C6565">
        <w:rPr>
          <w:sz w:val="24"/>
          <w:szCs w:val="24"/>
        </w:rPr>
        <w:t xml:space="preserve"> of job postings</w:t>
      </w:r>
      <w:r>
        <w:rPr>
          <w:sz w:val="24"/>
          <w:szCs w:val="24"/>
        </w:rPr>
        <w:t xml:space="preserve"> in Canada</w:t>
      </w:r>
      <w:r w:rsidR="006C5B05" w:rsidRPr="004C6565">
        <w:rPr>
          <w:sz w:val="24"/>
          <w:szCs w:val="24"/>
        </w:rPr>
        <w:t xml:space="preserve"> conducted by career site Workopolis, “</w:t>
      </w:r>
      <w:hyperlink r:id="rId14" w:history="1">
        <w:r w:rsidR="006C5B05" w:rsidRPr="004C6565">
          <w:rPr>
            <w:rStyle w:val="Hyperlink"/>
            <w:sz w:val="24"/>
            <w:szCs w:val="24"/>
          </w:rPr>
          <w:t>communications is the clear stand out skill</w:t>
        </w:r>
      </w:hyperlink>
      <w:r w:rsidR="006C5B05" w:rsidRPr="004C6565">
        <w:rPr>
          <w:sz w:val="24"/>
          <w:szCs w:val="24"/>
        </w:rPr>
        <w:t xml:space="preserve"> appearing in most job postings” (Workopolis, 2015, p.2). </w:t>
      </w:r>
      <w:r>
        <w:rPr>
          <w:sz w:val="24"/>
          <w:szCs w:val="24"/>
        </w:rPr>
        <w:t>The next three most common skills sought in employees are also strongly related to communication skills: Writing, Customer relations, and Sales.</w:t>
      </w:r>
    </w:p>
    <w:p w14:paraId="5FF09BD8" w14:textId="77777777" w:rsidR="004C6565" w:rsidRDefault="004C6565" w:rsidP="004C6565">
      <w:pPr>
        <w:spacing w:after="0" w:line="240" w:lineRule="auto"/>
        <w:rPr>
          <w:sz w:val="24"/>
          <w:szCs w:val="24"/>
        </w:rPr>
      </w:pPr>
    </w:p>
    <w:p w14:paraId="1FA34417" w14:textId="22CB016F" w:rsidR="004C6565" w:rsidRPr="004C6565" w:rsidRDefault="004C6565" w:rsidP="004C6565">
      <w:pPr>
        <w:spacing w:after="0" w:line="240" w:lineRule="auto"/>
        <w:rPr>
          <w:sz w:val="24"/>
          <w:szCs w:val="24"/>
        </w:rPr>
      </w:pPr>
      <w:r>
        <w:rPr>
          <w:sz w:val="24"/>
          <w:szCs w:val="24"/>
        </w:rPr>
        <w:t>D</w:t>
      </w:r>
      <w:r w:rsidR="006C5B05" w:rsidRPr="004C6565">
        <w:rPr>
          <w:sz w:val="24"/>
          <w:szCs w:val="24"/>
        </w:rPr>
        <w:t xml:space="preserve">emand for good communications skills </w:t>
      </w:r>
      <w:r>
        <w:rPr>
          <w:sz w:val="24"/>
          <w:szCs w:val="24"/>
        </w:rPr>
        <w:t>crosses</w:t>
      </w:r>
      <w:r w:rsidR="006C5B05" w:rsidRPr="004C6565">
        <w:rPr>
          <w:sz w:val="24"/>
          <w:szCs w:val="24"/>
        </w:rPr>
        <w:t xml:space="preserve"> a wide range of</w:t>
      </w:r>
      <w:r>
        <w:rPr>
          <w:sz w:val="24"/>
          <w:szCs w:val="24"/>
        </w:rPr>
        <w:t xml:space="preserve"> fields</w:t>
      </w:r>
      <w:r w:rsidR="000F3D80">
        <w:rPr>
          <w:sz w:val="24"/>
          <w:szCs w:val="24"/>
        </w:rPr>
        <w:t xml:space="preserve"> (</w:t>
      </w:r>
      <w:r w:rsidR="000F3D80" w:rsidRPr="004C6565">
        <w:rPr>
          <w:sz w:val="24"/>
          <w:szCs w:val="24"/>
        </w:rPr>
        <w:t>Workopolis, 2015, p.2</w:t>
      </w:r>
      <w:r w:rsidR="000F3D80">
        <w:rPr>
          <w:sz w:val="24"/>
          <w:szCs w:val="24"/>
        </w:rPr>
        <w:t>)</w:t>
      </w:r>
      <w:r>
        <w:rPr>
          <w:sz w:val="24"/>
          <w:szCs w:val="24"/>
        </w:rPr>
        <w:t>:</w:t>
      </w:r>
    </w:p>
    <w:p w14:paraId="76167C50" w14:textId="0A66573B" w:rsidR="006C5B05" w:rsidRPr="004C6565" w:rsidRDefault="006C5B05" w:rsidP="006E5372">
      <w:pPr>
        <w:numPr>
          <w:ilvl w:val="0"/>
          <w:numId w:val="2"/>
        </w:numPr>
        <w:spacing w:after="0" w:line="240" w:lineRule="auto"/>
        <w:rPr>
          <w:rFonts w:eastAsia="Times New Roman"/>
          <w:sz w:val="24"/>
          <w:szCs w:val="24"/>
        </w:rPr>
      </w:pPr>
      <w:r w:rsidRPr="004C6565">
        <w:rPr>
          <w:rFonts w:eastAsia="Times New Roman"/>
          <w:sz w:val="24"/>
          <w:szCs w:val="24"/>
        </w:rPr>
        <w:t>Over 60 per cent of</w:t>
      </w:r>
      <w:r w:rsidR="000A4A51">
        <w:rPr>
          <w:rFonts w:eastAsia="Times New Roman"/>
          <w:sz w:val="24"/>
          <w:szCs w:val="24"/>
        </w:rPr>
        <w:t xml:space="preserve"> &lt;strong&gt;</w:t>
      </w:r>
      <w:r w:rsidRPr="004C6565">
        <w:rPr>
          <w:rFonts w:eastAsia="Times New Roman"/>
          <w:b/>
          <w:bCs/>
          <w:sz w:val="24"/>
          <w:szCs w:val="24"/>
        </w:rPr>
        <w:t>Healthcare and Wellness</w:t>
      </w:r>
      <w:r w:rsidR="000A4A51">
        <w:rPr>
          <w:rFonts w:eastAsia="Times New Roman"/>
          <w:sz w:val="24"/>
          <w:szCs w:val="24"/>
        </w:rPr>
        <w:t>&lt;/strong&gt;</w:t>
      </w:r>
      <w:r w:rsidR="004C6565">
        <w:rPr>
          <w:rFonts w:eastAsia="Times New Roman"/>
          <w:sz w:val="24"/>
          <w:szCs w:val="24"/>
        </w:rPr>
        <w:t xml:space="preserve"> jobs</w:t>
      </w:r>
    </w:p>
    <w:p w14:paraId="57AC122E" w14:textId="405B32E9" w:rsidR="006C5B05" w:rsidRPr="004C6565" w:rsidRDefault="006C5B05" w:rsidP="006E5372">
      <w:pPr>
        <w:numPr>
          <w:ilvl w:val="0"/>
          <w:numId w:val="2"/>
        </w:numPr>
        <w:spacing w:after="0" w:line="240" w:lineRule="auto"/>
        <w:rPr>
          <w:rFonts w:eastAsia="Times New Roman"/>
          <w:sz w:val="24"/>
          <w:szCs w:val="24"/>
        </w:rPr>
      </w:pPr>
      <w:r w:rsidRPr="004C6565">
        <w:rPr>
          <w:rFonts w:eastAsia="Times New Roman"/>
          <w:sz w:val="24"/>
          <w:szCs w:val="24"/>
        </w:rPr>
        <w:t xml:space="preserve">Almost half (47 per cent) of </w:t>
      </w:r>
      <w:r w:rsidR="000A4A51">
        <w:rPr>
          <w:rFonts w:eastAsia="Times New Roman"/>
          <w:sz w:val="24"/>
          <w:szCs w:val="24"/>
        </w:rPr>
        <w:t>&lt;strong&gt;</w:t>
      </w:r>
      <w:r w:rsidRPr="004C6565">
        <w:rPr>
          <w:rFonts w:eastAsia="Times New Roman"/>
          <w:b/>
          <w:bCs/>
          <w:sz w:val="24"/>
          <w:szCs w:val="24"/>
        </w:rPr>
        <w:t>Technology &amp; Digital Media</w:t>
      </w:r>
      <w:r w:rsidR="000A4A51">
        <w:rPr>
          <w:rFonts w:eastAsia="Times New Roman"/>
          <w:sz w:val="24"/>
          <w:szCs w:val="24"/>
        </w:rPr>
        <w:t>&lt;/strong&gt;</w:t>
      </w:r>
      <w:r w:rsidR="004C6565">
        <w:rPr>
          <w:rFonts w:eastAsia="Times New Roman"/>
          <w:sz w:val="24"/>
          <w:szCs w:val="24"/>
        </w:rPr>
        <w:t xml:space="preserve"> jobs</w:t>
      </w:r>
    </w:p>
    <w:p w14:paraId="7F425822" w14:textId="05BCDF21" w:rsidR="006C5B05" w:rsidRPr="004C6565" w:rsidRDefault="004C6565" w:rsidP="006E5372">
      <w:pPr>
        <w:numPr>
          <w:ilvl w:val="0"/>
          <w:numId w:val="2"/>
        </w:numPr>
        <w:spacing w:after="0" w:line="240" w:lineRule="auto"/>
        <w:rPr>
          <w:rFonts w:eastAsia="Times New Roman"/>
          <w:sz w:val="24"/>
          <w:szCs w:val="24"/>
        </w:rPr>
      </w:pPr>
      <w:r>
        <w:rPr>
          <w:rFonts w:eastAsia="Times New Roman"/>
          <w:sz w:val="24"/>
          <w:szCs w:val="24"/>
        </w:rPr>
        <w:t>Almost half</w:t>
      </w:r>
      <w:r w:rsidR="006C5B05" w:rsidRPr="004C6565">
        <w:rPr>
          <w:rFonts w:eastAsia="Times New Roman"/>
          <w:sz w:val="24"/>
          <w:szCs w:val="24"/>
        </w:rPr>
        <w:t xml:space="preserve"> (47 per cent) of </w:t>
      </w:r>
      <w:r w:rsidR="000A4A51">
        <w:rPr>
          <w:rFonts w:eastAsia="Times New Roman"/>
          <w:sz w:val="24"/>
          <w:szCs w:val="24"/>
        </w:rPr>
        <w:t>&lt;strong&gt;</w:t>
      </w:r>
      <w:r w:rsidR="006C5B05" w:rsidRPr="004C6565">
        <w:rPr>
          <w:rFonts w:eastAsia="Times New Roman"/>
          <w:b/>
          <w:bCs/>
          <w:sz w:val="24"/>
          <w:szCs w:val="24"/>
        </w:rPr>
        <w:t>Sales &amp; Business Development</w:t>
      </w:r>
      <w:r w:rsidR="000A4A51">
        <w:rPr>
          <w:rFonts w:eastAsia="Times New Roman"/>
          <w:sz w:val="24"/>
          <w:szCs w:val="24"/>
        </w:rPr>
        <w:t>&lt;/strong&gt;</w:t>
      </w:r>
      <w:r>
        <w:rPr>
          <w:rFonts w:eastAsia="Times New Roman"/>
          <w:sz w:val="24"/>
          <w:szCs w:val="24"/>
        </w:rPr>
        <w:t xml:space="preserve"> jobs</w:t>
      </w:r>
    </w:p>
    <w:p w14:paraId="2F3BFFFF" w14:textId="39C8973B" w:rsidR="006C5B05" w:rsidRPr="004C6565" w:rsidRDefault="006C5B05" w:rsidP="006E5372">
      <w:pPr>
        <w:numPr>
          <w:ilvl w:val="0"/>
          <w:numId w:val="2"/>
        </w:numPr>
        <w:spacing w:after="0" w:line="240" w:lineRule="auto"/>
        <w:rPr>
          <w:rFonts w:eastAsia="Times New Roman"/>
          <w:sz w:val="24"/>
          <w:szCs w:val="24"/>
        </w:rPr>
      </w:pPr>
      <w:r w:rsidRPr="004C6565">
        <w:rPr>
          <w:rFonts w:eastAsia="Times New Roman"/>
          <w:sz w:val="24"/>
          <w:szCs w:val="24"/>
        </w:rPr>
        <w:t xml:space="preserve">3 in 5 </w:t>
      </w:r>
      <w:r w:rsidR="000A4A51">
        <w:rPr>
          <w:rFonts w:eastAsia="Times New Roman"/>
          <w:sz w:val="24"/>
          <w:szCs w:val="24"/>
        </w:rPr>
        <w:t>&lt;strong&gt;</w:t>
      </w:r>
      <w:r w:rsidRPr="004C6565">
        <w:rPr>
          <w:rFonts w:eastAsia="Times New Roman"/>
          <w:b/>
          <w:bCs/>
          <w:sz w:val="24"/>
          <w:szCs w:val="24"/>
        </w:rPr>
        <w:t>Marketing</w:t>
      </w:r>
      <w:r w:rsidR="000A4A51">
        <w:rPr>
          <w:rFonts w:eastAsia="Times New Roman"/>
          <w:sz w:val="24"/>
          <w:szCs w:val="24"/>
        </w:rPr>
        <w:t>&lt;/strong&gt;</w:t>
      </w:r>
      <w:r w:rsidR="00BB1CA7">
        <w:rPr>
          <w:rFonts w:eastAsia="Times New Roman"/>
          <w:sz w:val="24"/>
          <w:szCs w:val="24"/>
        </w:rPr>
        <w:t xml:space="preserve"> jobs</w:t>
      </w:r>
    </w:p>
    <w:p w14:paraId="6102B499" w14:textId="77777777" w:rsidR="003F737F" w:rsidRDefault="003F737F" w:rsidP="006C5B05">
      <w:pPr>
        <w:spacing w:after="0" w:line="240" w:lineRule="auto"/>
        <w:rPr>
          <w:sz w:val="24"/>
          <w:szCs w:val="24"/>
        </w:rPr>
      </w:pPr>
    </w:p>
    <w:p w14:paraId="0F7D567F" w14:textId="5762A5B4" w:rsidR="00F6475A" w:rsidRDefault="00F6475A" w:rsidP="006C5B05">
      <w:pPr>
        <w:spacing w:after="0" w:line="240" w:lineRule="auto"/>
        <w:rPr>
          <w:sz w:val="24"/>
          <w:szCs w:val="24"/>
        </w:rPr>
      </w:pPr>
      <w:r>
        <w:rPr>
          <w:sz w:val="24"/>
          <w:szCs w:val="24"/>
        </w:rPr>
        <w:t xml:space="preserve">Clearly, the modern workplace needs and expects its employees to arrive on day one with well-honed reading and writing skills. </w:t>
      </w:r>
      <w:r w:rsidR="00D45525">
        <w:rPr>
          <w:sz w:val="24"/>
          <w:szCs w:val="24"/>
        </w:rPr>
        <w:t>Employers are looking for candidates who can write well without errors, tell a story rather than repeat facts, and anticipate their audience’s expectations (Workopolis, 2015, pp. 4-5).</w:t>
      </w:r>
    </w:p>
    <w:p w14:paraId="2376FB4C" w14:textId="77777777" w:rsidR="00F6475A" w:rsidRDefault="00F6475A" w:rsidP="006C5B05">
      <w:pPr>
        <w:spacing w:after="0" w:line="240" w:lineRule="auto"/>
        <w:rPr>
          <w:sz w:val="24"/>
          <w:szCs w:val="24"/>
        </w:rPr>
      </w:pPr>
    </w:p>
    <w:p w14:paraId="3D813635" w14:textId="65CB8CCD" w:rsidR="003F737F" w:rsidRDefault="00F6475A" w:rsidP="006C5B05">
      <w:pPr>
        <w:spacing w:after="0" w:line="240" w:lineRule="auto"/>
        <w:rPr>
          <w:sz w:val="24"/>
          <w:szCs w:val="24"/>
        </w:rPr>
      </w:pPr>
      <w:r>
        <w:rPr>
          <w:sz w:val="24"/>
          <w:szCs w:val="24"/>
        </w:rPr>
        <w:t>And, so, we’ve des</w:t>
      </w:r>
      <w:r w:rsidR="00D45525">
        <w:rPr>
          <w:sz w:val="24"/>
          <w:szCs w:val="24"/>
        </w:rPr>
        <w:t>igned this course with these employment trends</w:t>
      </w:r>
      <w:r>
        <w:rPr>
          <w:sz w:val="24"/>
          <w:szCs w:val="24"/>
        </w:rPr>
        <w:t xml:space="preserve"> in mind — COMM1085: Academic Reading and Writing is </w:t>
      </w:r>
      <w:r w:rsidR="00D45525">
        <w:rPr>
          <w:sz w:val="24"/>
          <w:szCs w:val="24"/>
        </w:rPr>
        <w:t>here to</w:t>
      </w:r>
      <w:r w:rsidR="003F737F">
        <w:rPr>
          <w:sz w:val="24"/>
          <w:szCs w:val="24"/>
        </w:rPr>
        <w:t xml:space="preserve"> help you meet the needs of the workplace!</w:t>
      </w:r>
      <w:r w:rsidR="00CC2A49">
        <w:rPr>
          <w:sz w:val="24"/>
          <w:szCs w:val="24"/>
        </w:rPr>
        <w:t xml:space="preserve"> </w:t>
      </w:r>
    </w:p>
    <w:p w14:paraId="2AE97EF5" w14:textId="5316EDE7" w:rsidR="006C5B05" w:rsidRDefault="004C6565" w:rsidP="006C5B05">
      <w:pPr>
        <w:spacing w:after="0" w:line="240" w:lineRule="auto"/>
        <w:rPr>
          <w:sz w:val="24"/>
          <w:szCs w:val="24"/>
        </w:rPr>
      </w:pPr>
      <w:r>
        <w:rPr>
          <w:sz w:val="24"/>
          <w:szCs w:val="24"/>
        </w:rPr>
        <w:t>{</w:t>
      </w:r>
      <w:r w:rsidRPr="004C6565">
        <w:rPr>
          <w:sz w:val="24"/>
          <w:szCs w:val="24"/>
          <w:highlight w:val="yellow"/>
        </w:rPr>
        <w:t>/accordion</w:t>
      </w:r>
      <w:r>
        <w:rPr>
          <w:sz w:val="24"/>
          <w:szCs w:val="24"/>
        </w:rPr>
        <w:t>}</w:t>
      </w:r>
    </w:p>
    <w:p w14:paraId="0566C818" w14:textId="77777777" w:rsidR="004C6565" w:rsidRDefault="004C6565" w:rsidP="006C5B05">
      <w:pPr>
        <w:spacing w:after="0" w:line="240" w:lineRule="auto"/>
        <w:rPr>
          <w:sz w:val="24"/>
          <w:szCs w:val="24"/>
        </w:rPr>
      </w:pPr>
    </w:p>
    <w:p w14:paraId="31B18C5B" w14:textId="1A77F449" w:rsidR="004C6565" w:rsidRDefault="009A331E" w:rsidP="006C5B05">
      <w:pPr>
        <w:spacing w:after="0" w:line="240" w:lineRule="auto"/>
        <w:rPr>
          <w:sz w:val="24"/>
          <w:szCs w:val="24"/>
        </w:rPr>
      </w:pPr>
      <w:r>
        <w:rPr>
          <w:sz w:val="24"/>
          <w:szCs w:val="24"/>
        </w:rPr>
        <w:t>&lt;strong&gt;</w:t>
      </w:r>
      <w:r w:rsidR="004724EF">
        <w:rPr>
          <w:b/>
          <w:sz w:val="24"/>
          <w:szCs w:val="24"/>
        </w:rPr>
        <w:t>References</w:t>
      </w:r>
      <w:r w:rsidR="004C6565" w:rsidRPr="009A331E">
        <w:rPr>
          <w:b/>
          <w:sz w:val="24"/>
          <w:szCs w:val="24"/>
        </w:rPr>
        <w:t>:</w:t>
      </w:r>
      <w:r>
        <w:rPr>
          <w:sz w:val="24"/>
          <w:szCs w:val="24"/>
        </w:rPr>
        <w:t>&lt;/strong&gt;</w:t>
      </w:r>
    </w:p>
    <w:p w14:paraId="036253BB" w14:textId="6BDCDA49" w:rsidR="004C6565" w:rsidRPr="006C5B05" w:rsidRDefault="00617E55" w:rsidP="006C5B05">
      <w:pPr>
        <w:spacing w:after="0" w:line="240" w:lineRule="auto"/>
        <w:rPr>
          <w:sz w:val="24"/>
          <w:szCs w:val="24"/>
        </w:rPr>
      </w:pPr>
      <w:r>
        <w:rPr>
          <w:sz w:val="24"/>
          <w:szCs w:val="24"/>
        </w:rPr>
        <w:t xml:space="preserve">Workopolis. (2015). </w:t>
      </w:r>
      <w:hyperlink r:id="rId15" w:history="1">
        <w:proofErr w:type="spellStart"/>
        <w:r w:rsidRPr="003115FD">
          <w:rPr>
            <w:rStyle w:val="Hyperlink"/>
            <w:sz w:val="24"/>
            <w:szCs w:val="24"/>
          </w:rPr>
          <w:t>Thinkopolis</w:t>
        </w:r>
        <w:proofErr w:type="spellEnd"/>
        <w:r w:rsidRPr="003115FD">
          <w:rPr>
            <w:rStyle w:val="Hyperlink"/>
            <w:sz w:val="24"/>
            <w:szCs w:val="24"/>
          </w:rPr>
          <w:t xml:space="preserve"> VII: The Most Sought After Skills in Canada in 2015</w:t>
        </w:r>
      </w:hyperlink>
      <w:r>
        <w:rPr>
          <w:sz w:val="24"/>
          <w:szCs w:val="24"/>
        </w:rPr>
        <w:t>.</w:t>
      </w:r>
    </w:p>
    <w:p w14:paraId="376E6546" w14:textId="21300C51" w:rsidR="009B2BD4" w:rsidRDefault="009B2BD4">
      <w:pPr>
        <w:rPr>
          <w:b/>
        </w:rPr>
      </w:pPr>
      <w:r>
        <w:rPr>
          <w:b/>
        </w:rPr>
        <w:br w:type="page"/>
      </w:r>
    </w:p>
    <w:tbl>
      <w:tblPr>
        <w:tblStyle w:val="TableGrid"/>
        <w:tblW w:w="9715" w:type="dxa"/>
        <w:tblLook w:val="04A0" w:firstRow="1" w:lastRow="0" w:firstColumn="1" w:lastColumn="0" w:noHBand="0" w:noVBand="1"/>
      </w:tblPr>
      <w:tblGrid>
        <w:gridCol w:w="2078"/>
        <w:gridCol w:w="7637"/>
      </w:tblGrid>
      <w:tr w:rsidR="009B2BD4" w14:paraId="2E756F53" w14:textId="77777777" w:rsidTr="005668A5">
        <w:trPr>
          <w:trHeight w:val="131"/>
        </w:trPr>
        <w:tc>
          <w:tcPr>
            <w:tcW w:w="9715" w:type="dxa"/>
            <w:gridSpan w:val="2"/>
            <w:shd w:val="clear" w:color="auto" w:fill="D9D9D9" w:themeFill="background1" w:themeFillShade="D9"/>
          </w:tcPr>
          <w:p w14:paraId="465E65D5" w14:textId="77777777" w:rsidR="009B2BD4" w:rsidRPr="00952DC3" w:rsidRDefault="009B2BD4" w:rsidP="006C5550">
            <w:r>
              <w:rPr>
                <w:b/>
              </w:rPr>
              <w:lastRenderedPageBreak/>
              <w:t>Screen #</w:t>
            </w:r>
            <w:r>
              <w:rPr>
                <w:b/>
              </w:rPr>
              <w:fldChar w:fldCharType="begin"/>
            </w:r>
            <w:r>
              <w:rPr>
                <w:b/>
              </w:rPr>
              <w:instrText xml:space="preserve"> AUTONUMLGL  \* Arabic \e </w:instrText>
            </w:r>
            <w:r>
              <w:rPr>
                <w:b/>
              </w:rPr>
              <w:fldChar w:fldCharType="end"/>
            </w:r>
          </w:p>
        </w:tc>
      </w:tr>
      <w:tr w:rsidR="009B2BD4" w14:paraId="638F780A" w14:textId="77777777" w:rsidTr="005668A5">
        <w:trPr>
          <w:trHeight w:val="131"/>
        </w:trPr>
        <w:tc>
          <w:tcPr>
            <w:tcW w:w="2078" w:type="dxa"/>
            <w:shd w:val="clear" w:color="auto" w:fill="D9D9D9" w:themeFill="background1" w:themeFillShade="D9"/>
          </w:tcPr>
          <w:p w14:paraId="6A3C9FE9" w14:textId="77777777" w:rsidR="009B2BD4" w:rsidRDefault="009B2BD4" w:rsidP="006C5550">
            <w:pPr>
              <w:rPr>
                <w:b/>
              </w:rPr>
            </w:pPr>
            <w:r>
              <w:rPr>
                <w:b/>
              </w:rPr>
              <w:t xml:space="preserve">Page type: </w:t>
            </w:r>
          </w:p>
        </w:tc>
        <w:tc>
          <w:tcPr>
            <w:tcW w:w="7637" w:type="dxa"/>
            <w:shd w:val="clear" w:color="auto" w:fill="D9D9D9" w:themeFill="background1" w:themeFillShade="D9"/>
          </w:tcPr>
          <w:p w14:paraId="32CFA8E7" w14:textId="0D7A484C" w:rsidR="009B2BD4" w:rsidRPr="003115FD" w:rsidRDefault="003115FD" w:rsidP="006C5550">
            <w:r w:rsidRPr="003115FD">
              <w:t>Text and learner poll</w:t>
            </w:r>
            <w:r w:rsidR="007E072F">
              <w:t>s</w:t>
            </w:r>
            <w:r w:rsidR="007B6199">
              <w:t xml:space="preserve"> (organized in accordions</w:t>
            </w:r>
            <w:r w:rsidR="007E072F">
              <w:t>)</w:t>
            </w:r>
          </w:p>
        </w:tc>
      </w:tr>
      <w:tr w:rsidR="009B2BD4" w14:paraId="74FC0580" w14:textId="77777777" w:rsidTr="005668A5">
        <w:trPr>
          <w:trHeight w:val="131"/>
        </w:trPr>
        <w:tc>
          <w:tcPr>
            <w:tcW w:w="2078" w:type="dxa"/>
            <w:shd w:val="clear" w:color="auto" w:fill="D9D9D9" w:themeFill="background1" w:themeFillShade="D9"/>
          </w:tcPr>
          <w:p w14:paraId="11FCF479" w14:textId="77777777" w:rsidR="009B2BD4" w:rsidRDefault="009B2BD4" w:rsidP="006C5550">
            <w:pPr>
              <w:rPr>
                <w:b/>
              </w:rPr>
            </w:pPr>
            <w:r>
              <w:rPr>
                <w:b/>
              </w:rPr>
              <w:t>General Developer Notes</w:t>
            </w:r>
          </w:p>
        </w:tc>
        <w:tc>
          <w:tcPr>
            <w:tcW w:w="7637" w:type="dxa"/>
            <w:shd w:val="clear" w:color="auto" w:fill="D9D9D9" w:themeFill="background1" w:themeFillShade="D9"/>
          </w:tcPr>
          <w:p w14:paraId="303B7B75" w14:textId="0655934A" w:rsidR="009B2BD4" w:rsidRPr="00B611A9" w:rsidRDefault="00B611A9" w:rsidP="006F1C11">
            <w:r>
              <w:t xml:space="preserve">For the activity, I want to collect and then display the learner input in two ways. For </w:t>
            </w:r>
            <w:r w:rsidR="007B6199">
              <w:t xml:space="preserve">the first </w:t>
            </w:r>
            <w:r>
              <w:t>two categories, I would like it to</w:t>
            </w:r>
            <w:r w:rsidR="007B6199">
              <w:t xml:space="preserve"> use the data collection</w:t>
            </w:r>
            <w:r w:rsidR="007E072F">
              <w:t xml:space="preserve"> </w:t>
            </w:r>
            <w:hyperlink r:id="rId16" w:history="1">
              <w:r w:rsidR="007E072F" w:rsidRPr="007E072F">
                <w:rPr>
                  <w:rStyle w:val="Hyperlink"/>
                </w:rPr>
                <w:t>like in BUS1025</w:t>
              </w:r>
            </w:hyperlink>
            <w:r w:rsidR="007B6199">
              <w:t xml:space="preserve"> – dev choice on graph style</w:t>
            </w:r>
            <w:r w:rsidR="000E5C09">
              <w:t>.</w:t>
            </w:r>
            <w:r>
              <w:t xml:space="preserve"> The final piece </w:t>
            </w:r>
            <w:r w:rsidR="006F1C11">
              <w:t>is</w:t>
            </w:r>
            <w:r>
              <w:t xml:space="preserve"> i</w:t>
            </w:r>
            <w:r w:rsidR="007E072F">
              <w:t>ndividual feedback.</w:t>
            </w:r>
          </w:p>
        </w:tc>
      </w:tr>
    </w:tbl>
    <w:p w14:paraId="4B5549C1" w14:textId="77777777" w:rsidR="009B2BD4" w:rsidRPr="00130CD3" w:rsidRDefault="009B2BD4" w:rsidP="00130CD3">
      <w:pPr>
        <w:spacing w:after="0" w:line="240" w:lineRule="auto"/>
        <w:rPr>
          <w:sz w:val="24"/>
          <w:szCs w:val="24"/>
        </w:rPr>
      </w:pPr>
    </w:p>
    <w:p w14:paraId="21FB5226" w14:textId="498126D6" w:rsidR="009B2BD4" w:rsidRPr="00130CD3" w:rsidRDefault="00F02E81" w:rsidP="008F5D1D">
      <w:pPr>
        <w:pStyle w:val="Heading1"/>
      </w:pPr>
      <w:bookmarkStart w:id="5" w:name="_Toc481421615"/>
      <w:bookmarkStart w:id="6" w:name="_Toc481495584"/>
      <w:r>
        <w:t>Demand for Critical Thinking</w:t>
      </w:r>
      <w:bookmarkEnd w:id="5"/>
      <w:bookmarkEnd w:id="6"/>
    </w:p>
    <w:p w14:paraId="67651CBF" w14:textId="77777777" w:rsidR="00E03B05" w:rsidRDefault="003115FD" w:rsidP="003115FD">
      <w:pPr>
        <w:spacing w:after="0" w:line="240" w:lineRule="auto"/>
        <w:rPr>
          <w:sz w:val="24"/>
          <w:szCs w:val="24"/>
        </w:rPr>
      </w:pPr>
      <w:r w:rsidRPr="003115FD">
        <w:rPr>
          <w:sz w:val="24"/>
          <w:szCs w:val="24"/>
        </w:rPr>
        <w:t xml:space="preserve">In addition to communications skills, </w:t>
      </w:r>
      <w:r w:rsidR="003A781A">
        <w:rPr>
          <w:sz w:val="24"/>
          <w:szCs w:val="24"/>
        </w:rPr>
        <w:t xml:space="preserve">employers are also increasingly looking for job candidates to demonstrate they possess well-honed </w:t>
      </w:r>
      <w:r w:rsidRPr="003115FD">
        <w:rPr>
          <w:sz w:val="24"/>
          <w:szCs w:val="24"/>
        </w:rPr>
        <w:t>critical thinking skills — the abilit</w:t>
      </w:r>
      <w:r w:rsidR="00DC5F0E">
        <w:rPr>
          <w:sz w:val="24"/>
          <w:szCs w:val="24"/>
        </w:rPr>
        <w:t>y to ask relevant questions, evaluate options, and</w:t>
      </w:r>
      <w:r w:rsidRPr="003115FD">
        <w:rPr>
          <w:sz w:val="24"/>
          <w:szCs w:val="24"/>
        </w:rPr>
        <w:t xml:space="preserve"> read between the lines. </w:t>
      </w:r>
    </w:p>
    <w:p w14:paraId="6742EB14" w14:textId="77777777" w:rsidR="00E03B05" w:rsidRDefault="00E03B05" w:rsidP="003115FD">
      <w:pPr>
        <w:spacing w:after="0" w:line="240" w:lineRule="auto"/>
        <w:rPr>
          <w:sz w:val="24"/>
          <w:szCs w:val="24"/>
        </w:rPr>
      </w:pPr>
    </w:p>
    <w:p w14:paraId="4056BFF3" w14:textId="77777777" w:rsidR="00E03B05" w:rsidRDefault="00E03B05" w:rsidP="003115FD">
      <w:pPr>
        <w:spacing w:after="0" w:line="240" w:lineRule="auto"/>
        <w:rPr>
          <w:sz w:val="24"/>
          <w:szCs w:val="24"/>
        </w:rPr>
      </w:pPr>
      <w:r>
        <w:rPr>
          <w:sz w:val="24"/>
          <w:szCs w:val="24"/>
        </w:rPr>
        <w:t xml:space="preserve">If you’ve experienced a job interview in recent years, you’ve likely noticed this trend in the form of interview questions that ask for increasingly complex responses. </w:t>
      </w:r>
    </w:p>
    <w:p w14:paraId="5CB5157E" w14:textId="77777777" w:rsidR="00E03B05" w:rsidRDefault="00E03B05" w:rsidP="003115FD">
      <w:pPr>
        <w:spacing w:after="0" w:line="240" w:lineRule="auto"/>
        <w:rPr>
          <w:sz w:val="24"/>
          <w:szCs w:val="24"/>
        </w:rPr>
      </w:pPr>
    </w:p>
    <w:p w14:paraId="5FF2F0A6" w14:textId="40D81F9B" w:rsidR="003115FD" w:rsidRDefault="00E03B05" w:rsidP="003115FD">
      <w:pPr>
        <w:spacing w:after="0" w:line="240" w:lineRule="auto"/>
        <w:rPr>
          <w:sz w:val="24"/>
          <w:szCs w:val="24"/>
        </w:rPr>
      </w:pPr>
      <w:r>
        <w:rPr>
          <w:sz w:val="24"/>
          <w:szCs w:val="24"/>
        </w:rPr>
        <w:t xml:space="preserve">And, for a more quantitative, “big-picture” account of this </w:t>
      </w:r>
      <w:r w:rsidR="00E62202">
        <w:rPr>
          <w:sz w:val="24"/>
          <w:szCs w:val="24"/>
        </w:rPr>
        <w:t>trend</w:t>
      </w:r>
      <w:r>
        <w:rPr>
          <w:sz w:val="24"/>
          <w:szCs w:val="24"/>
        </w:rPr>
        <w:t xml:space="preserve">, we might look to a 2014 </w:t>
      </w:r>
      <w:r w:rsidR="003115FD" w:rsidRPr="003115FD">
        <w:rPr>
          <w:i/>
          <w:sz w:val="24"/>
          <w:szCs w:val="24"/>
        </w:rPr>
        <w:t xml:space="preserve">Wall Street Journal </w:t>
      </w:r>
      <w:r>
        <w:rPr>
          <w:sz w:val="24"/>
          <w:szCs w:val="24"/>
        </w:rPr>
        <w:t>report that found</w:t>
      </w:r>
      <w:r w:rsidR="003115FD" w:rsidRPr="003115FD">
        <w:rPr>
          <w:sz w:val="24"/>
          <w:szCs w:val="24"/>
        </w:rPr>
        <w:t xml:space="preserve"> “</w:t>
      </w:r>
      <w:r w:rsidR="003115FD">
        <w:rPr>
          <w:sz w:val="24"/>
          <w:szCs w:val="24"/>
        </w:rPr>
        <w:t>m</w:t>
      </w:r>
      <w:r w:rsidR="003115FD" w:rsidRPr="003115FD">
        <w:rPr>
          <w:sz w:val="24"/>
          <w:szCs w:val="24"/>
        </w:rPr>
        <w:t>entions of critical thinking in job postings [had] doubled since 2009” (</w:t>
      </w:r>
      <w:proofErr w:type="spellStart"/>
      <w:r w:rsidR="003115FD" w:rsidRPr="003115FD">
        <w:rPr>
          <w:rFonts w:eastAsia="Times New Roman"/>
          <w:sz w:val="24"/>
          <w:szCs w:val="24"/>
        </w:rPr>
        <w:t>Korn</w:t>
      </w:r>
      <w:proofErr w:type="spellEnd"/>
      <w:r w:rsidR="003115FD">
        <w:rPr>
          <w:sz w:val="24"/>
          <w:szCs w:val="24"/>
        </w:rPr>
        <w:t>, 2014, para. 3).</w:t>
      </w:r>
    </w:p>
    <w:p w14:paraId="072255BF" w14:textId="77777777" w:rsidR="003115FD" w:rsidRPr="003115FD" w:rsidRDefault="003115FD" w:rsidP="003115FD">
      <w:pPr>
        <w:spacing w:after="0" w:line="240" w:lineRule="auto"/>
        <w:rPr>
          <w:b/>
          <w:sz w:val="24"/>
          <w:szCs w:val="24"/>
        </w:rPr>
      </w:pPr>
    </w:p>
    <w:p w14:paraId="0606FFBA" w14:textId="42DD28BC" w:rsidR="003115FD" w:rsidRDefault="003115FD" w:rsidP="003115FD">
      <w:pPr>
        <w:spacing w:after="0" w:line="240" w:lineRule="auto"/>
        <w:rPr>
          <w:sz w:val="24"/>
          <w:szCs w:val="24"/>
        </w:rPr>
      </w:pPr>
      <w:r w:rsidRPr="003115FD">
        <w:rPr>
          <w:sz w:val="24"/>
          <w:szCs w:val="24"/>
        </w:rPr>
        <w:t>As you can see, employers are looking for workers in the modern age to think and communicate, on top of the knowledge and skills specific to individual field</w:t>
      </w:r>
      <w:r>
        <w:rPr>
          <w:sz w:val="24"/>
          <w:szCs w:val="24"/>
        </w:rPr>
        <w:t>s.</w:t>
      </w:r>
    </w:p>
    <w:p w14:paraId="53C30356" w14:textId="77777777" w:rsidR="007B6199" w:rsidRDefault="007B6199" w:rsidP="007B6199">
      <w:pPr>
        <w:spacing w:after="0" w:line="240" w:lineRule="auto"/>
        <w:rPr>
          <w:sz w:val="24"/>
          <w:szCs w:val="24"/>
        </w:rPr>
      </w:pPr>
    </w:p>
    <w:p w14:paraId="7DE5D0AE" w14:textId="2580561C" w:rsidR="007B6199" w:rsidRDefault="007B6199" w:rsidP="007B6199">
      <w:pPr>
        <w:spacing w:after="0" w:line="240" w:lineRule="auto"/>
        <w:rPr>
          <w:sz w:val="24"/>
          <w:szCs w:val="24"/>
        </w:rPr>
      </w:pPr>
      <w:r>
        <w:rPr>
          <w:sz w:val="24"/>
          <w:szCs w:val="24"/>
        </w:rPr>
        <w:t>Let’s take a moment to see where you think you will use the skills taught in this course</w:t>
      </w:r>
      <w:bookmarkStart w:id="7" w:name="_GoBack"/>
      <w:bookmarkEnd w:id="7"/>
      <w:r>
        <w:rPr>
          <w:sz w:val="24"/>
          <w:szCs w:val="24"/>
        </w:rPr>
        <w:t>. Click on each title and then see how your answers compare to the rest of the class.</w:t>
      </w:r>
    </w:p>
    <w:p w14:paraId="2D0D431B" w14:textId="77777777" w:rsidR="00573DE5" w:rsidRDefault="00573DE5" w:rsidP="003115FD">
      <w:pPr>
        <w:spacing w:after="0" w:line="240" w:lineRule="auto"/>
        <w:rPr>
          <w:sz w:val="24"/>
          <w:szCs w:val="24"/>
        </w:rPr>
      </w:pPr>
    </w:p>
    <w:p w14:paraId="47744537" w14:textId="7AE7A88F" w:rsidR="007B6199" w:rsidRDefault="007B6199" w:rsidP="003115FD">
      <w:pPr>
        <w:spacing w:after="0" w:line="240" w:lineRule="auto"/>
        <w:rPr>
          <w:sz w:val="24"/>
          <w:szCs w:val="24"/>
        </w:rPr>
      </w:pPr>
      <w:r>
        <w:rPr>
          <w:sz w:val="24"/>
          <w:szCs w:val="24"/>
        </w:rPr>
        <w:t>{</w:t>
      </w:r>
      <w:r w:rsidRPr="007B6199">
        <w:rPr>
          <w:sz w:val="24"/>
          <w:szCs w:val="24"/>
          <w:highlight w:val="yellow"/>
        </w:rPr>
        <w:t>accordion</w:t>
      </w:r>
      <w:r>
        <w:rPr>
          <w:sz w:val="24"/>
          <w:szCs w:val="24"/>
        </w:rPr>
        <w:t>} Use skills at Conestoga</w:t>
      </w:r>
    </w:p>
    <w:p w14:paraId="541013F8" w14:textId="7407F843" w:rsidR="007B6199" w:rsidRDefault="007B6199" w:rsidP="007B6199">
      <w:pPr>
        <w:spacing w:after="0" w:line="240" w:lineRule="auto"/>
        <w:rPr>
          <w:sz w:val="24"/>
          <w:szCs w:val="24"/>
        </w:rPr>
      </w:pPr>
      <w:r>
        <w:rPr>
          <w:sz w:val="24"/>
          <w:szCs w:val="24"/>
        </w:rPr>
        <w:t>The following seven statements are paraphrases of t</w:t>
      </w:r>
      <w:r w:rsidR="00E62202">
        <w:rPr>
          <w:sz w:val="24"/>
          <w:szCs w:val="24"/>
        </w:rPr>
        <w:t xml:space="preserve">his course’s learning outcomes — </w:t>
      </w:r>
      <w:r>
        <w:rPr>
          <w:sz w:val="24"/>
          <w:szCs w:val="24"/>
        </w:rPr>
        <w:t xml:space="preserve">in other words, the skills you will learn in this course. </w:t>
      </w:r>
      <w:r w:rsidR="00DE3BE2">
        <w:rPr>
          <w:sz w:val="24"/>
          <w:szCs w:val="24"/>
        </w:rPr>
        <w:t>&lt;strong&gt;</w:t>
      </w:r>
      <w:r w:rsidR="00822333">
        <w:rPr>
          <w:b/>
          <w:sz w:val="24"/>
          <w:szCs w:val="24"/>
        </w:rPr>
        <w:t>Select the one skill</w:t>
      </w:r>
      <w:r w:rsidRPr="00DE3BE2">
        <w:rPr>
          <w:b/>
          <w:sz w:val="24"/>
          <w:szCs w:val="24"/>
        </w:rPr>
        <w:t xml:space="preserve"> </w:t>
      </w:r>
      <w:r w:rsidR="005803A0" w:rsidRPr="00DE3BE2">
        <w:rPr>
          <w:b/>
          <w:sz w:val="24"/>
          <w:szCs w:val="24"/>
        </w:rPr>
        <w:t>that you think you will use</w:t>
      </w:r>
      <w:r w:rsidR="00822333">
        <w:rPr>
          <w:b/>
          <w:sz w:val="24"/>
          <w:szCs w:val="24"/>
        </w:rPr>
        <w:t xml:space="preserve"> the most</w:t>
      </w:r>
      <w:r w:rsidRPr="00DE3BE2">
        <w:rPr>
          <w:b/>
          <w:sz w:val="24"/>
          <w:szCs w:val="24"/>
        </w:rPr>
        <w:t xml:space="preserve"> in your time at Conestoga</w:t>
      </w:r>
      <w:r w:rsidR="00DE3BE2">
        <w:rPr>
          <w:sz w:val="24"/>
          <w:szCs w:val="24"/>
        </w:rPr>
        <w:t>&lt;/strong&gt;</w:t>
      </w:r>
      <w:r w:rsidR="00822333">
        <w:rPr>
          <w:sz w:val="24"/>
          <w:szCs w:val="24"/>
        </w:rPr>
        <w:t xml:space="preserve">. </w:t>
      </w:r>
      <w:r w:rsidR="003D7465">
        <w:rPr>
          <w:sz w:val="24"/>
          <w:szCs w:val="24"/>
        </w:rPr>
        <w:t>{</w:t>
      </w:r>
      <w:r w:rsidR="003D7465" w:rsidRPr="003D7465">
        <w:rPr>
          <w:sz w:val="24"/>
          <w:szCs w:val="24"/>
          <w:highlight w:val="yellow"/>
        </w:rPr>
        <w:t>note to dev: as per linked model in notes, I would like the learner’s responses to stay visible to them</w:t>
      </w:r>
      <w:r w:rsidR="003D7465">
        <w:rPr>
          <w:sz w:val="24"/>
          <w:szCs w:val="24"/>
        </w:rPr>
        <w:t>}</w:t>
      </w:r>
    </w:p>
    <w:p w14:paraId="048A54B2" w14:textId="77777777" w:rsidR="007B6199" w:rsidRPr="003115FD" w:rsidRDefault="007B6199" w:rsidP="007B6199">
      <w:pPr>
        <w:spacing w:after="0" w:line="240" w:lineRule="auto"/>
        <w:rPr>
          <w:sz w:val="24"/>
          <w:szCs w:val="24"/>
        </w:rPr>
      </w:pPr>
    </w:p>
    <w:p w14:paraId="41FB0175" w14:textId="77777777" w:rsidR="007B6199" w:rsidRPr="007B6199" w:rsidRDefault="007B6199" w:rsidP="006E5372">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I will use reading skills to understand the audience, purpose, and main idea of various texts.</w:t>
      </w:r>
    </w:p>
    <w:p w14:paraId="5573AA96" w14:textId="77777777" w:rsidR="007B6199" w:rsidRPr="007B6199" w:rsidRDefault="007B6199" w:rsidP="006E5372">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 xml:space="preserve">I will use critical thinking skills to respond to questions of bias, evidence and source in a variety of texts. </w:t>
      </w:r>
    </w:p>
    <w:p w14:paraId="51642877" w14:textId="77777777" w:rsidR="007B6199" w:rsidRPr="007B6199" w:rsidRDefault="007B6199" w:rsidP="006E5372">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I will summarize video, texts, ideas or designs.</w:t>
      </w:r>
    </w:p>
    <w:p w14:paraId="0A712D42" w14:textId="77777777" w:rsidR="007B6199" w:rsidRPr="007B6199" w:rsidRDefault="007B6199" w:rsidP="006E5372">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 xml:space="preserve">I will give my point of view in response to a problem or question. </w:t>
      </w:r>
    </w:p>
    <w:p w14:paraId="32E1F027" w14:textId="77777777" w:rsidR="007B6199" w:rsidRPr="007B6199" w:rsidRDefault="007B6199" w:rsidP="006E5372">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 xml:space="preserve">I will plan, write, and revise written pieces of work. </w:t>
      </w:r>
    </w:p>
    <w:p w14:paraId="20C6E455" w14:textId="77777777" w:rsidR="007B6199" w:rsidRPr="007B6199" w:rsidRDefault="007B6199" w:rsidP="006E5372">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I will use standard Canadian English grammar in all of my communications.</w:t>
      </w:r>
    </w:p>
    <w:p w14:paraId="09325465" w14:textId="77777777" w:rsidR="007B6199" w:rsidRPr="007B6199" w:rsidRDefault="007B6199" w:rsidP="006E5372">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I will locate and use appropriate sources to support my opinions and reference these sources in an appropriate manner.</w:t>
      </w:r>
    </w:p>
    <w:p w14:paraId="76AD8C2E" w14:textId="77777777" w:rsidR="007B6199" w:rsidRDefault="007B6199" w:rsidP="003115FD">
      <w:pPr>
        <w:spacing w:after="0" w:line="240" w:lineRule="auto"/>
        <w:rPr>
          <w:sz w:val="24"/>
          <w:szCs w:val="24"/>
        </w:rPr>
      </w:pPr>
    </w:p>
    <w:p w14:paraId="49DFD95A" w14:textId="054DB0E3" w:rsidR="007B6199" w:rsidRDefault="007B6199" w:rsidP="003115FD">
      <w:pPr>
        <w:spacing w:after="0" w:line="240" w:lineRule="auto"/>
        <w:rPr>
          <w:sz w:val="24"/>
          <w:szCs w:val="24"/>
        </w:rPr>
      </w:pPr>
      <w:r>
        <w:rPr>
          <w:sz w:val="24"/>
          <w:szCs w:val="24"/>
        </w:rPr>
        <w:t>{</w:t>
      </w:r>
      <w:r w:rsidRPr="007B6199">
        <w:rPr>
          <w:sz w:val="24"/>
          <w:szCs w:val="24"/>
          <w:highlight w:val="yellow"/>
        </w:rPr>
        <w:t>View results button</w:t>
      </w:r>
      <w:r>
        <w:rPr>
          <w:sz w:val="24"/>
          <w:szCs w:val="24"/>
        </w:rPr>
        <w:t>}</w:t>
      </w:r>
    </w:p>
    <w:p w14:paraId="2BA21D60" w14:textId="14F7CF71" w:rsidR="007B6199" w:rsidRDefault="007B6199" w:rsidP="003115FD">
      <w:pPr>
        <w:spacing w:after="0" w:line="240" w:lineRule="auto"/>
        <w:rPr>
          <w:sz w:val="24"/>
          <w:szCs w:val="24"/>
        </w:rPr>
      </w:pPr>
      <w:r>
        <w:rPr>
          <w:sz w:val="24"/>
          <w:szCs w:val="24"/>
        </w:rPr>
        <w:t>{</w:t>
      </w:r>
      <w:r w:rsidRPr="007B6199">
        <w:rPr>
          <w:sz w:val="24"/>
          <w:szCs w:val="24"/>
          <w:highlight w:val="yellow"/>
        </w:rPr>
        <w:t>note to dev</w:t>
      </w:r>
      <w:r>
        <w:rPr>
          <w:sz w:val="24"/>
          <w:szCs w:val="24"/>
        </w:rPr>
        <w:t>: dis</w:t>
      </w:r>
      <w:r w:rsidR="00E011A4">
        <w:rPr>
          <w:sz w:val="24"/>
          <w:szCs w:val="24"/>
        </w:rPr>
        <w:t>play</w:t>
      </w:r>
      <w:r>
        <w:rPr>
          <w:sz w:val="24"/>
          <w:szCs w:val="24"/>
        </w:rPr>
        <w:t xml:space="preserve"> results in a modal, if possible}</w:t>
      </w:r>
    </w:p>
    <w:p w14:paraId="6C8CB620" w14:textId="771D8FB2" w:rsidR="007B6199" w:rsidRDefault="007B6199" w:rsidP="003115FD">
      <w:pPr>
        <w:spacing w:after="0" w:line="240" w:lineRule="auto"/>
        <w:rPr>
          <w:sz w:val="24"/>
          <w:szCs w:val="24"/>
        </w:rPr>
      </w:pPr>
      <w:r>
        <w:rPr>
          <w:sz w:val="24"/>
          <w:szCs w:val="24"/>
        </w:rPr>
        <w:lastRenderedPageBreak/>
        <w:t>{</w:t>
      </w:r>
      <w:r w:rsidRPr="007B6199">
        <w:rPr>
          <w:sz w:val="24"/>
          <w:szCs w:val="24"/>
          <w:highlight w:val="yellow"/>
        </w:rPr>
        <w:t>/accordion</w:t>
      </w:r>
      <w:r>
        <w:rPr>
          <w:sz w:val="24"/>
          <w:szCs w:val="24"/>
        </w:rPr>
        <w:t>}</w:t>
      </w:r>
    </w:p>
    <w:p w14:paraId="6D33CBC7" w14:textId="77777777" w:rsidR="007B6199" w:rsidRDefault="007B6199" w:rsidP="003115FD">
      <w:pPr>
        <w:spacing w:after="0" w:line="240" w:lineRule="auto"/>
        <w:rPr>
          <w:sz w:val="24"/>
          <w:szCs w:val="24"/>
        </w:rPr>
      </w:pPr>
    </w:p>
    <w:p w14:paraId="441E89FD" w14:textId="423B0FFA" w:rsidR="007B6199" w:rsidRDefault="007B6199" w:rsidP="003115FD">
      <w:pPr>
        <w:spacing w:after="0" w:line="240" w:lineRule="auto"/>
        <w:rPr>
          <w:sz w:val="24"/>
          <w:szCs w:val="24"/>
        </w:rPr>
      </w:pPr>
      <w:r>
        <w:rPr>
          <w:sz w:val="24"/>
          <w:szCs w:val="24"/>
        </w:rPr>
        <w:t>{</w:t>
      </w:r>
      <w:r w:rsidRPr="007B6199">
        <w:rPr>
          <w:sz w:val="24"/>
          <w:szCs w:val="24"/>
          <w:highlight w:val="yellow"/>
        </w:rPr>
        <w:t>accordion</w:t>
      </w:r>
      <w:r>
        <w:rPr>
          <w:sz w:val="24"/>
          <w:szCs w:val="24"/>
        </w:rPr>
        <w:t>} Use skills in workplace</w:t>
      </w:r>
    </w:p>
    <w:p w14:paraId="06C407B7" w14:textId="7A0384BB" w:rsidR="005803A0" w:rsidRDefault="005803A0" w:rsidP="005803A0">
      <w:pPr>
        <w:spacing w:after="0" w:line="240" w:lineRule="auto"/>
        <w:rPr>
          <w:sz w:val="24"/>
          <w:szCs w:val="24"/>
        </w:rPr>
      </w:pPr>
      <w:r>
        <w:rPr>
          <w:sz w:val="24"/>
          <w:szCs w:val="24"/>
        </w:rPr>
        <w:t xml:space="preserve">The following seven statements are paraphrases of </w:t>
      </w:r>
      <w:r w:rsidR="00D30B6F">
        <w:rPr>
          <w:sz w:val="24"/>
          <w:szCs w:val="24"/>
        </w:rPr>
        <w:t>this course’s learning outcomes —</w:t>
      </w:r>
      <w:r>
        <w:rPr>
          <w:sz w:val="24"/>
          <w:szCs w:val="24"/>
        </w:rPr>
        <w:t xml:space="preserve"> in other words, the skills you will learn in this course.</w:t>
      </w:r>
      <w:r w:rsidR="00DE3BE2" w:rsidRPr="00DE3BE2">
        <w:rPr>
          <w:sz w:val="24"/>
          <w:szCs w:val="24"/>
        </w:rPr>
        <w:t xml:space="preserve"> </w:t>
      </w:r>
      <w:r w:rsidR="00DE3BE2">
        <w:rPr>
          <w:sz w:val="24"/>
          <w:szCs w:val="24"/>
        </w:rPr>
        <w:t>&lt;strong&gt;</w:t>
      </w:r>
      <w:r w:rsidRPr="00DE3BE2">
        <w:rPr>
          <w:b/>
          <w:sz w:val="24"/>
          <w:szCs w:val="24"/>
        </w:rPr>
        <w:t xml:space="preserve">Select the </w:t>
      </w:r>
      <w:r w:rsidR="00822333">
        <w:rPr>
          <w:b/>
          <w:sz w:val="24"/>
          <w:szCs w:val="24"/>
        </w:rPr>
        <w:t xml:space="preserve">one </w:t>
      </w:r>
      <w:r w:rsidRPr="00DE3BE2">
        <w:rPr>
          <w:b/>
          <w:sz w:val="24"/>
          <w:szCs w:val="24"/>
        </w:rPr>
        <w:t>skill that you think you will use</w:t>
      </w:r>
      <w:r w:rsidR="00822333">
        <w:rPr>
          <w:b/>
          <w:sz w:val="24"/>
          <w:szCs w:val="24"/>
        </w:rPr>
        <w:t xml:space="preserve"> the most</w:t>
      </w:r>
      <w:r w:rsidRPr="00DE3BE2">
        <w:rPr>
          <w:b/>
          <w:sz w:val="24"/>
          <w:szCs w:val="24"/>
        </w:rPr>
        <w:t xml:space="preserve"> in your working career</w:t>
      </w:r>
      <w:r w:rsidR="00DE3BE2">
        <w:rPr>
          <w:sz w:val="24"/>
          <w:szCs w:val="24"/>
        </w:rPr>
        <w:t>&lt;/strong&gt;</w:t>
      </w:r>
      <w:r w:rsidR="00822333">
        <w:rPr>
          <w:sz w:val="24"/>
          <w:szCs w:val="24"/>
        </w:rPr>
        <w:t>.</w:t>
      </w:r>
    </w:p>
    <w:p w14:paraId="29689A8C" w14:textId="77777777" w:rsidR="005803A0" w:rsidRPr="003115FD" w:rsidRDefault="005803A0" w:rsidP="005803A0">
      <w:pPr>
        <w:spacing w:after="0" w:line="240" w:lineRule="auto"/>
        <w:rPr>
          <w:sz w:val="24"/>
          <w:szCs w:val="24"/>
        </w:rPr>
      </w:pPr>
    </w:p>
    <w:p w14:paraId="2CFDC700" w14:textId="77777777" w:rsidR="005803A0" w:rsidRPr="007B6199" w:rsidRDefault="005803A0" w:rsidP="006E5372">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I will use reading skills to understand the audience, purpose, and main idea of various texts.</w:t>
      </w:r>
    </w:p>
    <w:p w14:paraId="1EC8122F" w14:textId="77777777" w:rsidR="005803A0" w:rsidRPr="007B6199" w:rsidRDefault="005803A0" w:rsidP="006E5372">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 xml:space="preserve">I will use critical thinking skills to respond to questions of bias, evidence and source in a variety of texts. </w:t>
      </w:r>
    </w:p>
    <w:p w14:paraId="7C6E5DFA" w14:textId="77777777" w:rsidR="005803A0" w:rsidRPr="007B6199" w:rsidRDefault="005803A0" w:rsidP="006E5372">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I will summarize video, texts, ideas or designs.</w:t>
      </w:r>
    </w:p>
    <w:p w14:paraId="311835E9" w14:textId="5A1F102D" w:rsidR="005803A0" w:rsidRPr="007B6199" w:rsidRDefault="005803A0" w:rsidP="006E5372">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I will give my point of view in res</w:t>
      </w:r>
      <w:r>
        <w:rPr>
          <w:rFonts w:asciiTheme="minorHAnsi" w:hAnsiTheme="minorHAnsi"/>
          <w:sz w:val="24"/>
          <w:szCs w:val="24"/>
        </w:rPr>
        <w:t>ponse to a problem or question.</w:t>
      </w:r>
    </w:p>
    <w:p w14:paraId="08D8E950" w14:textId="7C267D66" w:rsidR="005803A0" w:rsidRPr="007B6199" w:rsidRDefault="005803A0" w:rsidP="006E5372">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I will plan, write, and revise wri</w:t>
      </w:r>
      <w:r>
        <w:rPr>
          <w:rFonts w:asciiTheme="minorHAnsi" w:hAnsiTheme="minorHAnsi"/>
          <w:sz w:val="24"/>
          <w:szCs w:val="24"/>
        </w:rPr>
        <w:t>tten pieces of work.</w:t>
      </w:r>
    </w:p>
    <w:p w14:paraId="047B6859" w14:textId="77777777" w:rsidR="005803A0" w:rsidRPr="007B6199" w:rsidRDefault="005803A0" w:rsidP="006E5372">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I will use standard Canadian English grammar in all of my communications.</w:t>
      </w:r>
    </w:p>
    <w:p w14:paraId="0D5EE059" w14:textId="77777777" w:rsidR="005803A0" w:rsidRPr="007B6199" w:rsidRDefault="005803A0" w:rsidP="006E5372">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I will locate and use appropriate sources to support my opinions and reference these sources in an appropriate manner.</w:t>
      </w:r>
    </w:p>
    <w:p w14:paraId="0BD16AC9" w14:textId="77777777" w:rsidR="005803A0" w:rsidRDefault="005803A0" w:rsidP="005803A0">
      <w:pPr>
        <w:spacing w:after="0" w:line="240" w:lineRule="auto"/>
        <w:rPr>
          <w:sz w:val="24"/>
          <w:szCs w:val="24"/>
        </w:rPr>
      </w:pPr>
    </w:p>
    <w:p w14:paraId="7BFA5A30" w14:textId="77777777" w:rsidR="005803A0" w:rsidRDefault="005803A0" w:rsidP="005803A0">
      <w:pPr>
        <w:spacing w:after="0" w:line="240" w:lineRule="auto"/>
        <w:rPr>
          <w:sz w:val="24"/>
          <w:szCs w:val="24"/>
        </w:rPr>
      </w:pPr>
      <w:r>
        <w:rPr>
          <w:sz w:val="24"/>
          <w:szCs w:val="24"/>
        </w:rPr>
        <w:t>{</w:t>
      </w:r>
      <w:r w:rsidRPr="007B6199">
        <w:rPr>
          <w:sz w:val="24"/>
          <w:szCs w:val="24"/>
          <w:highlight w:val="yellow"/>
        </w:rPr>
        <w:t>View results button</w:t>
      </w:r>
      <w:r>
        <w:rPr>
          <w:sz w:val="24"/>
          <w:szCs w:val="24"/>
        </w:rPr>
        <w:t>}</w:t>
      </w:r>
    </w:p>
    <w:p w14:paraId="4E62D3FB" w14:textId="77777777" w:rsidR="005803A0" w:rsidRDefault="005803A0" w:rsidP="005803A0">
      <w:pPr>
        <w:spacing w:after="0" w:line="240" w:lineRule="auto"/>
        <w:rPr>
          <w:sz w:val="24"/>
          <w:szCs w:val="24"/>
        </w:rPr>
      </w:pPr>
      <w:r>
        <w:rPr>
          <w:sz w:val="24"/>
          <w:szCs w:val="24"/>
        </w:rPr>
        <w:t>{</w:t>
      </w:r>
      <w:r w:rsidRPr="007B6199">
        <w:rPr>
          <w:sz w:val="24"/>
          <w:szCs w:val="24"/>
          <w:highlight w:val="yellow"/>
        </w:rPr>
        <w:t>note to dev</w:t>
      </w:r>
      <w:r>
        <w:rPr>
          <w:sz w:val="24"/>
          <w:szCs w:val="24"/>
        </w:rPr>
        <w:t>: displace results in a modal, if possible}</w:t>
      </w:r>
    </w:p>
    <w:p w14:paraId="6EE0B99E" w14:textId="63FD8437" w:rsidR="007B6199" w:rsidRDefault="007B6199" w:rsidP="003115FD">
      <w:pPr>
        <w:spacing w:after="0" w:line="240" w:lineRule="auto"/>
        <w:rPr>
          <w:sz w:val="24"/>
          <w:szCs w:val="24"/>
        </w:rPr>
      </w:pPr>
      <w:r>
        <w:rPr>
          <w:sz w:val="24"/>
          <w:szCs w:val="24"/>
        </w:rPr>
        <w:t>{</w:t>
      </w:r>
      <w:r w:rsidRPr="007B6199">
        <w:rPr>
          <w:sz w:val="24"/>
          <w:szCs w:val="24"/>
          <w:highlight w:val="yellow"/>
        </w:rPr>
        <w:t>/accordion</w:t>
      </w:r>
      <w:r>
        <w:rPr>
          <w:sz w:val="24"/>
          <w:szCs w:val="24"/>
        </w:rPr>
        <w:t>}</w:t>
      </w:r>
    </w:p>
    <w:p w14:paraId="3E3DCD65" w14:textId="77777777" w:rsidR="007B6199" w:rsidRDefault="007B6199" w:rsidP="003115FD">
      <w:pPr>
        <w:spacing w:after="0" w:line="240" w:lineRule="auto"/>
        <w:rPr>
          <w:sz w:val="24"/>
          <w:szCs w:val="24"/>
        </w:rPr>
      </w:pPr>
    </w:p>
    <w:p w14:paraId="4529C0AC" w14:textId="77777777" w:rsidR="00825110" w:rsidRDefault="00825110" w:rsidP="003115FD">
      <w:pPr>
        <w:spacing w:after="0" w:line="240" w:lineRule="auto"/>
        <w:rPr>
          <w:sz w:val="24"/>
          <w:szCs w:val="24"/>
        </w:rPr>
      </w:pPr>
      <w:r>
        <w:rPr>
          <w:sz w:val="24"/>
          <w:szCs w:val="24"/>
        </w:rPr>
        <w:t xml:space="preserve">While it’s clear that these skills are going to be useful both in academic and workplace situations, it’s also important to acknowledge that these skills can sometimes be challenging to master. </w:t>
      </w:r>
    </w:p>
    <w:p w14:paraId="11F95DE4" w14:textId="77777777" w:rsidR="00825110" w:rsidRDefault="00825110" w:rsidP="003115FD">
      <w:pPr>
        <w:spacing w:after="0" w:line="240" w:lineRule="auto"/>
        <w:rPr>
          <w:sz w:val="24"/>
          <w:szCs w:val="24"/>
        </w:rPr>
      </w:pPr>
    </w:p>
    <w:p w14:paraId="30A38D10" w14:textId="0D676420" w:rsidR="00825110" w:rsidRDefault="00825110" w:rsidP="003115FD">
      <w:pPr>
        <w:spacing w:after="0" w:line="240" w:lineRule="auto"/>
        <w:rPr>
          <w:sz w:val="24"/>
          <w:szCs w:val="24"/>
        </w:rPr>
      </w:pPr>
      <w:r>
        <w:rPr>
          <w:sz w:val="24"/>
          <w:szCs w:val="24"/>
        </w:rPr>
        <w:t xml:space="preserve">Perhaps you felt a little apprehensive about one or two of these skills when you first reviewed the list? That’s okay! Nothing worth learning comes easily. </w:t>
      </w:r>
      <w:r w:rsidR="005803A0">
        <w:rPr>
          <w:sz w:val="24"/>
          <w:szCs w:val="24"/>
        </w:rPr>
        <w:t xml:space="preserve"> </w:t>
      </w:r>
    </w:p>
    <w:p w14:paraId="5278D3C6" w14:textId="77777777" w:rsidR="00825110" w:rsidRDefault="00825110" w:rsidP="003115FD">
      <w:pPr>
        <w:spacing w:after="0" w:line="240" w:lineRule="auto"/>
        <w:rPr>
          <w:sz w:val="24"/>
          <w:szCs w:val="24"/>
        </w:rPr>
      </w:pPr>
    </w:p>
    <w:p w14:paraId="0FC61ABC" w14:textId="1F54A59B" w:rsidR="007B6199" w:rsidRDefault="00825110" w:rsidP="003115FD">
      <w:pPr>
        <w:spacing w:after="0" w:line="240" w:lineRule="auto"/>
        <w:rPr>
          <w:sz w:val="24"/>
          <w:szCs w:val="24"/>
        </w:rPr>
      </w:pPr>
      <w:r>
        <w:rPr>
          <w:sz w:val="24"/>
          <w:szCs w:val="24"/>
        </w:rPr>
        <w:t xml:space="preserve">But in order to put yourself in the best possible situation for success, it might be worthwhile to acknowledge those feelings. </w:t>
      </w:r>
      <w:r w:rsidR="00822333">
        <w:rPr>
          <w:sz w:val="24"/>
          <w:szCs w:val="24"/>
        </w:rPr>
        <w:t>&lt;</w:t>
      </w:r>
      <w:proofErr w:type="gramStart"/>
      <w:r w:rsidR="00822333">
        <w:rPr>
          <w:sz w:val="24"/>
          <w:szCs w:val="24"/>
        </w:rPr>
        <w:t>strong&gt;</w:t>
      </w:r>
      <w:proofErr w:type="gramEnd"/>
      <w:r w:rsidR="00016574" w:rsidRPr="00822333">
        <w:rPr>
          <w:b/>
          <w:sz w:val="24"/>
          <w:szCs w:val="24"/>
        </w:rPr>
        <w:t>S</w:t>
      </w:r>
      <w:r w:rsidRPr="00822333">
        <w:rPr>
          <w:b/>
          <w:sz w:val="24"/>
          <w:szCs w:val="24"/>
        </w:rPr>
        <w:t>elect the one learning outcome in particular that</w:t>
      </w:r>
      <w:r w:rsidR="005803A0" w:rsidRPr="00822333">
        <w:rPr>
          <w:b/>
          <w:sz w:val="24"/>
          <w:szCs w:val="24"/>
        </w:rPr>
        <w:t xml:space="preserve"> makes you feel </w:t>
      </w:r>
      <w:r w:rsidRPr="00822333">
        <w:rPr>
          <w:b/>
          <w:sz w:val="24"/>
          <w:szCs w:val="24"/>
        </w:rPr>
        <w:t xml:space="preserve">the </w:t>
      </w:r>
      <w:r w:rsidR="005803A0" w:rsidRPr="00822333">
        <w:rPr>
          <w:b/>
          <w:sz w:val="24"/>
          <w:szCs w:val="24"/>
        </w:rPr>
        <w:t>most apprehensive</w:t>
      </w:r>
      <w:r w:rsidRPr="00822333">
        <w:rPr>
          <w:b/>
          <w:sz w:val="24"/>
          <w:szCs w:val="24"/>
        </w:rPr>
        <w:t xml:space="preserve"> or uncomfortable</w:t>
      </w:r>
      <w:r w:rsidR="005803A0" w:rsidRPr="00822333">
        <w:rPr>
          <w:b/>
          <w:sz w:val="24"/>
          <w:szCs w:val="24"/>
        </w:rPr>
        <w:t>.</w:t>
      </w:r>
      <w:r w:rsidR="00822333">
        <w:rPr>
          <w:sz w:val="24"/>
          <w:szCs w:val="24"/>
        </w:rPr>
        <w:t>&lt;/strong&gt;</w:t>
      </w:r>
    </w:p>
    <w:p w14:paraId="6ABF9AAE" w14:textId="77777777" w:rsidR="005803A0" w:rsidRDefault="005803A0" w:rsidP="003115FD">
      <w:pPr>
        <w:spacing w:after="0" w:line="240" w:lineRule="auto"/>
        <w:rPr>
          <w:sz w:val="24"/>
          <w:szCs w:val="24"/>
        </w:rPr>
      </w:pPr>
    </w:p>
    <w:p w14:paraId="6324B1DE" w14:textId="77777777" w:rsidR="00822333" w:rsidRPr="007B6199" w:rsidRDefault="00822333" w:rsidP="00822333">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I will use reading skills to understand the audience, purpose, and main idea of various texts.</w:t>
      </w:r>
    </w:p>
    <w:p w14:paraId="11C8845E" w14:textId="77777777" w:rsidR="00822333" w:rsidRPr="007B6199" w:rsidRDefault="00822333" w:rsidP="00822333">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 xml:space="preserve">I will use critical thinking skills to respond to questions of bias, evidence and source in a variety of texts. </w:t>
      </w:r>
    </w:p>
    <w:p w14:paraId="548AC125" w14:textId="77777777" w:rsidR="00822333" w:rsidRPr="007B6199" w:rsidRDefault="00822333" w:rsidP="00822333">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I will summarize video, texts, ideas or designs.</w:t>
      </w:r>
    </w:p>
    <w:p w14:paraId="6A208EB7" w14:textId="77777777" w:rsidR="00822333" w:rsidRPr="007B6199" w:rsidRDefault="00822333" w:rsidP="00822333">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I will give my point of view in res</w:t>
      </w:r>
      <w:r>
        <w:rPr>
          <w:rFonts w:asciiTheme="minorHAnsi" w:hAnsiTheme="minorHAnsi"/>
          <w:sz w:val="24"/>
          <w:szCs w:val="24"/>
        </w:rPr>
        <w:t>ponse to a problem or question.</w:t>
      </w:r>
    </w:p>
    <w:p w14:paraId="7E10005B" w14:textId="77777777" w:rsidR="00822333" w:rsidRPr="007B6199" w:rsidRDefault="00822333" w:rsidP="00822333">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I will plan, write, and revise wri</w:t>
      </w:r>
      <w:r>
        <w:rPr>
          <w:rFonts w:asciiTheme="minorHAnsi" w:hAnsiTheme="minorHAnsi"/>
          <w:sz w:val="24"/>
          <w:szCs w:val="24"/>
        </w:rPr>
        <w:t>tten pieces of work.</w:t>
      </w:r>
    </w:p>
    <w:p w14:paraId="46EAA941" w14:textId="77777777" w:rsidR="00822333" w:rsidRPr="007B6199" w:rsidRDefault="00822333" w:rsidP="00822333">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I will use standard Canadian English grammar in all of my communications.</w:t>
      </w:r>
    </w:p>
    <w:p w14:paraId="336C08BE" w14:textId="77777777" w:rsidR="00822333" w:rsidRPr="007B6199" w:rsidRDefault="00822333" w:rsidP="00822333">
      <w:pPr>
        <w:pStyle w:val="ListParagraph"/>
        <w:numPr>
          <w:ilvl w:val="0"/>
          <w:numId w:val="15"/>
        </w:numPr>
        <w:spacing w:after="0"/>
        <w:rPr>
          <w:rFonts w:asciiTheme="minorHAnsi" w:hAnsiTheme="minorHAnsi"/>
          <w:sz w:val="24"/>
          <w:szCs w:val="24"/>
        </w:rPr>
      </w:pPr>
      <w:r w:rsidRPr="007B6199">
        <w:rPr>
          <w:rFonts w:asciiTheme="minorHAnsi" w:hAnsiTheme="minorHAnsi"/>
          <w:sz w:val="24"/>
          <w:szCs w:val="24"/>
        </w:rPr>
        <w:t>I will locate and use appropriate sources to support my opinions and reference these sources in an appropriate manner.</w:t>
      </w:r>
    </w:p>
    <w:p w14:paraId="384F0609" w14:textId="77777777" w:rsidR="00822333" w:rsidRDefault="00822333" w:rsidP="003115FD">
      <w:pPr>
        <w:spacing w:after="0" w:line="240" w:lineRule="auto"/>
        <w:rPr>
          <w:sz w:val="24"/>
          <w:szCs w:val="24"/>
        </w:rPr>
      </w:pPr>
    </w:p>
    <w:p w14:paraId="3478A00E" w14:textId="08230261" w:rsidR="005803A0" w:rsidRDefault="005803A0" w:rsidP="005803A0">
      <w:pPr>
        <w:spacing w:after="0" w:line="240" w:lineRule="auto"/>
        <w:rPr>
          <w:sz w:val="24"/>
          <w:szCs w:val="24"/>
        </w:rPr>
      </w:pPr>
      <w:r>
        <w:rPr>
          <w:sz w:val="24"/>
          <w:szCs w:val="24"/>
        </w:rPr>
        <w:lastRenderedPageBreak/>
        <w:t>{</w:t>
      </w:r>
      <w:r w:rsidRPr="00761543">
        <w:rPr>
          <w:sz w:val="24"/>
          <w:szCs w:val="24"/>
          <w:highlight w:val="yellow"/>
        </w:rPr>
        <w:t>Submit button</w:t>
      </w:r>
      <w:r w:rsidR="00822333">
        <w:rPr>
          <w:sz w:val="24"/>
          <w:szCs w:val="24"/>
        </w:rPr>
        <w:t>. In this case, there is individualized feedback – see below</w:t>
      </w:r>
      <w:r w:rsidR="00950171">
        <w:rPr>
          <w:sz w:val="24"/>
          <w:szCs w:val="24"/>
        </w:rPr>
        <w:t xml:space="preserve"> – and the ability to see the aggregate of data.</w:t>
      </w:r>
      <w:r w:rsidR="00822333">
        <w:rPr>
          <w:sz w:val="24"/>
          <w:szCs w:val="24"/>
        </w:rPr>
        <w:t xml:space="preserve"> </w:t>
      </w:r>
      <w:r w:rsidR="00950171">
        <w:rPr>
          <w:sz w:val="24"/>
          <w:szCs w:val="24"/>
        </w:rPr>
        <w:t>I think it will be best to have the feedback immediately below the question with an opportunity to view the aggregate, but the button in screen 1 (or in the first two questions on this screen) don’t work this way. Let’s talk options when the time to develop comes</w:t>
      </w:r>
      <w:r w:rsidR="00822333">
        <w:rPr>
          <w:sz w:val="24"/>
          <w:szCs w:val="24"/>
        </w:rPr>
        <w:t>.</w:t>
      </w:r>
      <w:r>
        <w:rPr>
          <w:sz w:val="24"/>
          <w:szCs w:val="24"/>
        </w:rPr>
        <w:t>}</w:t>
      </w:r>
    </w:p>
    <w:p w14:paraId="1CCA757A" w14:textId="77777777" w:rsidR="00761543" w:rsidRDefault="00761543" w:rsidP="00130CD3">
      <w:pPr>
        <w:spacing w:after="0" w:line="240" w:lineRule="auto"/>
        <w:rPr>
          <w:sz w:val="24"/>
          <w:szCs w:val="24"/>
        </w:rPr>
      </w:pPr>
    </w:p>
    <w:p w14:paraId="1E099274" w14:textId="36E3AD3F" w:rsidR="00761543" w:rsidRDefault="00DB4F3A" w:rsidP="00130CD3">
      <w:pPr>
        <w:spacing w:after="0" w:line="240" w:lineRule="auto"/>
        <w:rPr>
          <w:sz w:val="24"/>
          <w:szCs w:val="24"/>
        </w:rPr>
      </w:pPr>
      <w:r>
        <w:rPr>
          <w:sz w:val="24"/>
          <w:szCs w:val="24"/>
        </w:rPr>
        <w:t>{</w:t>
      </w:r>
      <w:r w:rsidRPr="00DB4F3A">
        <w:rPr>
          <w:sz w:val="24"/>
          <w:szCs w:val="24"/>
          <w:highlight w:val="yellow"/>
        </w:rPr>
        <w:t>feedback after submitting</w:t>
      </w:r>
      <w:r>
        <w:rPr>
          <w:sz w:val="24"/>
          <w:szCs w:val="24"/>
        </w:rPr>
        <w:t>}</w:t>
      </w:r>
    </w:p>
    <w:p w14:paraId="577A22C0" w14:textId="0DCAA834" w:rsidR="00DB4F3A" w:rsidRDefault="001714D6" w:rsidP="00130CD3">
      <w:pPr>
        <w:spacing w:after="0" w:line="240" w:lineRule="auto"/>
        <w:rPr>
          <w:sz w:val="24"/>
          <w:szCs w:val="24"/>
        </w:rPr>
      </w:pPr>
      <w:r>
        <w:rPr>
          <w:sz w:val="24"/>
          <w:szCs w:val="24"/>
        </w:rPr>
        <w:t>So, you’ve said</w:t>
      </w:r>
      <w:r w:rsidR="00DB4F3A">
        <w:rPr>
          <w:sz w:val="24"/>
          <w:szCs w:val="24"/>
        </w:rPr>
        <w:t xml:space="preserve"> you are most apprehensive about {</w:t>
      </w:r>
      <w:r w:rsidR="00DB4F3A" w:rsidRPr="009D6FB9">
        <w:rPr>
          <w:sz w:val="24"/>
          <w:szCs w:val="24"/>
          <w:highlight w:val="yellow"/>
        </w:rPr>
        <w:t>insert response according to choice</w:t>
      </w:r>
      <w:r w:rsidR="00DB4F3A">
        <w:rPr>
          <w:sz w:val="24"/>
          <w:szCs w:val="24"/>
        </w:rPr>
        <w:t>}</w:t>
      </w:r>
    </w:p>
    <w:p w14:paraId="039409ED" w14:textId="77777777" w:rsidR="00DB4F3A" w:rsidRDefault="00DB4F3A" w:rsidP="00130CD3">
      <w:pPr>
        <w:spacing w:after="0" w:line="240" w:lineRule="auto"/>
        <w:rPr>
          <w:sz w:val="24"/>
          <w:szCs w:val="24"/>
        </w:rPr>
      </w:pPr>
    </w:p>
    <w:p w14:paraId="614D8B55" w14:textId="21437868" w:rsidR="00DB4F3A" w:rsidRPr="009D6FB9" w:rsidRDefault="00DB4F3A" w:rsidP="00130CD3">
      <w:pPr>
        <w:spacing w:after="0" w:line="240" w:lineRule="auto"/>
        <w:rPr>
          <w:sz w:val="24"/>
          <w:szCs w:val="24"/>
        </w:rPr>
      </w:pPr>
      <w:r w:rsidRPr="009D6FB9">
        <w:rPr>
          <w:sz w:val="24"/>
          <w:szCs w:val="24"/>
        </w:rPr>
        <w:t>{</w:t>
      </w:r>
      <w:r w:rsidRPr="009D6FB9">
        <w:rPr>
          <w:sz w:val="24"/>
          <w:szCs w:val="24"/>
          <w:highlight w:val="yellow"/>
        </w:rPr>
        <w:t>choice #1</w:t>
      </w:r>
      <w:r w:rsidRPr="009D6FB9">
        <w:rPr>
          <w:sz w:val="24"/>
          <w:szCs w:val="24"/>
        </w:rPr>
        <w:t>}</w:t>
      </w:r>
      <w:r w:rsidR="00FE0055" w:rsidRPr="009D6FB9">
        <w:rPr>
          <w:sz w:val="24"/>
          <w:szCs w:val="24"/>
        </w:rPr>
        <w:t xml:space="preserve"> </w:t>
      </w:r>
      <w:r w:rsidR="009D6FB9" w:rsidRPr="009D6FB9">
        <w:rPr>
          <w:sz w:val="24"/>
          <w:szCs w:val="24"/>
        </w:rPr>
        <w:t>understanding the audience and purpose of a text</w:t>
      </w:r>
      <w:r w:rsidR="00F7216C">
        <w:rPr>
          <w:sz w:val="24"/>
          <w:szCs w:val="24"/>
        </w:rPr>
        <w:t>. Not to worry. We’re going to introduce this concept very early in the semester, and then, to reinforce it, we’</w:t>
      </w:r>
      <w:r w:rsidR="009D6FB9" w:rsidRPr="009D6FB9">
        <w:rPr>
          <w:sz w:val="24"/>
          <w:szCs w:val="24"/>
        </w:rPr>
        <w:t xml:space="preserve">ll </w:t>
      </w:r>
      <w:r w:rsidR="00F7216C">
        <w:rPr>
          <w:sz w:val="24"/>
          <w:szCs w:val="24"/>
        </w:rPr>
        <w:t>return</w:t>
      </w:r>
      <w:r w:rsidR="009D6FB9" w:rsidRPr="009D6FB9">
        <w:rPr>
          <w:sz w:val="24"/>
          <w:szCs w:val="24"/>
        </w:rPr>
        <w:t xml:space="preserve"> to these ideas through</w:t>
      </w:r>
      <w:r w:rsidR="00F7216C">
        <w:rPr>
          <w:sz w:val="24"/>
          <w:szCs w:val="24"/>
        </w:rPr>
        <w:t>out</w:t>
      </w:r>
      <w:r w:rsidR="009D6FB9" w:rsidRPr="009D6FB9">
        <w:rPr>
          <w:sz w:val="24"/>
          <w:szCs w:val="24"/>
        </w:rPr>
        <w:t xml:space="preserve"> the </w:t>
      </w:r>
      <w:r w:rsidR="00F7216C">
        <w:rPr>
          <w:sz w:val="24"/>
          <w:szCs w:val="24"/>
        </w:rPr>
        <w:t>semester. We’ll also use this understanding as a foundation for effective writing</w:t>
      </w:r>
      <w:r w:rsidR="00EB4981">
        <w:rPr>
          <w:sz w:val="24"/>
          <w:szCs w:val="24"/>
        </w:rPr>
        <w:t>.</w:t>
      </w:r>
    </w:p>
    <w:p w14:paraId="6BBC8D71" w14:textId="77777777" w:rsidR="00DB4F3A" w:rsidRPr="009D6FB9" w:rsidRDefault="00DB4F3A" w:rsidP="00130CD3">
      <w:pPr>
        <w:spacing w:after="0" w:line="240" w:lineRule="auto"/>
        <w:rPr>
          <w:sz w:val="24"/>
          <w:szCs w:val="24"/>
        </w:rPr>
      </w:pPr>
    </w:p>
    <w:p w14:paraId="639162FF" w14:textId="14A5F412" w:rsidR="00DB4F3A" w:rsidRPr="009D6FB9" w:rsidRDefault="00DB4F3A" w:rsidP="00130CD3">
      <w:pPr>
        <w:spacing w:after="0" w:line="240" w:lineRule="auto"/>
        <w:rPr>
          <w:sz w:val="24"/>
          <w:szCs w:val="24"/>
        </w:rPr>
      </w:pPr>
      <w:r w:rsidRPr="009D6FB9">
        <w:rPr>
          <w:sz w:val="24"/>
          <w:szCs w:val="24"/>
        </w:rPr>
        <w:t>{</w:t>
      </w:r>
      <w:r w:rsidRPr="009D6FB9">
        <w:rPr>
          <w:sz w:val="24"/>
          <w:szCs w:val="24"/>
          <w:highlight w:val="yellow"/>
        </w:rPr>
        <w:t>choice #2</w:t>
      </w:r>
      <w:r w:rsidRPr="009D6FB9">
        <w:rPr>
          <w:sz w:val="24"/>
          <w:szCs w:val="24"/>
        </w:rPr>
        <w:t>}</w:t>
      </w:r>
      <w:r w:rsidR="00FE0055" w:rsidRPr="009D6FB9">
        <w:rPr>
          <w:sz w:val="24"/>
          <w:szCs w:val="24"/>
        </w:rPr>
        <w:t xml:space="preserve"> using critical thinking </w:t>
      </w:r>
      <w:r w:rsidR="00FE0055" w:rsidRPr="00503E90">
        <w:rPr>
          <w:sz w:val="24"/>
          <w:szCs w:val="24"/>
        </w:rPr>
        <w:t>skills</w:t>
      </w:r>
      <w:r w:rsidR="00145D4C">
        <w:rPr>
          <w:sz w:val="24"/>
          <w:szCs w:val="24"/>
        </w:rPr>
        <w:t>. Totally understandable</w:t>
      </w:r>
      <w:r w:rsidR="003D7465">
        <w:rPr>
          <w:sz w:val="24"/>
          <w:szCs w:val="24"/>
        </w:rPr>
        <w:t>.</w:t>
      </w:r>
      <w:r w:rsidR="00145D4C">
        <w:rPr>
          <w:sz w:val="24"/>
          <w:szCs w:val="24"/>
        </w:rPr>
        <w:t xml:space="preserve"> “</w:t>
      </w:r>
      <w:r w:rsidR="003D7465">
        <w:rPr>
          <w:sz w:val="24"/>
          <w:szCs w:val="24"/>
        </w:rPr>
        <w:t>C</w:t>
      </w:r>
      <w:r w:rsidR="00145D4C">
        <w:rPr>
          <w:sz w:val="24"/>
          <w:szCs w:val="24"/>
        </w:rPr>
        <w:t>ritical thinking” is a term that’s often overused and under-explained.</w:t>
      </w:r>
      <w:r w:rsidR="00503E90" w:rsidRPr="00503E90">
        <w:rPr>
          <w:sz w:val="24"/>
          <w:szCs w:val="24"/>
        </w:rPr>
        <w:t xml:space="preserve"> </w:t>
      </w:r>
      <w:r w:rsidR="00145D4C">
        <w:rPr>
          <w:sz w:val="24"/>
          <w:szCs w:val="24"/>
        </w:rPr>
        <w:t>To help you master this skill, we will make a consistent effort to explain and demonstrate what’s expected in this area</w:t>
      </w:r>
      <w:r w:rsidR="009D6FB9" w:rsidRPr="009D6FB9">
        <w:rPr>
          <w:sz w:val="24"/>
          <w:szCs w:val="24"/>
        </w:rPr>
        <w:t xml:space="preserve">, and you will be </w:t>
      </w:r>
      <w:r w:rsidR="00145D4C">
        <w:rPr>
          <w:sz w:val="24"/>
          <w:szCs w:val="24"/>
        </w:rPr>
        <w:t>provided with repeated opportunities</w:t>
      </w:r>
      <w:r w:rsidR="009D6FB9" w:rsidRPr="009D6FB9">
        <w:rPr>
          <w:sz w:val="24"/>
          <w:szCs w:val="24"/>
        </w:rPr>
        <w:t xml:space="preserve"> to practice your </w:t>
      </w:r>
      <w:r w:rsidR="00145D4C">
        <w:rPr>
          <w:sz w:val="24"/>
          <w:szCs w:val="24"/>
        </w:rPr>
        <w:t xml:space="preserve">reading of various texts. </w:t>
      </w:r>
    </w:p>
    <w:p w14:paraId="5B8FCA9E" w14:textId="77777777" w:rsidR="00DB4F3A" w:rsidRPr="009D6FB9" w:rsidRDefault="00DB4F3A" w:rsidP="00130CD3">
      <w:pPr>
        <w:spacing w:after="0" w:line="240" w:lineRule="auto"/>
        <w:rPr>
          <w:sz w:val="24"/>
          <w:szCs w:val="24"/>
        </w:rPr>
      </w:pPr>
    </w:p>
    <w:p w14:paraId="2982EBC2" w14:textId="363B51DD" w:rsidR="00DB4F3A" w:rsidRPr="009D6FB9" w:rsidRDefault="00DB4F3A" w:rsidP="00130CD3">
      <w:pPr>
        <w:spacing w:after="0" w:line="240" w:lineRule="auto"/>
        <w:rPr>
          <w:sz w:val="24"/>
          <w:szCs w:val="24"/>
        </w:rPr>
      </w:pPr>
      <w:r w:rsidRPr="009D6FB9">
        <w:rPr>
          <w:sz w:val="24"/>
          <w:szCs w:val="24"/>
        </w:rPr>
        <w:t>{</w:t>
      </w:r>
      <w:r w:rsidRPr="009D6FB9">
        <w:rPr>
          <w:sz w:val="24"/>
          <w:szCs w:val="24"/>
          <w:highlight w:val="yellow"/>
        </w:rPr>
        <w:t>choice #3</w:t>
      </w:r>
      <w:r w:rsidRPr="009D6FB9">
        <w:rPr>
          <w:sz w:val="24"/>
          <w:szCs w:val="24"/>
        </w:rPr>
        <w:t>}</w:t>
      </w:r>
      <w:r w:rsidR="00FE0055" w:rsidRPr="009D6FB9">
        <w:rPr>
          <w:sz w:val="24"/>
          <w:szCs w:val="24"/>
        </w:rPr>
        <w:t xml:space="preserve"> </w:t>
      </w:r>
      <w:r w:rsidR="00FE0055" w:rsidRPr="00503E90">
        <w:rPr>
          <w:sz w:val="24"/>
          <w:szCs w:val="24"/>
        </w:rPr>
        <w:t>summarizing</w:t>
      </w:r>
      <w:r w:rsidR="00971C4D">
        <w:rPr>
          <w:sz w:val="24"/>
          <w:szCs w:val="24"/>
        </w:rPr>
        <w:t xml:space="preserve">. Indeed, summary writing can be deceptively tricky. To help you conquer it, </w:t>
      </w:r>
      <w:r w:rsidR="009D6FB9" w:rsidRPr="009D6FB9">
        <w:rPr>
          <w:sz w:val="24"/>
          <w:szCs w:val="24"/>
        </w:rPr>
        <w:t xml:space="preserve">we will </w:t>
      </w:r>
      <w:r w:rsidR="00971C4D">
        <w:rPr>
          <w:sz w:val="24"/>
          <w:szCs w:val="24"/>
        </w:rPr>
        <w:t>incorporate summary writing activities in various forms</w:t>
      </w:r>
      <w:r w:rsidR="009D6FB9" w:rsidRPr="009D6FB9">
        <w:rPr>
          <w:sz w:val="24"/>
          <w:szCs w:val="24"/>
        </w:rPr>
        <w:t xml:space="preserve"> through</w:t>
      </w:r>
      <w:r w:rsidR="00971C4D">
        <w:rPr>
          <w:sz w:val="24"/>
          <w:szCs w:val="24"/>
        </w:rPr>
        <w:t>out the</w:t>
      </w:r>
      <w:r w:rsidR="009D6FB9" w:rsidRPr="009D6FB9">
        <w:rPr>
          <w:sz w:val="24"/>
          <w:szCs w:val="24"/>
        </w:rPr>
        <w:t xml:space="preserve"> course. With </w:t>
      </w:r>
      <w:r w:rsidR="00971C4D">
        <w:rPr>
          <w:sz w:val="24"/>
          <w:szCs w:val="24"/>
        </w:rPr>
        <w:t xml:space="preserve">guidance and </w:t>
      </w:r>
      <w:r w:rsidR="009D6FB9" w:rsidRPr="009D6FB9">
        <w:rPr>
          <w:sz w:val="24"/>
          <w:szCs w:val="24"/>
        </w:rPr>
        <w:t>practice, you can become a lean, mean summarizing machine!</w:t>
      </w:r>
    </w:p>
    <w:p w14:paraId="1E9B46F9" w14:textId="77777777" w:rsidR="00DB4F3A" w:rsidRPr="009D6FB9" w:rsidRDefault="00DB4F3A" w:rsidP="00130CD3">
      <w:pPr>
        <w:spacing w:after="0" w:line="240" w:lineRule="auto"/>
        <w:rPr>
          <w:sz w:val="24"/>
          <w:szCs w:val="24"/>
        </w:rPr>
      </w:pPr>
    </w:p>
    <w:p w14:paraId="4ED87ED0" w14:textId="7651D4D4" w:rsidR="00DB4F3A" w:rsidRPr="009D6FB9" w:rsidRDefault="00DB4F3A" w:rsidP="00130CD3">
      <w:pPr>
        <w:spacing w:after="0" w:line="240" w:lineRule="auto"/>
        <w:rPr>
          <w:sz w:val="24"/>
          <w:szCs w:val="24"/>
        </w:rPr>
      </w:pPr>
      <w:r w:rsidRPr="009D6FB9">
        <w:rPr>
          <w:sz w:val="24"/>
          <w:szCs w:val="24"/>
        </w:rPr>
        <w:t>{</w:t>
      </w:r>
      <w:r w:rsidRPr="009D6FB9">
        <w:rPr>
          <w:sz w:val="24"/>
          <w:szCs w:val="24"/>
          <w:highlight w:val="yellow"/>
        </w:rPr>
        <w:t>choice #4</w:t>
      </w:r>
      <w:r w:rsidRPr="009D6FB9">
        <w:rPr>
          <w:sz w:val="24"/>
          <w:szCs w:val="24"/>
        </w:rPr>
        <w:t>}</w:t>
      </w:r>
      <w:r w:rsidR="00FE0055" w:rsidRPr="009D6FB9">
        <w:rPr>
          <w:sz w:val="24"/>
          <w:szCs w:val="24"/>
        </w:rPr>
        <w:t xml:space="preserve"> giving your point of </w:t>
      </w:r>
      <w:r w:rsidR="00FE0055" w:rsidRPr="00503E90">
        <w:rPr>
          <w:sz w:val="24"/>
          <w:szCs w:val="24"/>
        </w:rPr>
        <w:t>view</w:t>
      </w:r>
      <w:r w:rsidR="002D2AC7">
        <w:rPr>
          <w:sz w:val="24"/>
          <w:szCs w:val="24"/>
        </w:rPr>
        <w:t>. It’s actually quite common for students to feel more comfortable in areas like mathematics and science, where the pursuit of a “correct” answer can provide comfort.</w:t>
      </w:r>
      <w:r w:rsidR="00503E90" w:rsidRPr="00503E90">
        <w:rPr>
          <w:sz w:val="24"/>
          <w:szCs w:val="24"/>
        </w:rPr>
        <w:t xml:space="preserve"> </w:t>
      </w:r>
      <w:r w:rsidR="002D2AC7">
        <w:rPr>
          <w:sz w:val="24"/>
          <w:szCs w:val="24"/>
        </w:rPr>
        <w:t>By contrast, many students feel like they’re under-qualified to present their position on a topic. This</w:t>
      </w:r>
      <w:r w:rsidR="009D6FB9" w:rsidRPr="009D6FB9">
        <w:rPr>
          <w:sz w:val="24"/>
          <w:szCs w:val="24"/>
        </w:rPr>
        <w:t xml:space="preserve"> course </w:t>
      </w:r>
      <w:r w:rsidR="002D2AC7">
        <w:rPr>
          <w:sz w:val="24"/>
          <w:szCs w:val="24"/>
        </w:rPr>
        <w:t>will help you to present</w:t>
      </w:r>
      <w:r w:rsidR="009D6FB9" w:rsidRPr="009D6FB9">
        <w:rPr>
          <w:sz w:val="24"/>
          <w:szCs w:val="24"/>
        </w:rPr>
        <w:t xml:space="preserve"> you</w:t>
      </w:r>
      <w:r w:rsidR="002D2AC7">
        <w:rPr>
          <w:sz w:val="24"/>
          <w:szCs w:val="24"/>
        </w:rPr>
        <w:t>r point of view in a professional and compelling</w:t>
      </w:r>
      <w:r w:rsidR="009D6FB9" w:rsidRPr="009D6FB9">
        <w:rPr>
          <w:sz w:val="24"/>
          <w:szCs w:val="24"/>
        </w:rPr>
        <w:t xml:space="preserve"> manner </w:t>
      </w:r>
      <w:r w:rsidR="002D2AC7">
        <w:rPr>
          <w:sz w:val="24"/>
          <w:szCs w:val="24"/>
        </w:rPr>
        <w:t xml:space="preserve">by introducing you to various argumentation and </w:t>
      </w:r>
      <w:r w:rsidR="009D6FB9" w:rsidRPr="009D6FB9">
        <w:rPr>
          <w:sz w:val="24"/>
          <w:szCs w:val="24"/>
        </w:rPr>
        <w:t xml:space="preserve">research </w:t>
      </w:r>
      <w:r w:rsidR="002D2AC7">
        <w:rPr>
          <w:sz w:val="24"/>
          <w:szCs w:val="24"/>
        </w:rPr>
        <w:t xml:space="preserve">strategies. </w:t>
      </w:r>
    </w:p>
    <w:p w14:paraId="6285D06C" w14:textId="77777777" w:rsidR="00DB4F3A" w:rsidRPr="009D6FB9" w:rsidRDefault="00DB4F3A" w:rsidP="00130CD3">
      <w:pPr>
        <w:spacing w:after="0" w:line="240" w:lineRule="auto"/>
        <w:rPr>
          <w:sz w:val="24"/>
          <w:szCs w:val="24"/>
        </w:rPr>
      </w:pPr>
    </w:p>
    <w:p w14:paraId="1953026C" w14:textId="4974F9F0" w:rsidR="00DB4F3A" w:rsidRPr="009D6FB9" w:rsidRDefault="00DB4F3A" w:rsidP="00130CD3">
      <w:pPr>
        <w:spacing w:after="0" w:line="240" w:lineRule="auto"/>
        <w:rPr>
          <w:sz w:val="24"/>
          <w:szCs w:val="24"/>
        </w:rPr>
      </w:pPr>
      <w:r w:rsidRPr="009D6FB9">
        <w:rPr>
          <w:sz w:val="24"/>
          <w:szCs w:val="24"/>
        </w:rPr>
        <w:t>{</w:t>
      </w:r>
      <w:r w:rsidRPr="009D6FB9">
        <w:rPr>
          <w:sz w:val="24"/>
          <w:szCs w:val="24"/>
          <w:highlight w:val="yellow"/>
        </w:rPr>
        <w:t>choice #5</w:t>
      </w:r>
      <w:r w:rsidRPr="009D6FB9">
        <w:rPr>
          <w:sz w:val="24"/>
          <w:szCs w:val="24"/>
        </w:rPr>
        <w:t>}</w:t>
      </w:r>
      <w:r w:rsidR="00FE0055" w:rsidRPr="009D6FB9">
        <w:rPr>
          <w:sz w:val="24"/>
          <w:szCs w:val="24"/>
        </w:rPr>
        <w:t xml:space="preserve"> writing and revising your </w:t>
      </w:r>
      <w:r w:rsidR="00FE0055" w:rsidRPr="00503E90">
        <w:rPr>
          <w:sz w:val="24"/>
          <w:szCs w:val="24"/>
        </w:rPr>
        <w:t xml:space="preserve">writing. </w:t>
      </w:r>
      <w:r w:rsidR="00AA5D2C">
        <w:rPr>
          <w:sz w:val="24"/>
          <w:szCs w:val="24"/>
        </w:rPr>
        <w:t>Hey, even the professionals don’t always get</w:t>
      </w:r>
      <w:r w:rsidR="009D6FB9" w:rsidRPr="009D6FB9">
        <w:rPr>
          <w:sz w:val="24"/>
          <w:szCs w:val="24"/>
        </w:rPr>
        <w:t xml:space="preserve"> things write… I mean right! Learning to plan, write, and then revise will improve your writing skills. Better than that</w:t>
      </w:r>
      <w:r w:rsidR="00AA5D2C">
        <w:rPr>
          <w:sz w:val="24"/>
          <w:szCs w:val="24"/>
        </w:rPr>
        <w:t>,</w:t>
      </w:r>
      <w:r w:rsidR="009D6FB9" w:rsidRPr="009D6FB9">
        <w:rPr>
          <w:sz w:val="24"/>
          <w:szCs w:val="24"/>
        </w:rPr>
        <w:t xml:space="preserve"> it will likely save you time, improve your grades, and maybe ev</w:t>
      </w:r>
      <w:r w:rsidR="00AA5D2C">
        <w:rPr>
          <w:sz w:val="24"/>
          <w:szCs w:val="24"/>
        </w:rPr>
        <w:t>en earn you a promotion one day.</w:t>
      </w:r>
    </w:p>
    <w:p w14:paraId="2090AA33" w14:textId="77777777" w:rsidR="00DB4F3A" w:rsidRPr="009D6FB9" w:rsidRDefault="00DB4F3A" w:rsidP="00130CD3">
      <w:pPr>
        <w:spacing w:after="0" w:line="240" w:lineRule="auto"/>
        <w:rPr>
          <w:sz w:val="24"/>
          <w:szCs w:val="24"/>
        </w:rPr>
      </w:pPr>
    </w:p>
    <w:p w14:paraId="2E5E6A18" w14:textId="1E181770" w:rsidR="00DB4F3A" w:rsidRPr="009D6FB9" w:rsidRDefault="00DB4F3A" w:rsidP="00130CD3">
      <w:pPr>
        <w:spacing w:after="0" w:line="240" w:lineRule="auto"/>
        <w:rPr>
          <w:sz w:val="24"/>
          <w:szCs w:val="24"/>
        </w:rPr>
      </w:pPr>
      <w:r w:rsidRPr="009D6FB9">
        <w:rPr>
          <w:sz w:val="24"/>
          <w:szCs w:val="24"/>
        </w:rPr>
        <w:t>{</w:t>
      </w:r>
      <w:r w:rsidRPr="009D6FB9">
        <w:rPr>
          <w:sz w:val="24"/>
          <w:szCs w:val="24"/>
          <w:highlight w:val="yellow"/>
        </w:rPr>
        <w:t>choice #6</w:t>
      </w:r>
      <w:r w:rsidRPr="009D6FB9">
        <w:rPr>
          <w:sz w:val="24"/>
          <w:szCs w:val="24"/>
        </w:rPr>
        <w:t>}</w:t>
      </w:r>
      <w:r w:rsidR="00FE0055" w:rsidRPr="009D6FB9">
        <w:rPr>
          <w:sz w:val="24"/>
          <w:szCs w:val="24"/>
        </w:rPr>
        <w:t xml:space="preserve"> using standard Canadian English grammar. </w:t>
      </w:r>
      <w:r w:rsidR="009D6FB9" w:rsidRPr="009D6FB9">
        <w:rPr>
          <w:sz w:val="24"/>
          <w:szCs w:val="24"/>
        </w:rPr>
        <w:t>Don’t</w:t>
      </w:r>
      <w:r w:rsidR="00B355E5">
        <w:rPr>
          <w:sz w:val="24"/>
          <w:szCs w:val="24"/>
        </w:rPr>
        <w:t xml:space="preserve"> know where to place a comma?</w:t>
      </w:r>
      <w:r w:rsidR="009D6FB9" w:rsidRPr="009D6FB9">
        <w:rPr>
          <w:sz w:val="24"/>
          <w:szCs w:val="24"/>
        </w:rPr>
        <w:t xml:space="preserve"> Can’t remember when to use effect and </w:t>
      </w:r>
      <w:r w:rsidR="00AA5D2C">
        <w:rPr>
          <w:sz w:val="24"/>
          <w:szCs w:val="24"/>
        </w:rPr>
        <w:t xml:space="preserve">when to use </w:t>
      </w:r>
      <w:r w:rsidR="009D6FB9" w:rsidRPr="009D6FB9">
        <w:rPr>
          <w:sz w:val="24"/>
          <w:szCs w:val="24"/>
        </w:rPr>
        <w:t>affect? You are not alone! Practicing proper Canadian English and grammar is something that we are going to focus on all term. We will start small and bu</w:t>
      </w:r>
      <w:r w:rsidR="00AA5D2C">
        <w:rPr>
          <w:sz w:val="24"/>
          <w:szCs w:val="24"/>
        </w:rPr>
        <w:t>ild you up to be a grammar star.</w:t>
      </w:r>
    </w:p>
    <w:p w14:paraId="7718DFA6" w14:textId="77777777" w:rsidR="00DB4F3A" w:rsidRPr="009D6FB9" w:rsidRDefault="00DB4F3A" w:rsidP="00130CD3">
      <w:pPr>
        <w:spacing w:after="0" w:line="240" w:lineRule="auto"/>
        <w:rPr>
          <w:sz w:val="24"/>
          <w:szCs w:val="24"/>
        </w:rPr>
      </w:pPr>
    </w:p>
    <w:p w14:paraId="57EDBCBB" w14:textId="5D00AEC8" w:rsidR="00DB4F3A" w:rsidRPr="009D6FB9" w:rsidRDefault="00DB4F3A" w:rsidP="00130CD3">
      <w:pPr>
        <w:spacing w:after="0" w:line="240" w:lineRule="auto"/>
        <w:rPr>
          <w:sz w:val="24"/>
          <w:szCs w:val="24"/>
        </w:rPr>
      </w:pPr>
      <w:r w:rsidRPr="009D6FB9">
        <w:rPr>
          <w:sz w:val="24"/>
          <w:szCs w:val="24"/>
        </w:rPr>
        <w:t>{</w:t>
      </w:r>
      <w:r w:rsidRPr="009D6FB9">
        <w:rPr>
          <w:sz w:val="24"/>
          <w:szCs w:val="24"/>
          <w:highlight w:val="yellow"/>
        </w:rPr>
        <w:t>choice #7</w:t>
      </w:r>
      <w:r w:rsidRPr="009D6FB9">
        <w:rPr>
          <w:sz w:val="24"/>
          <w:szCs w:val="24"/>
        </w:rPr>
        <w:t>}</w:t>
      </w:r>
      <w:r w:rsidR="00FE0055" w:rsidRPr="009D6FB9">
        <w:rPr>
          <w:sz w:val="24"/>
          <w:szCs w:val="24"/>
        </w:rPr>
        <w:t xml:space="preserve"> locating</w:t>
      </w:r>
      <w:r w:rsidR="009D6FB9" w:rsidRPr="009D6FB9">
        <w:rPr>
          <w:sz w:val="24"/>
          <w:szCs w:val="24"/>
        </w:rPr>
        <w:t>,</w:t>
      </w:r>
      <w:r w:rsidR="00FE0055" w:rsidRPr="009D6FB9">
        <w:rPr>
          <w:sz w:val="24"/>
          <w:szCs w:val="24"/>
        </w:rPr>
        <w:t xml:space="preserve"> using</w:t>
      </w:r>
      <w:r w:rsidR="009D6FB9" w:rsidRPr="009D6FB9">
        <w:rPr>
          <w:sz w:val="24"/>
          <w:szCs w:val="24"/>
        </w:rPr>
        <w:t>, and referencing</w:t>
      </w:r>
      <w:r w:rsidR="00FE0055" w:rsidRPr="009D6FB9">
        <w:rPr>
          <w:sz w:val="24"/>
          <w:szCs w:val="24"/>
        </w:rPr>
        <w:t xml:space="preserve"> appropriate sources. </w:t>
      </w:r>
      <w:r w:rsidR="00AA5D2C">
        <w:rPr>
          <w:sz w:val="24"/>
          <w:szCs w:val="24"/>
        </w:rPr>
        <w:t xml:space="preserve">This focus on research and documentation can be a particularly stressful component of the academic writing process for developing writers. It is certainly an important skill. And because it’s so important, we’re going to begin working with it as early as Week 2, and we’ll continue to explore and practice these skills throughout the semester. We’ll provide you a range of resources, regular opportunities to </w:t>
      </w:r>
      <w:r w:rsidR="00AA5D2C">
        <w:rPr>
          <w:sz w:val="24"/>
          <w:szCs w:val="24"/>
        </w:rPr>
        <w:lastRenderedPageBreak/>
        <w:t>practice, and steady feedback along the way to help you research and document consistently and correctly.</w:t>
      </w:r>
    </w:p>
    <w:p w14:paraId="566E31B1" w14:textId="3E82FE3D" w:rsidR="00DB4F3A" w:rsidRDefault="000E226B" w:rsidP="00130CD3">
      <w:pPr>
        <w:spacing w:after="0" w:line="240" w:lineRule="auto"/>
        <w:rPr>
          <w:sz w:val="24"/>
          <w:szCs w:val="24"/>
        </w:rPr>
      </w:pPr>
      <w:r>
        <w:rPr>
          <w:sz w:val="24"/>
          <w:szCs w:val="24"/>
        </w:rPr>
        <w:t>{</w:t>
      </w:r>
      <w:r w:rsidRPr="000E226B">
        <w:rPr>
          <w:sz w:val="24"/>
          <w:szCs w:val="24"/>
          <w:highlight w:val="yellow"/>
        </w:rPr>
        <w:t>end of feedback</w:t>
      </w:r>
      <w:r>
        <w:rPr>
          <w:sz w:val="24"/>
          <w:szCs w:val="24"/>
        </w:rPr>
        <w:t>}</w:t>
      </w:r>
    </w:p>
    <w:p w14:paraId="126226A2" w14:textId="77777777" w:rsidR="00761543" w:rsidRDefault="00761543" w:rsidP="00130CD3">
      <w:pPr>
        <w:spacing w:after="0" w:line="240" w:lineRule="auto"/>
        <w:rPr>
          <w:sz w:val="24"/>
          <w:szCs w:val="24"/>
        </w:rPr>
      </w:pPr>
    </w:p>
    <w:p w14:paraId="2162CA58" w14:textId="1AF1A608" w:rsidR="003115FD" w:rsidRDefault="003115FD" w:rsidP="00130CD3">
      <w:pPr>
        <w:spacing w:after="0" w:line="240" w:lineRule="auto"/>
        <w:rPr>
          <w:sz w:val="24"/>
          <w:szCs w:val="24"/>
        </w:rPr>
      </w:pPr>
      <w:r>
        <w:rPr>
          <w:sz w:val="24"/>
          <w:szCs w:val="24"/>
        </w:rPr>
        <w:t>&lt;strong&gt;</w:t>
      </w:r>
      <w:r w:rsidR="000D59B1">
        <w:rPr>
          <w:b/>
          <w:sz w:val="24"/>
          <w:szCs w:val="24"/>
        </w:rPr>
        <w:t>References</w:t>
      </w:r>
      <w:r w:rsidRPr="003115FD">
        <w:rPr>
          <w:b/>
          <w:sz w:val="24"/>
          <w:szCs w:val="24"/>
        </w:rPr>
        <w:t>:</w:t>
      </w:r>
      <w:r>
        <w:rPr>
          <w:sz w:val="24"/>
          <w:szCs w:val="24"/>
        </w:rPr>
        <w:t>&lt;/strong&gt;</w:t>
      </w:r>
    </w:p>
    <w:p w14:paraId="14EC3FF5" w14:textId="66C2C128" w:rsidR="009B2BD4" w:rsidRDefault="003115FD" w:rsidP="00130CD3">
      <w:pPr>
        <w:spacing w:after="0" w:line="240" w:lineRule="auto"/>
        <w:rPr>
          <w:sz w:val="24"/>
          <w:szCs w:val="24"/>
        </w:rPr>
      </w:pPr>
      <w:proofErr w:type="spellStart"/>
      <w:r>
        <w:rPr>
          <w:sz w:val="24"/>
          <w:szCs w:val="24"/>
        </w:rPr>
        <w:t>Korn</w:t>
      </w:r>
      <w:proofErr w:type="spellEnd"/>
      <w:r>
        <w:rPr>
          <w:sz w:val="24"/>
          <w:szCs w:val="24"/>
        </w:rPr>
        <w:t xml:space="preserve">, M. (2014, October 21). </w:t>
      </w:r>
      <w:hyperlink r:id="rId17" w:history="1">
        <w:r w:rsidRPr="003115FD">
          <w:rPr>
            <w:rStyle w:val="Hyperlink"/>
            <w:sz w:val="24"/>
            <w:szCs w:val="24"/>
          </w:rPr>
          <w:t>Bosses Seek ‘Critical Thinking,’ but What Is That?</w:t>
        </w:r>
      </w:hyperlink>
      <w:r>
        <w:rPr>
          <w:sz w:val="24"/>
          <w:szCs w:val="24"/>
        </w:rPr>
        <w:t xml:space="preserve"> </w:t>
      </w:r>
      <w:r>
        <w:rPr>
          <w:i/>
          <w:sz w:val="24"/>
          <w:szCs w:val="24"/>
        </w:rPr>
        <w:t>The Wall Street Journal.</w:t>
      </w:r>
    </w:p>
    <w:p w14:paraId="11C38C14" w14:textId="15E19689" w:rsidR="00487219" w:rsidRDefault="00487219">
      <w:pPr>
        <w:rPr>
          <w:sz w:val="24"/>
          <w:szCs w:val="24"/>
        </w:rPr>
      </w:pPr>
      <w:r>
        <w:rPr>
          <w:sz w:val="24"/>
          <w:szCs w:val="24"/>
        </w:rPr>
        <w:br w:type="page"/>
      </w:r>
    </w:p>
    <w:tbl>
      <w:tblPr>
        <w:tblStyle w:val="TableGrid"/>
        <w:tblW w:w="9445" w:type="dxa"/>
        <w:tblLook w:val="04A0" w:firstRow="1" w:lastRow="0" w:firstColumn="1" w:lastColumn="0" w:noHBand="0" w:noVBand="1"/>
      </w:tblPr>
      <w:tblGrid>
        <w:gridCol w:w="2078"/>
        <w:gridCol w:w="7367"/>
      </w:tblGrid>
      <w:tr w:rsidR="00487219" w14:paraId="60B40A66" w14:textId="77777777" w:rsidTr="006C5550">
        <w:trPr>
          <w:trHeight w:val="131"/>
        </w:trPr>
        <w:tc>
          <w:tcPr>
            <w:tcW w:w="9445" w:type="dxa"/>
            <w:gridSpan w:val="2"/>
            <w:shd w:val="clear" w:color="auto" w:fill="D9D9D9" w:themeFill="background1" w:themeFillShade="D9"/>
          </w:tcPr>
          <w:p w14:paraId="0CACEAB0" w14:textId="77777777" w:rsidR="00487219" w:rsidRPr="00952DC3" w:rsidRDefault="00487219" w:rsidP="006C5550">
            <w:r>
              <w:rPr>
                <w:b/>
              </w:rPr>
              <w:lastRenderedPageBreak/>
              <w:t>Screen #</w:t>
            </w:r>
            <w:r>
              <w:rPr>
                <w:b/>
              </w:rPr>
              <w:fldChar w:fldCharType="begin"/>
            </w:r>
            <w:r>
              <w:rPr>
                <w:b/>
              </w:rPr>
              <w:instrText xml:space="preserve"> AUTONUMLGL  \* Arabic \e </w:instrText>
            </w:r>
            <w:r>
              <w:rPr>
                <w:b/>
              </w:rPr>
              <w:fldChar w:fldCharType="end"/>
            </w:r>
          </w:p>
        </w:tc>
      </w:tr>
      <w:tr w:rsidR="00487219" w14:paraId="23F86904" w14:textId="77777777" w:rsidTr="006C5550">
        <w:trPr>
          <w:trHeight w:val="131"/>
        </w:trPr>
        <w:tc>
          <w:tcPr>
            <w:tcW w:w="2078" w:type="dxa"/>
            <w:shd w:val="clear" w:color="auto" w:fill="D9D9D9" w:themeFill="background1" w:themeFillShade="D9"/>
          </w:tcPr>
          <w:p w14:paraId="75FFC830" w14:textId="77777777" w:rsidR="00487219" w:rsidRDefault="00487219" w:rsidP="006C5550">
            <w:pPr>
              <w:rPr>
                <w:b/>
              </w:rPr>
            </w:pPr>
            <w:r>
              <w:rPr>
                <w:b/>
              </w:rPr>
              <w:t xml:space="preserve">Page type: </w:t>
            </w:r>
          </w:p>
        </w:tc>
        <w:tc>
          <w:tcPr>
            <w:tcW w:w="7367" w:type="dxa"/>
            <w:shd w:val="clear" w:color="auto" w:fill="D9D9D9" w:themeFill="background1" w:themeFillShade="D9"/>
          </w:tcPr>
          <w:p w14:paraId="70AFD12C" w14:textId="0368D3C3" w:rsidR="00487219" w:rsidRPr="006C5550" w:rsidRDefault="006C5550" w:rsidP="006C5550">
            <w:r w:rsidRPr="006C5550">
              <w:t>Activity</w:t>
            </w:r>
          </w:p>
        </w:tc>
      </w:tr>
      <w:tr w:rsidR="00487219" w14:paraId="4ED5F330" w14:textId="77777777" w:rsidTr="006C5550">
        <w:trPr>
          <w:trHeight w:val="131"/>
        </w:trPr>
        <w:tc>
          <w:tcPr>
            <w:tcW w:w="2078" w:type="dxa"/>
            <w:shd w:val="clear" w:color="auto" w:fill="D9D9D9" w:themeFill="background1" w:themeFillShade="D9"/>
          </w:tcPr>
          <w:p w14:paraId="0BE184D0" w14:textId="77777777" w:rsidR="00487219" w:rsidRDefault="00487219" w:rsidP="006C5550">
            <w:pPr>
              <w:rPr>
                <w:b/>
              </w:rPr>
            </w:pPr>
            <w:r>
              <w:rPr>
                <w:b/>
              </w:rPr>
              <w:t>General Developer Notes</w:t>
            </w:r>
          </w:p>
        </w:tc>
        <w:tc>
          <w:tcPr>
            <w:tcW w:w="7367" w:type="dxa"/>
            <w:shd w:val="clear" w:color="auto" w:fill="D9D9D9" w:themeFill="background1" w:themeFillShade="D9"/>
          </w:tcPr>
          <w:p w14:paraId="65B0E88A" w14:textId="509AD8AF" w:rsidR="00487219" w:rsidRPr="00AF0A8C" w:rsidRDefault="00AF0A8C" w:rsidP="006C5550">
            <w:r>
              <w:t xml:space="preserve">Activity based on </w:t>
            </w:r>
            <w:hyperlink r:id="rId18" w:history="1">
              <w:r w:rsidRPr="00AF0A8C">
                <w:rPr>
                  <w:rStyle w:val="Hyperlink"/>
                </w:rPr>
                <w:t>IDEC1055</w:t>
              </w:r>
            </w:hyperlink>
            <w:r>
              <w:t xml:space="preserve"> (</w:t>
            </w:r>
            <w:r w:rsidR="00B07619">
              <w:t>11_activity_size_scale.html</w:t>
            </w:r>
            <w:r>
              <w:t>)</w:t>
            </w:r>
            <w:r w:rsidR="00B355E5">
              <w:t xml:space="preserve"> There are 14 scenarios to match with the seven statements of the previous topic.</w:t>
            </w:r>
            <w:r w:rsidR="006C5550">
              <w:t xml:space="preserve"> Instead of entering numbers, can there be a dropdown and the learners would select the correct option?</w:t>
            </w:r>
            <w:r w:rsidR="00016574">
              <w:t xml:space="preserve"> If not, let’s revisit.</w:t>
            </w:r>
            <w:r w:rsidR="00093293">
              <w:t xml:space="preserve"> See </w:t>
            </w:r>
            <w:hyperlink r:id="rId19" w:history="1">
              <w:r w:rsidR="00093293" w:rsidRPr="00093293">
                <w:rPr>
                  <w:rStyle w:val="Hyperlink"/>
                </w:rPr>
                <w:t>this</w:t>
              </w:r>
            </w:hyperlink>
            <w:r w:rsidR="00093293">
              <w:t xml:space="preserve"> now.</w:t>
            </w:r>
          </w:p>
        </w:tc>
      </w:tr>
    </w:tbl>
    <w:p w14:paraId="00DF585A" w14:textId="77777777" w:rsidR="00487219" w:rsidRPr="00130CD3" w:rsidRDefault="00487219" w:rsidP="00487219">
      <w:pPr>
        <w:spacing w:after="0" w:line="240" w:lineRule="auto"/>
        <w:rPr>
          <w:sz w:val="24"/>
          <w:szCs w:val="24"/>
        </w:rPr>
      </w:pPr>
    </w:p>
    <w:p w14:paraId="0A58D340" w14:textId="42F21D4D" w:rsidR="00487219" w:rsidRDefault="005B2107" w:rsidP="005B2107">
      <w:pPr>
        <w:pStyle w:val="Heading1"/>
      </w:pPr>
      <w:bookmarkStart w:id="8" w:name="_Toc481421616"/>
      <w:bookmarkStart w:id="9" w:name="_Toc481495585"/>
      <w:r>
        <w:t>Critical Thinking in the Workplace</w:t>
      </w:r>
      <w:bookmarkEnd w:id="8"/>
      <w:bookmarkEnd w:id="9"/>
    </w:p>
    <w:p w14:paraId="74B4569E" w14:textId="77777777" w:rsidR="00F1039C" w:rsidRDefault="0083107F" w:rsidP="00130CD3">
      <w:pPr>
        <w:spacing w:after="0" w:line="240" w:lineRule="auto"/>
        <w:rPr>
          <w:sz w:val="24"/>
          <w:szCs w:val="24"/>
        </w:rPr>
      </w:pPr>
      <w:r>
        <w:rPr>
          <w:sz w:val="24"/>
          <w:szCs w:val="24"/>
        </w:rPr>
        <w:t xml:space="preserve">So we’ve heard from employers and employment sites that </w:t>
      </w:r>
      <w:r w:rsidR="00B355E5">
        <w:rPr>
          <w:sz w:val="24"/>
          <w:szCs w:val="24"/>
        </w:rPr>
        <w:t xml:space="preserve">communication and critical thinking skills </w:t>
      </w:r>
      <w:r w:rsidR="00F1039C">
        <w:rPr>
          <w:sz w:val="24"/>
          <w:szCs w:val="24"/>
        </w:rPr>
        <w:t xml:space="preserve">are in demand. But what does it actually look like to use this skills on the job? In what situations of scenarios might you find yourself drawing on the learning outcomes that we’re focused on this course?  </w:t>
      </w:r>
    </w:p>
    <w:p w14:paraId="57C46A11" w14:textId="77777777" w:rsidR="00F1039C" w:rsidRDefault="00F1039C" w:rsidP="00130CD3">
      <w:pPr>
        <w:spacing w:after="0" w:line="240" w:lineRule="auto"/>
        <w:rPr>
          <w:sz w:val="24"/>
          <w:szCs w:val="24"/>
        </w:rPr>
      </w:pPr>
    </w:p>
    <w:p w14:paraId="134D14FE" w14:textId="6BFB1C08" w:rsidR="00487219" w:rsidRDefault="00016574" w:rsidP="00130CD3">
      <w:pPr>
        <w:spacing w:after="0" w:line="240" w:lineRule="auto"/>
        <w:rPr>
          <w:sz w:val="24"/>
          <w:szCs w:val="24"/>
        </w:rPr>
      </w:pPr>
      <w:r>
        <w:rPr>
          <w:sz w:val="24"/>
          <w:szCs w:val="24"/>
        </w:rPr>
        <w:t>M</w:t>
      </w:r>
      <w:r w:rsidR="00B355E5">
        <w:rPr>
          <w:sz w:val="24"/>
          <w:szCs w:val="24"/>
        </w:rPr>
        <w:t xml:space="preserve">atch </w:t>
      </w:r>
      <w:r w:rsidR="00F1039C">
        <w:rPr>
          <w:sz w:val="24"/>
          <w:szCs w:val="24"/>
        </w:rPr>
        <w:t>the following workplace</w:t>
      </w:r>
      <w:r w:rsidR="003576CB">
        <w:rPr>
          <w:sz w:val="24"/>
          <w:szCs w:val="24"/>
        </w:rPr>
        <w:t xml:space="preserve"> scenario to the seven COMM1085</w:t>
      </w:r>
      <w:r w:rsidR="00F1039C">
        <w:rPr>
          <w:sz w:val="24"/>
          <w:szCs w:val="24"/>
        </w:rPr>
        <w:t xml:space="preserve"> learning outcomes.</w:t>
      </w:r>
    </w:p>
    <w:p w14:paraId="164BB069" w14:textId="77777777" w:rsidR="006C5550" w:rsidRDefault="006C5550" w:rsidP="00130CD3">
      <w:pPr>
        <w:spacing w:after="0" w:line="240" w:lineRule="auto"/>
        <w:rPr>
          <w:sz w:val="24"/>
          <w:szCs w:val="24"/>
        </w:rPr>
      </w:pPr>
    </w:p>
    <w:p w14:paraId="1FD65145" w14:textId="447722CC" w:rsidR="00356039" w:rsidRDefault="00356039" w:rsidP="00130CD3">
      <w:pPr>
        <w:spacing w:after="0" w:line="240" w:lineRule="auto"/>
        <w:rPr>
          <w:sz w:val="24"/>
          <w:szCs w:val="24"/>
        </w:rPr>
      </w:pPr>
      <w:r>
        <w:rPr>
          <w:sz w:val="24"/>
          <w:szCs w:val="24"/>
        </w:rPr>
        <w:t>{</w:t>
      </w:r>
      <w:r w:rsidRPr="00356039">
        <w:rPr>
          <w:sz w:val="24"/>
          <w:szCs w:val="24"/>
          <w:highlight w:val="yellow"/>
        </w:rPr>
        <w:t>note to dev</w:t>
      </w:r>
      <w:r>
        <w:rPr>
          <w:sz w:val="24"/>
          <w:szCs w:val="24"/>
        </w:rPr>
        <w:t>: the correct answer is indicated in brackets following the scenario. Some have more than one option, but the learner only needs to select one correct, but the feedback will have both responses. Happy to clarify if necessary.}</w:t>
      </w:r>
    </w:p>
    <w:p w14:paraId="78E0ED7A" w14:textId="603541F0" w:rsidR="00A05945" w:rsidRDefault="00A05945" w:rsidP="00130CD3">
      <w:pPr>
        <w:spacing w:after="0" w:line="240" w:lineRule="auto"/>
        <w:rPr>
          <w:sz w:val="24"/>
          <w:szCs w:val="24"/>
        </w:rPr>
      </w:pPr>
    </w:p>
    <w:p w14:paraId="5732A3BA" w14:textId="679CD9DF" w:rsidR="00A05945" w:rsidRDefault="00A05945" w:rsidP="00A05945">
      <w:pPr>
        <w:spacing w:after="0" w:line="240" w:lineRule="auto"/>
        <w:rPr>
          <w:sz w:val="24"/>
          <w:szCs w:val="24"/>
        </w:rPr>
      </w:pPr>
      <w:r>
        <w:rPr>
          <w:sz w:val="24"/>
          <w:szCs w:val="24"/>
        </w:rPr>
        <w:t>{</w:t>
      </w:r>
      <w:r w:rsidRPr="006C5550">
        <w:rPr>
          <w:sz w:val="24"/>
          <w:szCs w:val="24"/>
          <w:highlight w:val="yellow"/>
        </w:rPr>
        <w:t>note to dev</w:t>
      </w:r>
      <w:r w:rsidRPr="00334732">
        <w:rPr>
          <w:sz w:val="24"/>
          <w:szCs w:val="24"/>
          <w:highlight w:val="yellow"/>
        </w:rPr>
        <w:t>: what follows are the seven statements that will be in the dropdown men</w:t>
      </w:r>
      <w:r>
        <w:rPr>
          <w:sz w:val="24"/>
          <w:szCs w:val="24"/>
          <w:highlight w:val="yellow"/>
        </w:rPr>
        <w:t>u</w:t>
      </w:r>
      <w:r>
        <w:rPr>
          <w:sz w:val="24"/>
          <w:szCs w:val="24"/>
        </w:rPr>
        <w:t>}</w:t>
      </w:r>
    </w:p>
    <w:p w14:paraId="4CBFF79A" w14:textId="77777777" w:rsidR="00A05945" w:rsidRDefault="00A05945" w:rsidP="00A05945">
      <w:pPr>
        <w:spacing w:after="0" w:line="240" w:lineRule="auto"/>
        <w:rPr>
          <w:sz w:val="24"/>
          <w:szCs w:val="24"/>
        </w:rPr>
      </w:pPr>
    </w:p>
    <w:p w14:paraId="7B8AB166" w14:textId="77777777" w:rsidR="00A05945" w:rsidRPr="00E662F8" w:rsidRDefault="00A05945" w:rsidP="006E5372">
      <w:pPr>
        <w:numPr>
          <w:ilvl w:val="0"/>
          <w:numId w:val="3"/>
        </w:numPr>
        <w:spacing w:after="0" w:line="240" w:lineRule="auto"/>
        <w:rPr>
          <w:sz w:val="24"/>
          <w:szCs w:val="24"/>
        </w:rPr>
      </w:pPr>
      <w:r>
        <w:rPr>
          <w:sz w:val="24"/>
          <w:szCs w:val="24"/>
        </w:rPr>
        <w:t>U</w:t>
      </w:r>
      <w:r w:rsidRPr="00E662F8">
        <w:rPr>
          <w:sz w:val="24"/>
          <w:szCs w:val="24"/>
        </w:rPr>
        <w:t>se reading skills to understand the audience, purpose, and main idea of various texts.</w:t>
      </w:r>
    </w:p>
    <w:p w14:paraId="12C489D2" w14:textId="77777777" w:rsidR="00A05945" w:rsidRPr="00E662F8" w:rsidRDefault="00A05945" w:rsidP="006E5372">
      <w:pPr>
        <w:numPr>
          <w:ilvl w:val="0"/>
          <w:numId w:val="3"/>
        </w:numPr>
        <w:spacing w:after="0" w:line="240" w:lineRule="auto"/>
        <w:rPr>
          <w:sz w:val="24"/>
          <w:szCs w:val="24"/>
        </w:rPr>
      </w:pPr>
      <w:r>
        <w:rPr>
          <w:sz w:val="24"/>
          <w:szCs w:val="24"/>
        </w:rPr>
        <w:t>U</w:t>
      </w:r>
      <w:r w:rsidRPr="00E662F8">
        <w:rPr>
          <w:sz w:val="24"/>
          <w:szCs w:val="24"/>
        </w:rPr>
        <w:t xml:space="preserve">se critical thinking skills </w:t>
      </w:r>
      <w:r>
        <w:rPr>
          <w:sz w:val="24"/>
          <w:szCs w:val="24"/>
        </w:rPr>
        <w:t>to</w:t>
      </w:r>
      <w:r w:rsidRPr="00E662F8">
        <w:rPr>
          <w:sz w:val="24"/>
          <w:szCs w:val="24"/>
        </w:rPr>
        <w:t xml:space="preserve"> respond to questions of bias, evidence and source in a variety of texts. </w:t>
      </w:r>
    </w:p>
    <w:p w14:paraId="18E80932" w14:textId="77777777" w:rsidR="00A05945" w:rsidRPr="00E662F8" w:rsidRDefault="00A05945" w:rsidP="006E5372">
      <w:pPr>
        <w:numPr>
          <w:ilvl w:val="0"/>
          <w:numId w:val="3"/>
        </w:numPr>
        <w:spacing w:after="0" w:line="240" w:lineRule="auto"/>
        <w:rPr>
          <w:sz w:val="24"/>
          <w:szCs w:val="24"/>
        </w:rPr>
      </w:pPr>
      <w:r>
        <w:rPr>
          <w:sz w:val="24"/>
          <w:szCs w:val="24"/>
        </w:rPr>
        <w:t>S</w:t>
      </w:r>
      <w:r w:rsidRPr="00E662F8">
        <w:rPr>
          <w:sz w:val="24"/>
          <w:szCs w:val="24"/>
        </w:rPr>
        <w:t>ummarize video, texts, ideas or designs.</w:t>
      </w:r>
    </w:p>
    <w:p w14:paraId="18B576B8" w14:textId="77777777" w:rsidR="00A05945" w:rsidRPr="00E662F8" w:rsidRDefault="00A05945" w:rsidP="006E5372">
      <w:pPr>
        <w:numPr>
          <w:ilvl w:val="0"/>
          <w:numId w:val="3"/>
        </w:numPr>
        <w:spacing w:after="0" w:line="240" w:lineRule="auto"/>
        <w:rPr>
          <w:sz w:val="24"/>
          <w:szCs w:val="24"/>
        </w:rPr>
      </w:pPr>
      <w:r>
        <w:rPr>
          <w:sz w:val="24"/>
          <w:szCs w:val="24"/>
        </w:rPr>
        <w:t>G</w:t>
      </w:r>
      <w:r w:rsidRPr="00E662F8">
        <w:rPr>
          <w:sz w:val="24"/>
          <w:szCs w:val="24"/>
        </w:rPr>
        <w:t xml:space="preserve">ive my point of view in response to a problem or question. </w:t>
      </w:r>
    </w:p>
    <w:p w14:paraId="04982320" w14:textId="77777777" w:rsidR="00A05945" w:rsidRPr="00E662F8" w:rsidRDefault="00A05945" w:rsidP="006E5372">
      <w:pPr>
        <w:numPr>
          <w:ilvl w:val="0"/>
          <w:numId w:val="3"/>
        </w:numPr>
        <w:spacing w:after="0" w:line="240" w:lineRule="auto"/>
        <w:rPr>
          <w:sz w:val="24"/>
          <w:szCs w:val="24"/>
        </w:rPr>
      </w:pPr>
      <w:r>
        <w:rPr>
          <w:sz w:val="24"/>
          <w:szCs w:val="24"/>
        </w:rPr>
        <w:t>P</w:t>
      </w:r>
      <w:r w:rsidRPr="00E662F8">
        <w:rPr>
          <w:sz w:val="24"/>
          <w:szCs w:val="24"/>
        </w:rPr>
        <w:t xml:space="preserve">lan, write, and revise written pieces of work. </w:t>
      </w:r>
    </w:p>
    <w:p w14:paraId="5B883187" w14:textId="77777777" w:rsidR="00A05945" w:rsidRPr="00E662F8" w:rsidRDefault="00A05945" w:rsidP="006E5372">
      <w:pPr>
        <w:numPr>
          <w:ilvl w:val="0"/>
          <w:numId w:val="3"/>
        </w:numPr>
        <w:spacing w:after="0" w:line="240" w:lineRule="auto"/>
        <w:rPr>
          <w:sz w:val="24"/>
          <w:szCs w:val="24"/>
        </w:rPr>
      </w:pPr>
      <w:r>
        <w:rPr>
          <w:sz w:val="24"/>
          <w:szCs w:val="24"/>
        </w:rPr>
        <w:t>U</w:t>
      </w:r>
      <w:r w:rsidRPr="00E662F8">
        <w:rPr>
          <w:sz w:val="24"/>
          <w:szCs w:val="24"/>
        </w:rPr>
        <w:t>se standard Canadian English grammar in all of my communications.</w:t>
      </w:r>
    </w:p>
    <w:p w14:paraId="12E0FD02" w14:textId="77777777" w:rsidR="00A05945" w:rsidRPr="00E662F8" w:rsidRDefault="00A05945" w:rsidP="006E5372">
      <w:pPr>
        <w:numPr>
          <w:ilvl w:val="0"/>
          <w:numId w:val="3"/>
        </w:numPr>
        <w:spacing w:after="0" w:line="240" w:lineRule="auto"/>
        <w:rPr>
          <w:sz w:val="24"/>
          <w:szCs w:val="24"/>
        </w:rPr>
      </w:pPr>
      <w:r>
        <w:rPr>
          <w:sz w:val="24"/>
          <w:szCs w:val="24"/>
        </w:rPr>
        <w:t>L</w:t>
      </w:r>
      <w:r w:rsidRPr="00E662F8">
        <w:rPr>
          <w:sz w:val="24"/>
          <w:szCs w:val="24"/>
        </w:rPr>
        <w:t>ocate and use appropriate sources to support my opinions and reference these sources in an appropriate manner.</w:t>
      </w:r>
    </w:p>
    <w:p w14:paraId="279D7F9C" w14:textId="77777777" w:rsidR="00A05945" w:rsidRDefault="00A05945" w:rsidP="00130CD3">
      <w:pPr>
        <w:spacing w:after="0" w:line="240" w:lineRule="auto"/>
        <w:rPr>
          <w:sz w:val="24"/>
          <w:szCs w:val="24"/>
        </w:rPr>
      </w:pPr>
    </w:p>
    <w:p w14:paraId="5FC2DF63" w14:textId="77777777" w:rsidR="006C5550" w:rsidRDefault="006C5550" w:rsidP="00130CD3">
      <w:pPr>
        <w:spacing w:after="0" w:line="240" w:lineRule="auto"/>
        <w:rPr>
          <w:sz w:val="24"/>
          <w:szCs w:val="24"/>
        </w:rPr>
      </w:pPr>
    </w:p>
    <w:p w14:paraId="5D388CD4" w14:textId="77777777" w:rsidR="00356039" w:rsidRDefault="00356039" w:rsidP="00356039">
      <w:pPr>
        <w:spacing w:after="0" w:line="240" w:lineRule="auto"/>
        <w:rPr>
          <w:sz w:val="24"/>
          <w:szCs w:val="24"/>
        </w:rPr>
      </w:pPr>
      <w:r w:rsidRPr="00F635BB">
        <w:rPr>
          <w:sz w:val="24"/>
          <w:szCs w:val="24"/>
        </w:rPr>
        <w:t>A fitness trainer needs to present his client with a detailed fitness plan and explain why it’s the appropriate plan for the client’s needs (4)</w:t>
      </w:r>
    </w:p>
    <w:p w14:paraId="5D7F9048" w14:textId="77777777" w:rsidR="00356039" w:rsidRPr="00F635BB" w:rsidRDefault="00356039" w:rsidP="00356039">
      <w:pPr>
        <w:spacing w:after="0" w:line="240" w:lineRule="auto"/>
        <w:rPr>
          <w:sz w:val="24"/>
          <w:szCs w:val="24"/>
        </w:rPr>
      </w:pPr>
    </w:p>
    <w:p w14:paraId="65EE4943" w14:textId="77777777" w:rsidR="00356039" w:rsidRPr="00F635BB" w:rsidRDefault="00356039" w:rsidP="00356039">
      <w:pPr>
        <w:spacing w:after="0" w:line="240" w:lineRule="auto"/>
        <w:rPr>
          <w:sz w:val="24"/>
          <w:szCs w:val="24"/>
        </w:rPr>
      </w:pPr>
      <w:r w:rsidRPr="00F635BB">
        <w:rPr>
          <w:sz w:val="24"/>
          <w:szCs w:val="24"/>
        </w:rPr>
        <w:t>A social media coordinator for a retail clothing company needs to communicate with customers and the public on a regular basis through postings to twitter, Facebook, Instagram and other social media platforms. (6)</w:t>
      </w:r>
    </w:p>
    <w:p w14:paraId="017D8E1F" w14:textId="77777777" w:rsidR="00356039" w:rsidRDefault="00356039" w:rsidP="00356039">
      <w:pPr>
        <w:spacing w:after="0" w:line="240" w:lineRule="auto"/>
        <w:rPr>
          <w:sz w:val="24"/>
          <w:szCs w:val="24"/>
        </w:rPr>
      </w:pPr>
    </w:p>
    <w:p w14:paraId="07092AB4" w14:textId="36315606" w:rsidR="00F635BB" w:rsidRDefault="00F635BB" w:rsidP="00356039">
      <w:pPr>
        <w:spacing w:after="0" w:line="240" w:lineRule="auto"/>
        <w:rPr>
          <w:sz w:val="24"/>
          <w:szCs w:val="24"/>
        </w:rPr>
      </w:pPr>
      <w:r w:rsidRPr="00F635BB">
        <w:rPr>
          <w:sz w:val="24"/>
          <w:szCs w:val="24"/>
        </w:rPr>
        <w:t>A marketing rep needs to identify the ne</w:t>
      </w:r>
      <w:r w:rsidR="00BC18C4">
        <w:rPr>
          <w:sz w:val="24"/>
          <w:szCs w:val="24"/>
        </w:rPr>
        <w:t>eds of her</w:t>
      </w:r>
      <w:r w:rsidRPr="00F635BB">
        <w:rPr>
          <w:sz w:val="24"/>
          <w:szCs w:val="24"/>
        </w:rPr>
        <w:t xml:space="preserve"> potential clients before she can prepare a suc</w:t>
      </w:r>
      <w:r w:rsidR="00356039">
        <w:rPr>
          <w:sz w:val="24"/>
          <w:szCs w:val="24"/>
        </w:rPr>
        <w:t>cessful sales presentation (1)</w:t>
      </w:r>
    </w:p>
    <w:p w14:paraId="48C1FBA0" w14:textId="77777777" w:rsidR="00356039" w:rsidRDefault="00356039" w:rsidP="00356039">
      <w:pPr>
        <w:spacing w:after="0" w:line="240" w:lineRule="auto"/>
        <w:rPr>
          <w:sz w:val="24"/>
          <w:szCs w:val="24"/>
        </w:rPr>
      </w:pPr>
    </w:p>
    <w:p w14:paraId="29BBCC96" w14:textId="77777777" w:rsidR="00356039" w:rsidRPr="00F635BB" w:rsidRDefault="00356039" w:rsidP="00356039">
      <w:pPr>
        <w:spacing w:after="0" w:line="240" w:lineRule="auto"/>
        <w:rPr>
          <w:sz w:val="24"/>
          <w:szCs w:val="24"/>
        </w:rPr>
      </w:pPr>
      <w:r w:rsidRPr="00F635BB">
        <w:rPr>
          <w:sz w:val="24"/>
          <w:szCs w:val="24"/>
        </w:rPr>
        <w:lastRenderedPageBreak/>
        <w:t xml:space="preserve">A software engineer has to produce a “pseudo-code” that documents and describes in simple terms the intended operations of a computer program before getting approval from the project manager to begin work on the code. (5) </w:t>
      </w:r>
    </w:p>
    <w:p w14:paraId="01AB4160" w14:textId="77777777" w:rsidR="00356039" w:rsidRDefault="00356039" w:rsidP="00356039">
      <w:pPr>
        <w:spacing w:after="0" w:line="240" w:lineRule="auto"/>
        <w:rPr>
          <w:sz w:val="24"/>
          <w:szCs w:val="24"/>
        </w:rPr>
      </w:pPr>
    </w:p>
    <w:p w14:paraId="46407C32" w14:textId="77777777" w:rsidR="00356039" w:rsidRPr="00F635BB" w:rsidRDefault="00356039" w:rsidP="00356039">
      <w:pPr>
        <w:spacing w:after="0" w:line="240" w:lineRule="auto"/>
        <w:rPr>
          <w:sz w:val="24"/>
          <w:szCs w:val="24"/>
        </w:rPr>
      </w:pPr>
      <w:r w:rsidRPr="00F635BB">
        <w:rPr>
          <w:sz w:val="24"/>
          <w:szCs w:val="24"/>
        </w:rPr>
        <w:t>A powerline technician needs to write an incident report following an on-the-job injury sustained by a co-worker. (3)</w:t>
      </w:r>
    </w:p>
    <w:p w14:paraId="24A46AA3" w14:textId="77777777" w:rsidR="00356039" w:rsidRDefault="00356039" w:rsidP="00356039">
      <w:pPr>
        <w:spacing w:after="0" w:line="240" w:lineRule="auto"/>
        <w:rPr>
          <w:sz w:val="24"/>
          <w:szCs w:val="24"/>
        </w:rPr>
      </w:pPr>
    </w:p>
    <w:p w14:paraId="1C2EDD2C" w14:textId="77777777" w:rsidR="00356039" w:rsidRPr="00F635BB" w:rsidRDefault="00356039" w:rsidP="00356039">
      <w:pPr>
        <w:spacing w:after="0" w:line="240" w:lineRule="auto"/>
        <w:rPr>
          <w:sz w:val="24"/>
          <w:szCs w:val="24"/>
        </w:rPr>
      </w:pPr>
      <w:r w:rsidRPr="00F635BB">
        <w:rPr>
          <w:sz w:val="24"/>
          <w:szCs w:val="24"/>
        </w:rPr>
        <w:t xml:space="preserve">A social worker needs to read the case history of a new client in order to prepare for their first meeting. (2) </w:t>
      </w:r>
    </w:p>
    <w:p w14:paraId="12BD675D" w14:textId="77777777" w:rsidR="00356039" w:rsidRPr="00F635BB" w:rsidRDefault="00356039" w:rsidP="00356039">
      <w:pPr>
        <w:spacing w:after="0" w:line="240" w:lineRule="auto"/>
        <w:rPr>
          <w:sz w:val="24"/>
          <w:szCs w:val="24"/>
        </w:rPr>
      </w:pPr>
    </w:p>
    <w:p w14:paraId="05B7F41D" w14:textId="05E9F1A1" w:rsidR="00F635BB" w:rsidRDefault="00F635BB" w:rsidP="00356039">
      <w:pPr>
        <w:spacing w:after="0" w:line="240" w:lineRule="auto"/>
        <w:rPr>
          <w:sz w:val="24"/>
          <w:szCs w:val="24"/>
        </w:rPr>
      </w:pPr>
      <w:r w:rsidRPr="00F635BB">
        <w:rPr>
          <w:sz w:val="24"/>
          <w:szCs w:val="24"/>
        </w:rPr>
        <w:t>In order to win start-up funding from an investor, an entrepreneur needs to prepare a business plan that includes a detailed and accurate for</w:t>
      </w:r>
      <w:r w:rsidR="00356039">
        <w:rPr>
          <w:sz w:val="24"/>
          <w:szCs w:val="24"/>
        </w:rPr>
        <w:t>ecast of potential earnings (7)</w:t>
      </w:r>
    </w:p>
    <w:p w14:paraId="387F4795" w14:textId="77777777" w:rsidR="00356039" w:rsidRDefault="00356039" w:rsidP="00356039">
      <w:pPr>
        <w:spacing w:after="0" w:line="240" w:lineRule="auto"/>
        <w:rPr>
          <w:sz w:val="24"/>
          <w:szCs w:val="24"/>
        </w:rPr>
      </w:pPr>
    </w:p>
    <w:p w14:paraId="15988D63" w14:textId="77777777" w:rsidR="00356039" w:rsidRDefault="00356039" w:rsidP="00356039">
      <w:pPr>
        <w:spacing w:after="0" w:line="240" w:lineRule="auto"/>
        <w:rPr>
          <w:sz w:val="24"/>
          <w:szCs w:val="24"/>
        </w:rPr>
      </w:pPr>
      <w:r>
        <w:rPr>
          <w:sz w:val="24"/>
          <w:szCs w:val="24"/>
        </w:rPr>
        <w:t>{</w:t>
      </w:r>
      <w:r w:rsidRPr="00356039">
        <w:rPr>
          <w:sz w:val="24"/>
          <w:szCs w:val="24"/>
          <w:highlight w:val="yellow"/>
        </w:rPr>
        <w:t>button to view more scenarios</w:t>
      </w:r>
      <w:r>
        <w:rPr>
          <w:sz w:val="24"/>
          <w:szCs w:val="24"/>
        </w:rPr>
        <w:t>}</w:t>
      </w:r>
    </w:p>
    <w:p w14:paraId="68F4C6E0" w14:textId="77777777" w:rsidR="00356039" w:rsidRDefault="00356039" w:rsidP="00356039">
      <w:pPr>
        <w:spacing w:after="0" w:line="240" w:lineRule="auto"/>
        <w:rPr>
          <w:sz w:val="24"/>
          <w:szCs w:val="24"/>
        </w:rPr>
      </w:pPr>
    </w:p>
    <w:p w14:paraId="1250C841" w14:textId="77777777" w:rsidR="00A05945" w:rsidRPr="00F635BB" w:rsidRDefault="00A05945" w:rsidP="00A05945">
      <w:pPr>
        <w:spacing w:after="0" w:line="240" w:lineRule="auto"/>
        <w:rPr>
          <w:sz w:val="24"/>
          <w:szCs w:val="24"/>
        </w:rPr>
      </w:pPr>
      <w:r w:rsidRPr="00F635BB">
        <w:rPr>
          <w:sz w:val="24"/>
          <w:szCs w:val="24"/>
        </w:rPr>
        <w:t>A nurse needs to accurately and concisely document the patient’s symptoms. (3)</w:t>
      </w:r>
    </w:p>
    <w:p w14:paraId="49A13EF8" w14:textId="77777777" w:rsidR="00356039" w:rsidRDefault="00356039" w:rsidP="00356039">
      <w:pPr>
        <w:spacing w:after="0" w:line="240" w:lineRule="auto"/>
        <w:rPr>
          <w:sz w:val="24"/>
          <w:szCs w:val="24"/>
        </w:rPr>
      </w:pPr>
    </w:p>
    <w:p w14:paraId="05139576" w14:textId="77777777" w:rsidR="00A05945" w:rsidRPr="00F635BB" w:rsidRDefault="00A05945" w:rsidP="00A05945">
      <w:pPr>
        <w:spacing w:after="0" w:line="240" w:lineRule="auto"/>
        <w:rPr>
          <w:sz w:val="24"/>
          <w:szCs w:val="24"/>
        </w:rPr>
      </w:pPr>
      <w:r w:rsidRPr="00F635BB">
        <w:rPr>
          <w:sz w:val="24"/>
          <w:szCs w:val="24"/>
        </w:rPr>
        <w:t>A food processing technician needs to cite food safety guidelines to confirm that all machines and procedures are in compliance with federal standards. (7)</w:t>
      </w:r>
    </w:p>
    <w:p w14:paraId="217C25F8" w14:textId="7CD7B827" w:rsidR="00A05945" w:rsidRDefault="00A05945" w:rsidP="00356039">
      <w:pPr>
        <w:spacing w:after="0" w:line="240" w:lineRule="auto"/>
        <w:rPr>
          <w:sz w:val="24"/>
          <w:szCs w:val="24"/>
        </w:rPr>
      </w:pPr>
    </w:p>
    <w:p w14:paraId="6E7E1152" w14:textId="77777777" w:rsidR="00A05945" w:rsidRPr="00F635BB" w:rsidRDefault="00A05945" w:rsidP="00A05945">
      <w:pPr>
        <w:spacing w:after="0" w:line="240" w:lineRule="auto"/>
        <w:rPr>
          <w:sz w:val="24"/>
          <w:szCs w:val="24"/>
        </w:rPr>
      </w:pPr>
      <w:r w:rsidRPr="00F635BB">
        <w:rPr>
          <w:sz w:val="24"/>
          <w:szCs w:val="24"/>
        </w:rPr>
        <w:t xml:space="preserve">An ECE needs to write an email to a child’s parents recommending a speech therapy consultation for the child. (4) </w:t>
      </w:r>
    </w:p>
    <w:p w14:paraId="25F681A1" w14:textId="77777777" w:rsidR="00A05945" w:rsidRDefault="00A05945" w:rsidP="00356039">
      <w:pPr>
        <w:spacing w:after="0" w:line="240" w:lineRule="auto"/>
        <w:rPr>
          <w:sz w:val="24"/>
          <w:szCs w:val="24"/>
        </w:rPr>
      </w:pPr>
    </w:p>
    <w:p w14:paraId="62984BBB" w14:textId="77777777" w:rsidR="00A05945" w:rsidRPr="00F635BB" w:rsidRDefault="00A05945" w:rsidP="00A05945">
      <w:pPr>
        <w:spacing w:after="0" w:line="240" w:lineRule="auto"/>
        <w:rPr>
          <w:sz w:val="24"/>
          <w:szCs w:val="24"/>
        </w:rPr>
      </w:pPr>
      <w:r w:rsidRPr="00F635BB">
        <w:rPr>
          <w:sz w:val="24"/>
          <w:szCs w:val="24"/>
        </w:rPr>
        <w:t>An interior decorator bidding on a project to design the new corporate headquarters of a growing start-up needs to read the request for proposals and the company’s website in order to understand the project requirements and the clie</w:t>
      </w:r>
      <w:r>
        <w:rPr>
          <w:sz w:val="24"/>
          <w:szCs w:val="24"/>
        </w:rPr>
        <w:t>nt’s likely preferences. (1)</w:t>
      </w:r>
      <w:r w:rsidRPr="00F635BB">
        <w:rPr>
          <w:sz w:val="24"/>
          <w:szCs w:val="24"/>
        </w:rPr>
        <w:t xml:space="preserve"> (2)</w:t>
      </w:r>
    </w:p>
    <w:p w14:paraId="756B5D5D" w14:textId="77777777" w:rsidR="00A05945" w:rsidRDefault="00A05945" w:rsidP="00356039">
      <w:pPr>
        <w:spacing w:after="0" w:line="240" w:lineRule="auto"/>
        <w:rPr>
          <w:sz w:val="24"/>
          <w:szCs w:val="24"/>
        </w:rPr>
      </w:pPr>
    </w:p>
    <w:p w14:paraId="3D7E962B" w14:textId="77777777" w:rsidR="00A05945" w:rsidRPr="00F635BB" w:rsidRDefault="00A05945" w:rsidP="00A05945">
      <w:pPr>
        <w:spacing w:after="0" w:line="240" w:lineRule="auto"/>
        <w:rPr>
          <w:sz w:val="24"/>
          <w:szCs w:val="24"/>
        </w:rPr>
      </w:pPr>
      <w:r w:rsidRPr="00F635BB">
        <w:rPr>
          <w:sz w:val="24"/>
          <w:szCs w:val="24"/>
        </w:rPr>
        <w:t xml:space="preserve">A renovation technician needs to refer to the Ontario Building Code in the plans for a new project. (7) </w:t>
      </w:r>
    </w:p>
    <w:p w14:paraId="2D2F6BB9" w14:textId="77777777" w:rsidR="00A05945" w:rsidRDefault="00A05945" w:rsidP="00356039">
      <w:pPr>
        <w:spacing w:after="0" w:line="240" w:lineRule="auto"/>
        <w:rPr>
          <w:sz w:val="24"/>
          <w:szCs w:val="24"/>
        </w:rPr>
      </w:pPr>
    </w:p>
    <w:p w14:paraId="582D5819" w14:textId="77777777" w:rsidR="00A05945" w:rsidRPr="00F635BB" w:rsidRDefault="00A05945" w:rsidP="00A05945">
      <w:pPr>
        <w:spacing w:after="0" w:line="240" w:lineRule="auto"/>
        <w:rPr>
          <w:sz w:val="24"/>
          <w:szCs w:val="24"/>
        </w:rPr>
      </w:pPr>
      <w:r w:rsidRPr="00F635BB">
        <w:rPr>
          <w:sz w:val="24"/>
          <w:szCs w:val="24"/>
        </w:rPr>
        <w:t>A police officer records detailed notes of his interaction and subsequent arrest of a suspect. The notes are later called upon in court as evidence for the prosecution. (6) (3)</w:t>
      </w:r>
    </w:p>
    <w:p w14:paraId="3C53B5AE" w14:textId="77777777" w:rsidR="00A05945" w:rsidRDefault="00A05945" w:rsidP="00356039">
      <w:pPr>
        <w:spacing w:after="0" w:line="240" w:lineRule="auto"/>
        <w:rPr>
          <w:sz w:val="24"/>
          <w:szCs w:val="24"/>
        </w:rPr>
      </w:pPr>
    </w:p>
    <w:p w14:paraId="7D1CC344" w14:textId="77777777" w:rsidR="00F635BB" w:rsidRPr="00F635BB" w:rsidRDefault="00F635BB" w:rsidP="00356039">
      <w:pPr>
        <w:spacing w:after="0" w:line="240" w:lineRule="auto"/>
        <w:rPr>
          <w:sz w:val="24"/>
          <w:szCs w:val="24"/>
        </w:rPr>
      </w:pPr>
      <w:r w:rsidRPr="00F635BB">
        <w:rPr>
          <w:sz w:val="24"/>
          <w:szCs w:val="24"/>
        </w:rPr>
        <w:t>A human resources manager needs to write a proposal to the vice-president of the company to fund two new junior HR jobs in the department. (5)</w:t>
      </w:r>
    </w:p>
    <w:p w14:paraId="77270455" w14:textId="6263202B" w:rsidR="00356039" w:rsidRDefault="00356039" w:rsidP="00130CD3">
      <w:pPr>
        <w:spacing w:after="0" w:line="240" w:lineRule="auto"/>
        <w:rPr>
          <w:sz w:val="24"/>
          <w:szCs w:val="24"/>
        </w:rPr>
      </w:pPr>
    </w:p>
    <w:p w14:paraId="3D03A51F" w14:textId="77777777" w:rsidR="006C5550" w:rsidRDefault="006C5550" w:rsidP="00130CD3">
      <w:pPr>
        <w:spacing w:after="0" w:line="240" w:lineRule="auto"/>
        <w:rPr>
          <w:sz w:val="24"/>
          <w:szCs w:val="24"/>
        </w:rPr>
      </w:pPr>
    </w:p>
    <w:p w14:paraId="4FE2781E" w14:textId="1C44BEFB" w:rsidR="006C5550" w:rsidRDefault="006C5550" w:rsidP="00130CD3">
      <w:pPr>
        <w:spacing w:after="0" w:line="240" w:lineRule="auto"/>
        <w:rPr>
          <w:sz w:val="24"/>
          <w:szCs w:val="24"/>
        </w:rPr>
      </w:pPr>
      <w:r>
        <w:rPr>
          <w:sz w:val="24"/>
          <w:szCs w:val="24"/>
        </w:rPr>
        <w:t>{</w:t>
      </w:r>
      <w:r w:rsidRPr="006C5550">
        <w:rPr>
          <w:sz w:val="24"/>
          <w:szCs w:val="24"/>
          <w:highlight w:val="yellow"/>
        </w:rPr>
        <w:t>feedback for “check answer”</w:t>
      </w:r>
      <w:r>
        <w:rPr>
          <w:sz w:val="24"/>
          <w:szCs w:val="24"/>
        </w:rPr>
        <w:t>}</w:t>
      </w:r>
    </w:p>
    <w:p w14:paraId="13E6E751" w14:textId="4A9C8172" w:rsidR="006C5550" w:rsidRDefault="006C5550" w:rsidP="00130CD3">
      <w:pPr>
        <w:spacing w:after="0" w:line="240" w:lineRule="auto"/>
        <w:rPr>
          <w:sz w:val="24"/>
          <w:szCs w:val="24"/>
        </w:rPr>
      </w:pPr>
      <w:r>
        <w:rPr>
          <w:sz w:val="24"/>
          <w:szCs w:val="24"/>
        </w:rPr>
        <w:t>{</w:t>
      </w:r>
      <w:r w:rsidRPr="006C5550">
        <w:rPr>
          <w:sz w:val="24"/>
          <w:szCs w:val="24"/>
          <w:highlight w:val="yellow"/>
        </w:rPr>
        <w:t>correct</w:t>
      </w:r>
      <w:r>
        <w:rPr>
          <w:sz w:val="24"/>
          <w:szCs w:val="24"/>
        </w:rPr>
        <w:t xml:space="preserve">} </w:t>
      </w:r>
      <w:r w:rsidR="003576CB">
        <w:rPr>
          <w:sz w:val="24"/>
          <w:szCs w:val="24"/>
        </w:rPr>
        <w:t>That’s right!</w:t>
      </w:r>
    </w:p>
    <w:p w14:paraId="145F71A3" w14:textId="65115C53" w:rsidR="006C5550" w:rsidRDefault="006C5550" w:rsidP="00130CD3">
      <w:pPr>
        <w:spacing w:after="0" w:line="240" w:lineRule="auto"/>
        <w:rPr>
          <w:sz w:val="24"/>
          <w:szCs w:val="24"/>
        </w:rPr>
      </w:pPr>
      <w:r>
        <w:rPr>
          <w:sz w:val="24"/>
          <w:szCs w:val="24"/>
        </w:rPr>
        <w:t>{</w:t>
      </w:r>
      <w:r w:rsidRPr="006C5550">
        <w:rPr>
          <w:sz w:val="24"/>
          <w:szCs w:val="24"/>
          <w:highlight w:val="yellow"/>
        </w:rPr>
        <w:t>incorrect</w:t>
      </w:r>
      <w:r>
        <w:rPr>
          <w:sz w:val="24"/>
          <w:szCs w:val="24"/>
        </w:rPr>
        <w:t>} The skill required for this workplace scenario is: {</w:t>
      </w:r>
      <w:r w:rsidRPr="00334732">
        <w:rPr>
          <w:sz w:val="24"/>
          <w:szCs w:val="24"/>
          <w:highlight w:val="yellow"/>
        </w:rPr>
        <w:t>fill in the statement. Two scenarios have two options</w:t>
      </w:r>
      <w:r>
        <w:rPr>
          <w:sz w:val="24"/>
          <w:szCs w:val="24"/>
        </w:rPr>
        <w:t>}</w:t>
      </w:r>
    </w:p>
    <w:p w14:paraId="660FD7B5" w14:textId="77777777" w:rsidR="006C5550" w:rsidRDefault="006C5550" w:rsidP="00130CD3">
      <w:pPr>
        <w:spacing w:after="0" w:line="240" w:lineRule="auto"/>
        <w:rPr>
          <w:sz w:val="24"/>
          <w:szCs w:val="24"/>
        </w:rPr>
      </w:pPr>
    </w:p>
    <w:p w14:paraId="08D328C1" w14:textId="4DE8BA14" w:rsidR="00433A57" w:rsidRDefault="00433A57">
      <w:pPr>
        <w:rPr>
          <w:sz w:val="24"/>
          <w:szCs w:val="24"/>
        </w:rPr>
      </w:pPr>
      <w:r>
        <w:rPr>
          <w:sz w:val="24"/>
          <w:szCs w:val="24"/>
        </w:rPr>
        <w:br w:type="page"/>
      </w:r>
    </w:p>
    <w:tbl>
      <w:tblPr>
        <w:tblStyle w:val="TableGrid"/>
        <w:tblW w:w="9445" w:type="dxa"/>
        <w:tblLook w:val="04A0" w:firstRow="1" w:lastRow="0" w:firstColumn="1" w:lastColumn="0" w:noHBand="0" w:noVBand="1"/>
      </w:tblPr>
      <w:tblGrid>
        <w:gridCol w:w="2078"/>
        <w:gridCol w:w="7367"/>
      </w:tblGrid>
      <w:tr w:rsidR="002D7E99" w14:paraId="2BC5F87D" w14:textId="77777777" w:rsidTr="002D7E99">
        <w:trPr>
          <w:trHeight w:val="131"/>
        </w:trPr>
        <w:tc>
          <w:tcPr>
            <w:tcW w:w="9445" w:type="dxa"/>
            <w:gridSpan w:val="2"/>
            <w:shd w:val="clear" w:color="auto" w:fill="D9D9D9" w:themeFill="background1" w:themeFillShade="D9"/>
          </w:tcPr>
          <w:p w14:paraId="31B5F007" w14:textId="77777777" w:rsidR="002D7E99" w:rsidRPr="00952DC3" w:rsidRDefault="002D7E99" w:rsidP="002D7E99">
            <w:r>
              <w:rPr>
                <w:b/>
              </w:rPr>
              <w:lastRenderedPageBreak/>
              <w:t>Screen #</w:t>
            </w:r>
            <w:r>
              <w:rPr>
                <w:b/>
              </w:rPr>
              <w:fldChar w:fldCharType="begin"/>
            </w:r>
            <w:r>
              <w:rPr>
                <w:b/>
              </w:rPr>
              <w:instrText xml:space="preserve"> AUTONUMLGL  \* Arabic \e </w:instrText>
            </w:r>
            <w:r>
              <w:rPr>
                <w:b/>
              </w:rPr>
              <w:fldChar w:fldCharType="end"/>
            </w:r>
          </w:p>
        </w:tc>
      </w:tr>
      <w:tr w:rsidR="002D7E99" w14:paraId="595D3A9C" w14:textId="77777777" w:rsidTr="002D7E99">
        <w:trPr>
          <w:trHeight w:val="131"/>
        </w:trPr>
        <w:tc>
          <w:tcPr>
            <w:tcW w:w="2078" w:type="dxa"/>
            <w:shd w:val="clear" w:color="auto" w:fill="D9D9D9" w:themeFill="background1" w:themeFillShade="D9"/>
          </w:tcPr>
          <w:p w14:paraId="64DA92DF" w14:textId="77777777" w:rsidR="002D7E99" w:rsidRDefault="002D7E99" w:rsidP="002D7E99">
            <w:pPr>
              <w:rPr>
                <w:b/>
              </w:rPr>
            </w:pPr>
            <w:r>
              <w:rPr>
                <w:b/>
              </w:rPr>
              <w:t xml:space="preserve">Page type: </w:t>
            </w:r>
          </w:p>
        </w:tc>
        <w:tc>
          <w:tcPr>
            <w:tcW w:w="7367" w:type="dxa"/>
            <w:shd w:val="clear" w:color="auto" w:fill="D9D9D9" w:themeFill="background1" w:themeFillShade="D9"/>
          </w:tcPr>
          <w:p w14:paraId="30416F72" w14:textId="41CBDDD1" w:rsidR="002D7E99" w:rsidRPr="006C5550" w:rsidRDefault="00993EA7" w:rsidP="002D7E99">
            <w:r>
              <w:t>Text with graphic for pretty</w:t>
            </w:r>
          </w:p>
        </w:tc>
      </w:tr>
      <w:tr w:rsidR="002D7E99" w14:paraId="47ED5A30" w14:textId="77777777" w:rsidTr="002D7E99">
        <w:trPr>
          <w:trHeight w:val="131"/>
        </w:trPr>
        <w:tc>
          <w:tcPr>
            <w:tcW w:w="2078" w:type="dxa"/>
            <w:shd w:val="clear" w:color="auto" w:fill="D9D9D9" w:themeFill="background1" w:themeFillShade="D9"/>
          </w:tcPr>
          <w:p w14:paraId="689E5679" w14:textId="77777777" w:rsidR="002D7E99" w:rsidRDefault="002D7E99" w:rsidP="002D7E99">
            <w:pPr>
              <w:rPr>
                <w:b/>
              </w:rPr>
            </w:pPr>
            <w:r>
              <w:rPr>
                <w:b/>
              </w:rPr>
              <w:t>General Developer Notes</w:t>
            </w:r>
          </w:p>
        </w:tc>
        <w:tc>
          <w:tcPr>
            <w:tcW w:w="7367" w:type="dxa"/>
            <w:shd w:val="clear" w:color="auto" w:fill="D9D9D9" w:themeFill="background1" w:themeFillShade="D9"/>
          </w:tcPr>
          <w:p w14:paraId="1D685E10" w14:textId="5943C0D6" w:rsidR="002D7E99" w:rsidRPr="00AF0A8C" w:rsidRDefault="002D7E99" w:rsidP="002D7E99"/>
        </w:tc>
      </w:tr>
    </w:tbl>
    <w:p w14:paraId="77A9BD20" w14:textId="77777777" w:rsidR="002D7E99" w:rsidRDefault="002D7E99" w:rsidP="002D7E99">
      <w:pPr>
        <w:spacing w:after="0" w:line="240" w:lineRule="auto"/>
        <w:rPr>
          <w:sz w:val="24"/>
          <w:szCs w:val="24"/>
        </w:rPr>
      </w:pPr>
    </w:p>
    <w:p w14:paraId="1A13F0FA" w14:textId="1A7F72A0" w:rsidR="002D7E99" w:rsidRDefault="002D7E99" w:rsidP="002D7E99">
      <w:pPr>
        <w:pStyle w:val="Heading1"/>
      </w:pPr>
      <w:bookmarkStart w:id="10" w:name="_Toc481421617"/>
      <w:bookmarkStart w:id="11" w:name="_Toc481495586"/>
      <w:r>
        <w:t>Active Reading</w:t>
      </w:r>
      <w:bookmarkEnd w:id="10"/>
      <w:bookmarkEnd w:id="11"/>
    </w:p>
    <w:p w14:paraId="0A81FF9B" w14:textId="688E4C57" w:rsidR="00E3677E" w:rsidRPr="00E3677E" w:rsidRDefault="00E3677E" w:rsidP="00E3677E">
      <w:pPr>
        <w:spacing w:after="0" w:line="240" w:lineRule="auto"/>
        <w:rPr>
          <w:sz w:val="24"/>
          <w:szCs w:val="24"/>
        </w:rPr>
      </w:pPr>
      <w:r w:rsidRPr="00E3677E">
        <w:rPr>
          <w:sz w:val="24"/>
          <w:szCs w:val="24"/>
        </w:rPr>
        <w:t>Have you ever sat down to read a chapter in a textbook, determined to soak it all in, only to find your eyelids drooping a</w:t>
      </w:r>
      <w:r w:rsidR="004E55E2">
        <w:rPr>
          <w:sz w:val="24"/>
          <w:szCs w:val="24"/>
        </w:rPr>
        <w:t>fter a couple of pages? Have you ever found yourself glancing at the clock, shocked to discover that you’ve spent the last 15 minutes reading</w:t>
      </w:r>
      <w:r w:rsidRPr="00E3677E">
        <w:rPr>
          <w:sz w:val="24"/>
          <w:szCs w:val="24"/>
        </w:rPr>
        <w:t xml:space="preserve"> the same sentence </w:t>
      </w:r>
      <w:r w:rsidR="004E55E2">
        <w:rPr>
          <w:sz w:val="24"/>
          <w:szCs w:val="24"/>
        </w:rPr>
        <w:t xml:space="preserve">paragraph — </w:t>
      </w:r>
      <w:r w:rsidRPr="00E3677E">
        <w:rPr>
          <w:sz w:val="24"/>
          <w:szCs w:val="24"/>
        </w:rPr>
        <w:t>and it’s just not sinking in?</w:t>
      </w:r>
    </w:p>
    <w:p w14:paraId="38379B93" w14:textId="77777777" w:rsidR="00E3677E" w:rsidRPr="00E3677E" w:rsidRDefault="00E3677E" w:rsidP="00E3677E">
      <w:pPr>
        <w:spacing w:after="0" w:line="240" w:lineRule="auto"/>
        <w:rPr>
          <w:sz w:val="24"/>
          <w:szCs w:val="24"/>
        </w:rPr>
      </w:pPr>
    </w:p>
    <w:p w14:paraId="48582E11" w14:textId="77777777" w:rsidR="00E3677E" w:rsidRPr="00E3677E" w:rsidRDefault="00E3677E" w:rsidP="00E3677E">
      <w:pPr>
        <w:spacing w:after="0" w:line="240" w:lineRule="auto"/>
        <w:rPr>
          <w:sz w:val="24"/>
          <w:szCs w:val="24"/>
        </w:rPr>
      </w:pPr>
      <w:r w:rsidRPr="00E3677E">
        <w:rPr>
          <w:sz w:val="24"/>
          <w:szCs w:val="24"/>
        </w:rPr>
        <w:t xml:space="preserve">Or maybe you’ve experienced this: with your highlighter at the ready, you begin to read the article that’s been assigned for class this week; only before long you realize you’ve highlighted so much of the first page that it’s wet and mostly yellow? </w:t>
      </w:r>
    </w:p>
    <w:p w14:paraId="79EC2FF1" w14:textId="77777777" w:rsidR="00E3677E" w:rsidRPr="00E3677E" w:rsidRDefault="00E3677E" w:rsidP="00E3677E">
      <w:pPr>
        <w:spacing w:after="0" w:line="240" w:lineRule="auto"/>
        <w:rPr>
          <w:sz w:val="24"/>
          <w:szCs w:val="24"/>
        </w:rPr>
      </w:pPr>
    </w:p>
    <w:p w14:paraId="74F834B9" w14:textId="24DF8F1C" w:rsidR="00E3677E" w:rsidRPr="00E3677E" w:rsidRDefault="00E3677E" w:rsidP="00E3677E">
      <w:pPr>
        <w:spacing w:after="0" w:line="240" w:lineRule="auto"/>
        <w:rPr>
          <w:sz w:val="24"/>
          <w:szCs w:val="24"/>
        </w:rPr>
      </w:pPr>
      <w:r w:rsidRPr="00E3677E">
        <w:rPr>
          <w:sz w:val="24"/>
          <w:szCs w:val="24"/>
        </w:rPr>
        <w:t>If these situations sound familiar, you’re in good company; these frustrations are common. Why? Because too often we attempt to read our textbooks, articles, and reports — the things we have to read for school and work — the same way we would read something for pleasure, like a maga</w:t>
      </w:r>
      <w:r>
        <w:rPr>
          <w:sz w:val="24"/>
          <w:szCs w:val="24"/>
        </w:rPr>
        <w:t>zine, or a novel, or a website.</w:t>
      </w:r>
    </w:p>
    <w:p w14:paraId="710B86EE" w14:textId="77777777" w:rsidR="00E3677E" w:rsidRPr="00E3677E" w:rsidRDefault="00E3677E" w:rsidP="00E3677E">
      <w:pPr>
        <w:spacing w:after="0" w:line="240" w:lineRule="auto"/>
        <w:rPr>
          <w:sz w:val="24"/>
          <w:szCs w:val="24"/>
        </w:rPr>
      </w:pPr>
    </w:p>
    <w:p w14:paraId="62443DB0" w14:textId="21D21D49" w:rsidR="00E3677E" w:rsidRPr="00E3677E" w:rsidRDefault="00E3677E" w:rsidP="00E3677E">
      <w:pPr>
        <w:spacing w:after="0" w:line="240" w:lineRule="auto"/>
        <w:rPr>
          <w:sz w:val="24"/>
          <w:szCs w:val="24"/>
        </w:rPr>
      </w:pPr>
      <w:r w:rsidRPr="00E3677E">
        <w:rPr>
          <w:sz w:val="24"/>
          <w:szCs w:val="24"/>
        </w:rPr>
        <w:t xml:space="preserve">When we read </w:t>
      </w:r>
      <w:r>
        <w:rPr>
          <w:sz w:val="24"/>
          <w:szCs w:val="24"/>
        </w:rPr>
        <w:t>for pleasure</w:t>
      </w:r>
      <w:r w:rsidRPr="00E3677E">
        <w:rPr>
          <w:sz w:val="24"/>
          <w:szCs w:val="24"/>
        </w:rPr>
        <w:t>, we want to be entertained, so it’s appropriate to let the text do all of the work and transport us to another time and place. But when we are reading for meaning — when we need to absorb and use the information delivered by the text — then we need to read in a different way</w:t>
      </w:r>
      <w:r>
        <w:rPr>
          <w:sz w:val="24"/>
          <w:szCs w:val="24"/>
        </w:rPr>
        <w:t>. W</w:t>
      </w:r>
      <w:r w:rsidRPr="00E3677E">
        <w:rPr>
          <w:sz w:val="24"/>
          <w:szCs w:val="24"/>
        </w:rPr>
        <w:t>e need to use active reading strategies</w:t>
      </w:r>
      <w:r>
        <w:rPr>
          <w:sz w:val="24"/>
          <w:szCs w:val="24"/>
        </w:rPr>
        <w:t>.</w:t>
      </w:r>
    </w:p>
    <w:p w14:paraId="6EFF720F" w14:textId="77777777" w:rsidR="00E3677E" w:rsidRPr="00E3677E" w:rsidRDefault="00E3677E" w:rsidP="00E3677E">
      <w:pPr>
        <w:spacing w:after="0" w:line="240" w:lineRule="auto"/>
        <w:rPr>
          <w:sz w:val="24"/>
          <w:szCs w:val="24"/>
        </w:rPr>
      </w:pPr>
    </w:p>
    <w:p w14:paraId="58C7A395" w14:textId="4967D5C0" w:rsidR="00E3677E" w:rsidRPr="00E3677E" w:rsidRDefault="00E3677E" w:rsidP="00E3677E">
      <w:pPr>
        <w:spacing w:after="0" w:line="240" w:lineRule="auto"/>
        <w:rPr>
          <w:sz w:val="24"/>
          <w:szCs w:val="24"/>
        </w:rPr>
      </w:pPr>
      <w:r w:rsidRPr="00E3677E">
        <w:rPr>
          <w:sz w:val="24"/>
          <w:szCs w:val="24"/>
        </w:rPr>
        <w:t>As the name suggests, these strategies require us to be active in our search for meaning, asking questions of what we read, making notes as we go. In this style of reading, the reader is in charge of the process, which means that you can read sections out of order, go back and forth between se</w:t>
      </w:r>
      <w:r>
        <w:rPr>
          <w:sz w:val="24"/>
          <w:szCs w:val="24"/>
        </w:rPr>
        <w:t>ctions, and focus on key areas.</w:t>
      </w:r>
    </w:p>
    <w:p w14:paraId="7DDB67F6" w14:textId="77777777" w:rsidR="00E3677E" w:rsidRPr="00E3677E" w:rsidRDefault="00E3677E" w:rsidP="00E3677E">
      <w:pPr>
        <w:pStyle w:val="ListParagraph"/>
        <w:spacing w:after="0"/>
        <w:ind w:left="0"/>
        <w:rPr>
          <w:rFonts w:asciiTheme="minorHAnsi" w:hAnsiTheme="minorHAnsi"/>
          <w:sz w:val="24"/>
          <w:szCs w:val="24"/>
        </w:rPr>
      </w:pPr>
    </w:p>
    <w:p w14:paraId="0A10792C" w14:textId="3F9CF1C1" w:rsidR="002D7E99" w:rsidRPr="00E3677E" w:rsidRDefault="00E3677E" w:rsidP="00E3677E">
      <w:pPr>
        <w:spacing w:after="0" w:line="240" w:lineRule="auto"/>
        <w:rPr>
          <w:sz w:val="24"/>
          <w:szCs w:val="24"/>
        </w:rPr>
      </w:pPr>
      <w:r w:rsidRPr="00E3677E">
        <w:rPr>
          <w:sz w:val="24"/>
          <w:szCs w:val="24"/>
        </w:rPr>
        <w:t xml:space="preserve">There are two key parts of active reading: </w:t>
      </w:r>
      <w:r>
        <w:rPr>
          <w:sz w:val="24"/>
          <w:szCs w:val="24"/>
        </w:rPr>
        <w:t>skimming</w:t>
      </w:r>
      <w:r w:rsidR="00D76AA4">
        <w:rPr>
          <w:sz w:val="24"/>
          <w:szCs w:val="24"/>
        </w:rPr>
        <w:t xml:space="preserve"> and scanning</w:t>
      </w:r>
      <w:r>
        <w:rPr>
          <w:sz w:val="24"/>
          <w:szCs w:val="24"/>
        </w:rPr>
        <w:t>. We will explore each technique in turn.</w:t>
      </w:r>
    </w:p>
    <w:p w14:paraId="74377BF6" w14:textId="3BEC6EE7" w:rsidR="002D7E99" w:rsidRDefault="002D7E99">
      <w:pPr>
        <w:rPr>
          <w:sz w:val="24"/>
          <w:szCs w:val="24"/>
        </w:rPr>
      </w:pPr>
      <w:r>
        <w:rPr>
          <w:sz w:val="24"/>
          <w:szCs w:val="24"/>
        </w:rPr>
        <w:br w:type="page"/>
      </w:r>
    </w:p>
    <w:tbl>
      <w:tblPr>
        <w:tblStyle w:val="TableGrid"/>
        <w:tblW w:w="9445" w:type="dxa"/>
        <w:tblLook w:val="04A0" w:firstRow="1" w:lastRow="0" w:firstColumn="1" w:lastColumn="0" w:noHBand="0" w:noVBand="1"/>
      </w:tblPr>
      <w:tblGrid>
        <w:gridCol w:w="2078"/>
        <w:gridCol w:w="7367"/>
      </w:tblGrid>
      <w:tr w:rsidR="00D76AA4" w14:paraId="6700AE48" w14:textId="77777777" w:rsidTr="004B485B">
        <w:trPr>
          <w:trHeight w:val="131"/>
        </w:trPr>
        <w:tc>
          <w:tcPr>
            <w:tcW w:w="9445" w:type="dxa"/>
            <w:gridSpan w:val="2"/>
            <w:shd w:val="clear" w:color="auto" w:fill="D9D9D9" w:themeFill="background1" w:themeFillShade="D9"/>
          </w:tcPr>
          <w:p w14:paraId="076FCC63" w14:textId="77777777" w:rsidR="00D76AA4" w:rsidRPr="00952DC3" w:rsidRDefault="00D76AA4" w:rsidP="004B485B">
            <w:r>
              <w:rPr>
                <w:b/>
              </w:rPr>
              <w:lastRenderedPageBreak/>
              <w:t>Screen #</w:t>
            </w:r>
            <w:r>
              <w:rPr>
                <w:b/>
              </w:rPr>
              <w:fldChar w:fldCharType="begin"/>
            </w:r>
            <w:r>
              <w:rPr>
                <w:b/>
              </w:rPr>
              <w:instrText xml:space="preserve"> AUTONUMLGL  \* Arabic \e </w:instrText>
            </w:r>
            <w:r>
              <w:rPr>
                <w:b/>
              </w:rPr>
              <w:fldChar w:fldCharType="end"/>
            </w:r>
          </w:p>
        </w:tc>
      </w:tr>
      <w:tr w:rsidR="00D76AA4" w14:paraId="07C0B6BD" w14:textId="77777777" w:rsidTr="004B485B">
        <w:trPr>
          <w:trHeight w:val="131"/>
        </w:trPr>
        <w:tc>
          <w:tcPr>
            <w:tcW w:w="2078" w:type="dxa"/>
            <w:shd w:val="clear" w:color="auto" w:fill="D9D9D9" w:themeFill="background1" w:themeFillShade="D9"/>
          </w:tcPr>
          <w:p w14:paraId="202AE277" w14:textId="77777777" w:rsidR="00D76AA4" w:rsidRDefault="00D76AA4" w:rsidP="004B485B">
            <w:pPr>
              <w:rPr>
                <w:b/>
              </w:rPr>
            </w:pPr>
            <w:r>
              <w:rPr>
                <w:b/>
              </w:rPr>
              <w:t xml:space="preserve">Page type: </w:t>
            </w:r>
          </w:p>
        </w:tc>
        <w:tc>
          <w:tcPr>
            <w:tcW w:w="7367" w:type="dxa"/>
            <w:shd w:val="clear" w:color="auto" w:fill="D9D9D9" w:themeFill="background1" w:themeFillShade="D9"/>
          </w:tcPr>
          <w:p w14:paraId="283EAEB2" w14:textId="627EC7E9" w:rsidR="00D76AA4" w:rsidRPr="006C5550" w:rsidRDefault="00A3130A" w:rsidP="004B485B">
            <w:r>
              <w:t>Hotspot interactive</w:t>
            </w:r>
          </w:p>
        </w:tc>
      </w:tr>
      <w:tr w:rsidR="00D76AA4" w14:paraId="7C949281" w14:textId="77777777" w:rsidTr="004B485B">
        <w:trPr>
          <w:trHeight w:val="131"/>
        </w:trPr>
        <w:tc>
          <w:tcPr>
            <w:tcW w:w="2078" w:type="dxa"/>
            <w:shd w:val="clear" w:color="auto" w:fill="D9D9D9" w:themeFill="background1" w:themeFillShade="D9"/>
          </w:tcPr>
          <w:p w14:paraId="072F1C7F" w14:textId="77777777" w:rsidR="00D76AA4" w:rsidRDefault="00D76AA4" w:rsidP="004B485B">
            <w:pPr>
              <w:rPr>
                <w:b/>
              </w:rPr>
            </w:pPr>
            <w:r>
              <w:rPr>
                <w:b/>
              </w:rPr>
              <w:t>General Developer Notes</w:t>
            </w:r>
          </w:p>
        </w:tc>
        <w:tc>
          <w:tcPr>
            <w:tcW w:w="7367" w:type="dxa"/>
            <w:shd w:val="clear" w:color="auto" w:fill="D9D9D9" w:themeFill="background1" w:themeFillShade="D9"/>
          </w:tcPr>
          <w:p w14:paraId="786BE324" w14:textId="77777777" w:rsidR="00A3130A" w:rsidRDefault="00A3130A" w:rsidP="00A3130A">
            <w:r>
              <w:t xml:space="preserve">See the sample in </w:t>
            </w:r>
            <w:proofErr w:type="spellStart"/>
            <w:r>
              <w:t>Sharepoint</w:t>
            </w:r>
            <w:proofErr w:type="spellEnd"/>
            <w:r>
              <w:t xml:space="preserve"> (COMM1085 &gt; Course Design &gt; Week 01 &gt; Week 1 Active Reading Hotspot (a variety of versions))</w:t>
            </w:r>
          </w:p>
          <w:p w14:paraId="3564F194" w14:textId="10513F84" w:rsidR="00D76AA4" w:rsidRPr="00AF0A8C" w:rsidRDefault="00D71D51" w:rsidP="00D71D51">
            <w:r>
              <w:t xml:space="preserve">We will use </w:t>
            </w:r>
            <w:r>
              <w:rPr>
                <w:i/>
              </w:rPr>
              <w:t xml:space="preserve">lorem </w:t>
            </w:r>
            <w:r w:rsidRPr="00D71D51">
              <w:t>ipsum</w:t>
            </w:r>
            <w:r>
              <w:t xml:space="preserve"> here, but the actual text for screen #8. </w:t>
            </w:r>
            <w:r w:rsidR="00A3130A">
              <w:t>The sample needs to look like a couple of pages from a textbook. I would like to use the same format for the scanning hotspot.</w:t>
            </w:r>
          </w:p>
        </w:tc>
      </w:tr>
    </w:tbl>
    <w:p w14:paraId="6AC55399" w14:textId="77777777" w:rsidR="00D76AA4" w:rsidRDefault="00D76AA4" w:rsidP="00D76AA4">
      <w:pPr>
        <w:spacing w:after="0" w:line="240" w:lineRule="auto"/>
        <w:rPr>
          <w:sz w:val="24"/>
          <w:szCs w:val="24"/>
        </w:rPr>
      </w:pPr>
    </w:p>
    <w:p w14:paraId="2F2514C9" w14:textId="73DD14A9" w:rsidR="00D76AA4" w:rsidRPr="00130CD3" w:rsidRDefault="00D76AA4" w:rsidP="00D76AA4">
      <w:pPr>
        <w:pStyle w:val="Heading1"/>
      </w:pPr>
      <w:bookmarkStart w:id="12" w:name="_Toc481421618"/>
      <w:bookmarkStart w:id="13" w:name="_Toc481495587"/>
      <w:r>
        <w:t>Skimming</w:t>
      </w:r>
      <w:bookmarkEnd w:id="12"/>
      <w:bookmarkEnd w:id="13"/>
    </w:p>
    <w:p w14:paraId="3C9B34C4" w14:textId="7F131211" w:rsidR="00D76AA4" w:rsidRPr="0004685A" w:rsidRDefault="0004685A" w:rsidP="00D76AA4">
      <w:pPr>
        <w:spacing w:after="0" w:line="240" w:lineRule="auto"/>
        <w:rPr>
          <w:sz w:val="24"/>
          <w:szCs w:val="24"/>
        </w:rPr>
      </w:pPr>
      <w:r w:rsidRPr="0004685A">
        <w:rPr>
          <w:sz w:val="24"/>
          <w:szCs w:val="24"/>
        </w:rPr>
        <w:t>Skimming is a method of reading that provides the reader with a quick overview of the text. When someone “skims” a text, they are not re</w:t>
      </w:r>
      <w:r w:rsidR="00D1208C">
        <w:rPr>
          <w:sz w:val="24"/>
          <w:szCs w:val="24"/>
        </w:rPr>
        <w:t xml:space="preserve">ading in the traditional sense — </w:t>
      </w:r>
      <w:r w:rsidRPr="0004685A">
        <w:rPr>
          <w:sz w:val="24"/>
          <w:szCs w:val="24"/>
        </w:rPr>
        <w:t>from left to right, top to bottom. Instead, the reader moves his or her eyes across the page quickly, attempting to get a sense of obvious features, such as:</w:t>
      </w:r>
    </w:p>
    <w:p w14:paraId="2B5D3368" w14:textId="27C4446B" w:rsidR="0004685A" w:rsidRPr="0004685A" w:rsidRDefault="004B485B" w:rsidP="006E5372">
      <w:pPr>
        <w:pStyle w:val="ListParagraph"/>
        <w:numPr>
          <w:ilvl w:val="1"/>
          <w:numId w:val="8"/>
        </w:numPr>
        <w:spacing w:before="0" w:after="0"/>
        <w:rPr>
          <w:rFonts w:asciiTheme="minorHAnsi" w:hAnsiTheme="minorHAnsi"/>
          <w:sz w:val="24"/>
          <w:szCs w:val="24"/>
        </w:rPr>
      </w:pPr>
      <w:r>
        <w:rPr>
          <w:rFonts w:asciiTheme="minorHAnsi" w:hAnsiTheme="minorHAnsi"/>
          <w:sz w:val="24"/>
          <w:szCs w:val="24"/>
        </w:rPr>
        <w:t>Overall length</w:t>
      </w:r>
    </w:p>
    <w:p w14:paraId="3189E64A" w14:textId="77777777" w:rsidR="0004685A" w:rsidRPr="0004685A" w:rsidRDefault="0004685A" w:rsidP="006E5372">
      <w:pPr>
        <w:pStyle w:val="ListParagraph"/>
        <w:numPr>
          <w:ilvl w:val="1"/>
          <w:numId w:val="8"/>
        </w:numPr>
        <w:spacing w:before="0" w:after="0"/>
        <w:rPr>
          <w:rFonts w:asciiTheme="minorHAnsi" w:hAnsiTheme="minorHAnsi"/>
          <w:sz w:val="24"/>
          <w:szCs w:val="24"/>
        </w:rPr>
      </w:pPr>
      <w:r w:rsidRPr="0004685A">
        <w:rPr>
          <w:rFonts w:asciiTheme="minorHAnsi" w:hAnsiTheme="minorHAnsi"/>
          <w:sz w:val="24"/>
          <w:szCs w:val="24"/>
        </w:rPr>
        <w:t>Number and length of paragraphs</w:t>
      </w:r>
    </w:p>
    <w:p w14:paraId="12545FA1" w14:textId="77777777" w:rsidR="0004685A" w:rsidRPr="0004685A" w:rsidRDefault="0004685A" w:rsidP="006E5372">
      <w:pPr>
        <w:pStyle w:val="ListParagraph"/>
        <w:numPr>
          <w:ilvl w:val="1"/>
          <w:numId w:val="8"/>
        </w:numPr>
        <w:spacing w:before="0" w:after="0"/>
        <w:rPr>
          <w:rFonts w:asciiTheme="minorHAnsi" w:hAnsiTheme="minorHAnsi"/>
          <w:sz w:val="24"/>
          <w:szCs w:val="24"/>
        </w:rPr>
      </w:pPr>
      <w:r w:rsidRPr="0004685A">
        <w:rPr>
          <w:rFonts w:asciiTheme="minorHAnsi" w:hAnsiTheme="minorHAnsi"/>
          <w:sz w:val="24"/>
          <w:szCs w:val="24"/>
        </w:rPr>
        <w:t xml:space="preserve">Headings or sub-headings </w:t>
      </w:r>
    </w:p>
    <w:p w14:paraId="49E5668C" w14:textId="77777777" w:rsidR="0004685A" w:rsidRPr="0004685A" w:rsidRDefault="0004685A" w:rsidP="006E5372">
      <w:pPr>
        <w:pStyle w:val="ListParagraph"/>
        <w:numPr>
          <w:ilvl w:val="1"/>
          <w:numId w:val="8"/>
        </w:numPr>
        <w:spacing w:before="0" w:after="0"/>
        <w:rPr>
          <w:rFonts w:asciiTheme="minorHAnsi" w:hAnsiTheme="minorHAnsi"/>
          <w:sz w:val="24"/>
          <w:szCs w:val="24"/>
        </w:rPr>
      </w:pPr>
      <w:r w:rsidRPr="0004685A">
        <w:rPr>
          <w:rFonts w:asciiTheme="minorHAnsi" w:hAnsiTheme="minorHAnsi"/>
          <w:sz w:val="24"/>
          <w:szCs w:val="24"/>
        </w:rPr>
        <w:t xml:space="preserve">Graphics or illustrations </w:t>
      </w:r>
    </w:p>
    <w:p w14:paraId="009BF882" w14:textId="13DF1C91" w:rsidR="0004685A" w:rsidRPr="0004685A" w:rsidRDefault="0004685A" w:rsidP="006E5372">
      <w:pPr>
        <w:pStyle w:val="ListParagraph"/>
        <w:numPr>
          <w:ilvl w:val="1"/>
          <w:numId w:val="8"/>
        </w:numPr>
        <w:spacing w:before="0" w:after="0"/>
        <w:rPr>
          <w:rFonts w:asciiTheme="minorHAnsi" w:hAnsiTheme="minorHAnsi"/>
          <w:sz w:val="24"/>
          <w:szCs w:val="24"/>
        </w:rPr>
      </w:pPr>
      <w:r w:rsidRPr="0004685A">
        <w:rPr>
          <w:rFonts w:asciiTheme="minorHAnsi" w:hAnsiTheme="minorHAnsi"/>
          <w:sz w:val="24"/>
          <w:szCs w:val="24"/>
        </w:rPr>
        <w:t>B</w:t>
      </w:r>
      <w:r>
        <w:rPr>
          <w:rFonts w:asciiTheme="minorHAnsi" w:hAnsiTheme="minorHAnsi"/>
          <w:sz w:val="24"/>
          <w:szCs w:val="24"/>
        </w:rPr>
        <w:t>olded words</w:t>
      </w:r>
    </w:p>
    <w:p w14:paraId="7A993910" w14:textId="77777777" w:rsidR="0004685A" w:rsidRPr="0004685A" w:rsidRDefault="0004685A" w:rsidP="006E5372">
      <w:pPr>
        <w:pStyle w:val="ListParagraph"/>
        <w:numPr>
          <w:ilvl w:val="1"/>
          <w:numId w:val="8"/>
        </w:numPr>
        <w:spacing w:before="0" w:after="0"/>
        <w:rPr>
          <w:rFonts w:asciiTheme="minorHAnsi" w:hAnsiTheme="minorHAnsi"/>
          <w:sz w:val="24"/>
          <w:szCs w:val="24"/>
        </w:rPr>
      </w:pPr>
      <w:r w:rsidRPr="0004685A">
        <w:rPr>
          <w:rFonts w:asciiTheme="minorHAnsi" w:hAnsiTheme="minorHAnsi"/>
          <w:sz w:val="24"/>
          <w:szCs w:val="24"/>
        </w:rPr>
        <w:t xml:space="preserve">Tone / style </w:t>
      </w:r>
    </w:p>
    <w:p w14:paraId="3CCD4F04" w14:textId="77777777" w:rsidR="0004685A" w:rsidRDefault="0004685A" w:rsidP="00D76AA4">
      <w:pPr>
        <w:spacing w:after="0" w:line="240" w:lineRule="auto"/>
        <w:rPr>
          <w:sz w:val="24"/>
          <w:szCs w:val="24"/>
        </w:rPr>
      </w:pPr>
    </w:p>
    <w:p w14:paraId="488B0AD2" w14:textId="6C9F04FB" w:rsidR="00EC1B36" w:rsidRDefault="00EC1B36" w:rsidP="00D76AA4">
      <w:pPr>
        <w:spacing w:after="0" w:line="240" w:lineRule="auto"/>
        <w:rPr>
          <w:sz w:val="24"/>
          <w:szCs w:val="24"/>
        </w:rPr>
      </w:pPr>
      <w:r>
        <w:rPr>
          <w:sz w:val="24"/>
          <w:szCs w:val="24"/>
        </w:rPr>
        <w:t>{</w:t>
      </w:r>
      <w:r w:rsidRPr="00EC1B36">
        <w:rPr>
          <w:sz w:val="24"/>
          <w:szCs w:val="24"/>
          <w:highlight w:val="yellow"/>
        </w:rPr>
        <w:t>insert hotspot text</w:t>
      </w:r>
      <w:r>
        <w:rPr>
          <w:sz w:val="24"/>
          <w:szCs w:val="24"/>
        </w:rPr>
        <w:t>. Use information icons for hotspots}</w:t>
      </w:r>
    </w:p>
    <w:p w14:paraId="2B8EF896" w14:textId="77777777" w:rsidR="00EC1B36" w:rsidRDefault="00EC1B36" w:rsidP="00D76AA4">
      <w:pPr>
        <w:spacing w:after="0" w:line="240" w:lineRule="auto"/>
        <w:rPr>
          <w:sz w:val="24"/>
          <w:szCs w:val="24"/>
        </w:rPr>
      </w:pPr>
    </w:p>
    <w:p w14:paraId="26E35F72" w14:textId="2F8185ED" w:rsidR="00EC1B36" w:rsidRDefault="004B485B" w:rsidP="00D76AA4">
      <w:pPr>
        <w:spacing w:after="0" w:line="240" w:lineRule="auto"/>
        <w:rPr>
          <w:sz w:val="24"/>
          <w:szCs w:val="24"/>
        </w:rPr>
      </w:pPr>
      <w:r>
        <w:rPr>
          <w:sz w:val="24"/>
          <w:szCs w:val="24"/>
        </w:rPr>
        <w:t>{</w:t>
      </w:r>
      <w:r w:rsidRPr="00FB5104">
        <w:rPr>
          <w:sz w:val="24"/>
          <w:szCs w:val="24"/>
          <w:highlight w:val="yellow"/>
        </w:rPr>
        <w:t>note to dev</w:t>
      </w:r>
      <w:r>
        <w:rPr>
          <w:sz w:val="24"/>
          <w:szCs w:val="24"/>
        </w:rPr>
        <w:t xml:space="preserve">: the </w:t>
      </w:r>
      <w:commentRangeStart w:id="14"/>
      <w:r>
        <w:rPr>
          <w:sz w:val="24"/>
          <w:szCs w:val="24"/>
        </w:rPr>
        <w:t xml:space="preserve">following </w:t>
      </w:r>
      <w:commentRangeEnd w:id="14"/>
      <w:r w:rsidR="00FB5104">
        <w:rPr>
          <w:rStyle w:val="CommentReference"/>
        </w:rPr>
        <w:commentReference w:id="14"/>
      </w:r>
      <w:r>
        <w:rPr>
          <w:sz w:val="24"/>
          <w:szCs w:val="24"/>
        </w:rPr>
        <w:t>is the information for the hotspots}</w:t>
      </w:r>
    </w:p>
    <w:p w14:paraId="5EAF2FBC" w14:textId="77777777" w:rsidR="00FB5104" w:rsidRDefault="00FB5104" w:rsidP="00D76AA4">
      <w:pPr>
        <w:spacing w:after="0" w:line="240" w:lineRule="auto"/>
        <w:rPr>
          <w:sz w:val="24"/>
          <w:szCs w:val="24"/>
        </w:rPr>
      </w:pPr>
    </w:p>
    <w:p w14:paraId="01C720A2" w14:textId="77777777" w:rsidR="00FB5104" w:rsidRPr="0004685A" w:rsidRDefault="00FB5104" w:rsidP="00D76AA4">
      <w:pPr>
        <w:spacing w:after="0" w:line="240" w:lineRule="auto"/>
        <w:rPr>
          <w:sz w:val="24"/>
          <w:szCs w:val="24"/>
        </w:rPr>
      </w:pPr>
    </w:p>
    <w:p w14:paraId="29442390" w14:textId="77777777" w:rsidR="00D76AA4" w:rsidRDefault="00D76AA4" w:rsidP="00D76AA4">
      <w:pPr>
        <w:rPr>
          <w:sz w:val="24"/>
          <w:szCs w:val="24"/>
        </w:rPr>
      </w:pPr>
      <w:r>
        <w:rPr>
          <w:sz w:val="24"/>
          <w:szCs w:val="24"/>
        </w:rPr>
        <w:br w:type="page"/>
      </w:r>
    </w:p>
    <w:tbl>
      <w:tblPr>
        <w:tblStyle w:val="TableGrid"/>
        <w:tblW w:w="9445" w:type="dxa"/>
        <w:tblLook w:val="04A0" w:firstRow="1" w:lastRow="0" w:firstColumn="1" w:lastColumn="0" w:noHBand="0" w:noVBand="1"/>
      </w:tblPr>
      <w:tblGrid>
        <w:gridCol w:w="2078"/>
        <w:gridCol w:w="7367"/>
      </w:tblGrid>
      <w:tr w:rsidR="00D76AA4" w14:paraId="61E375FF" w14:textId="77777777" w:rsidTr="004B485B">
        <w:trPr>
          <w:trHeight w:val="131"/>
        </w:trPr>
        <w:tc>
          <w:tcPr>
            <w:tcW w:w="9445" w:type="dxa"/>
            <w:gridSpan w:val="2"/>
            <w:shd w:val="clear" w:color="auto" w:fill="D9D9D9" w:themeFill="background1" w:themeFillShade="D9"/>
          </w:tcPr>
          <w:p w14:paraId="3615156B" w14:textId="77777777" w:rsidR="00D76AA4" w:rsidRPr="00952DC3" w:rsidRDefault="00D76AA4" w:rsidP="004B485B">
            <w:r>
              <w:rPr>
                <w:b/>
              </w:rPr>
              <w:lastRenderedPageBreak/>
              <w:t>Screen #</w:t>
            </w:r>
            <w:r>
              <w:rPr>
                <w:b/>
              </w:rPr>
              <w:fldChar w:fldCharType="begin"/>
            </w:r>
            <w:r>
              <w:rPr>
                <w:b/>
              </w:rPr>
              <w:instrText xml:space="preserve"> AUTONUMLGL  \* Arabic \e </w:instrText>
            </w:r>
            <w:r>
              <w:rPr>
                <w:b/>
              </w:rPr>
              <w:fldChar w:fldCharType="end"/>
            </w:r>
          </w:p>
        </w:tc>
      </w:tr>
      <w:tr w:rsidR="00D76AA4" w14:paraId="39F9A933" w14:textId="77777777" w:rsidTr="004B485B">
        <w:trPr>
          <w:trHeight w:val="131"/>
        </w:trPr>
        <w:tc>
          <w:tcPr>
            <w:tcW w:w="2078" w:type="dxa"/>
            <w:shd w:val="clear" w:color="auto" w:fill="D9D9D9" w:themeFill="background1" w:themeFillShade="D9"/>
          </w:tcPr>
          <w:p w14:paraId="6E32A674" w14:textId="77777777" w:rsidR="00D76AA4" w:rsidRDefault="00D76AA4" w:rsidP="004B485B">
            <w:pPr>
              <w:rPr>
                <w:b/>
              </w:rPr>
            </w:pPr>
            <w:r>
              <w:rPr>
                <w:b/>
              </w:rPr>
              <w:t xml:space="preserve">Page type: </w:t>
            </w:r>
          </w:p>
        </w:tc>
        <w:tc>
          <w:tcPr>
            <w:tcW w:w="7367" w:type="dxa"/>
            <w:shd w:val="clear" w:color="auto" w:fill="D9D9D9" w:themeFill="background1" w:themeFillShade="D9"/>
          </w:tcPr>
          <w:p w14:paraId="2828A2C8" w14:textId="6E42CC10" w:rsidR="00D76AA4" w:rsidRPr="006C5550" w:rsidRDefault="000215AE" w:rsidP="000215AE">
            <w:r>
              <w:t>Inserted pdf.</w:t>
            </w:r>
            <w:r w:rsidR="00FF6775">
              <w:t xml:space="preserve"> Sho</w:t>
            </w:r>
            <w:r w:rsidR="003042B4">
              <w:t>rt answer fields.</w:t>
            </w:r>
          </w:p>
        </w:tc>
      </w:tr>
      <w:tr w:rsidR="00D76AA4" w14:paraId="16600929" w14:textId="77777777" w:rsidTr="004B485B">
        <w:trPr>
          <w:trHeight w:val="131"/>
        </w:trPr>
        <w:tc>
          <w:tcPr>
            <w:tcW w:w="2078" w:type="dxa"/>
            <w:shd w:val="clear" w:color="auto" w:fill="D9D9D9" w:themeFill="background1" w:themeFillShade="D9"/>
          </w:tcPr>
          <w:p w14:paraId="39DCDB80" w14:textId="77777777" w:rsidR="00D76AA4" w:rsidRDefault="00D76AA4" w:rsidP="004B485B">
            <w:pPr>
              <w:rPr>
                <w:b/>
              </w:rPr>
            </w:pPr>
            <w:r>
              <w:rPr>
                <w:b/>
              </w:rPr>
              <w:t>General Developer Notes</w:t>
            </w:r>
          </w:p>
        </w:tc>
        <w:tc>
          <w:tcPr>
            <w:tcW w:w="7367" w:type="dxa"/>
            <w:shd w:val="clear" w:color="auto" w:fill="D9D9D9" w:themeFill="background1" w:themeFillShade="D9"/>
          </w:tcPr>
          <w:p w14:paraId="68DD8C66" w14:textId="597F8C51" w:rsidR="003042B4" w:rsidRPr="00AF0A8C" w:rsidRDefault="000215AE" w:rsidP="004B485B">
            <w:r>
              <w:t xml:space="preserve">Is it possible to embed the text as a pdf (as, for example, </w:t>
            </w:r>
            <w:hyperlink r:id="rId22" w:anchor=".yo1d2rbk3" w:history="1">
              <w:r w:rsidRPr="000B75DC">
                <w:rPr>
                  <w:rStyle w:val="Hyperlink"/>
                </w:rPr>
                <w:t>https://medium.com/oversightdems/investigate-flynns-payment-for-dining-with-putin-in-moscow-e01a210baa15#.yo1d2rbk3</w:t>
              </w:r>
            </w:hyperlink>
            <w:r w:rsidRPr="000215AE">
              <w:rPr>
                <w:rStyle w:val="Hyperlink"/>
                <w:color w:val="auto"/>
                <w:u w:val="none"/>
              </w:rPr>
              <w:t>)</w:t>
            </w:r>
            <w:r>
              <w:rPr>
                <w:rStyle w:val="Hyperlink"/>
                <w:color w:val="auto"/>
                <w:u w:val="none"/>
              </w:rPr>
              <w:t>?</w:t>
            </w:r>
          </w:p>
        </w:tc>
      </w:tr>
    </w:tbl>
    <w:p w14:paraId="7D4C3724" w14:textId="75CDFB10" w:rsidR="00D76AA4" w:rsidRPr="00130CD3" w:rsidRDefault="00D76AA4" w:rsidP="00D76AA4">
      <w:pPr>
        <w:spacing w:after="0" w:line="240" w:lineRule="auto"/>
        <w:rPr>
          <w:sz w:val="24"/>
          <w:szCs w:val="24"/>
        </w:rPr>
      </w:pPr>
    </w:p>
    <w:p w14:paraId="6FEC6AB1" w14:textId="77777777" w:rsidR="00D76AA4" w:rsidRDefault="00D76AA4" w:rsidP="00D76AA4">
      <w:pPr>
        <w:pStyle w:val="Heading1"/>
      </w:pPr>
      <w:bookmarkStart w:id="15" w:name="_Toc481421619"/>
      <w:bookmarkStart w:id="16" w:name="_Toc481495588"/>
      <w:r>
        <w:t>Activity: Skimming</w:t>
      </w:r>
      <w:bookmarkEnd w:id="15"/>
      <w:bookmarkEnd w:id="16"/>
    </w:p>
    <w:p w14:paraId="5BC60A00" w14:textId="7ACA3EF5" w:rsidR="00D76AA4" w:rsidRDefault="000215AE" w:rsidP="00D76AA4">
      <w:pPr>
        <w:spacing w:after="0" w:line="240" w:lineRule="auto"/>
        <w:rPr>
          <w:sz w:val="24"/>
          <w:szCs w:val="24"/>
        </w:rPr>
      </w:pPr>
      <w:r w:rsidRPr="000215AE">
        <w:rPr>
          <w:sz w:val="24"/>
          <w:szCs w:val="24"/>
        </w:rPr>
        <w:t xml:space="preserve">Let’s </w:t>
      </w:r>
      <w:r w:rsidR="003042B4">
        <w:rPr>
          <w:sz w:val="24"/>
          <w:szCs w:val="24"/>
        </w:rPr>
        <w:t>practice</w:t>
      </w:r>
      <w:r w:rsidRPr="000215AE">
        <w:rPr>
          <w:sz w:val="24"/>
          <w:szCs w:val="24"/>
        </w:rPr>
        <w:t xml:space="preserve"> skimming. Even though you are just taking a quick glance</w:t>
      </w:r>
      <w:r w:rsidR="00240F7B">
        <w:rPr>
          <w:sz w:val="24"/>
          <w:szCs w:val="24"/>
        </w:rPr>
        <w:t xml:space="preserve">, this style of reading allows you to explore the chapter </w:t>
      </w:r>
      <w:r>
        <w:rPr>
          <w:sz w:val="24"/>
          <w:szCs w:val="24"/>
        </w:rPr>
        <w:t>from beginning to end</w:t>
      </w:r>
      <w:r w:rsidR="00240F7B">
        <w:rPr>
          <w:sz w:val="24"/>
          <w:szCs w:val="24"/>
        </w:rPr>
        <w:t>. Are you</w:t>
      </w:r>
      <w:r w:rsidRPr="000215AE">
        <w:rPr>
          <w:sz w:val="24"/>
          <w:szCs w:val="24"/>
        </w:rPr>
        <w:t xml:space="preserve"> able to draw a few </w:t>
      </w:r>
      <w:r w:rsidR="00240F7B">
        <w:rPr>
          <w:sz w:val="24"/>
          <w:szCs w:val="24"/>
        </w:rPr>
        <w:t xml:space="preserve">preliminary </w:t>
      </w:r>
      <w:r w:rsidRPr="000215AE">
        <w:rPr>
          <w:sz w:val="24"/>
          <w:szCs w:val="24"/>
        </w:rPr>
        <w:t>conclusions about the</w:t>
      </w:r>
      <w:r w:rsidR="00240F7B">
        <w:rPr>
          <w:sz w:val="24"/>
          <w:szCs w:val="24"/>
        </w:rPr>
        <w:t xml:space="preserve"> content of the</w:t>
      </w:r>
      <w:r w:rsidRPr="000215AE">
        <w:rPr>
          <w:sz w:val="24"/>
          <w:szCs w:val="24"/>
        </w:rPr>
        <w:t xml:space="preserve"> text?</w:t>
      </w:r>
    </w:p>
    <w:p w14:paraId="487CC43C" w14:textId="545D5C2B" w:rsidR="003042B4" w:rsidRDefault="003042B4" w:rsidP="00D76AA4">
      <w:pPr>
        <w:spacing w:after="0" w:line="240" w:lineRule="auto"/>
        <w:rPr>
          <w:sz w:val="24"/>
          <w:szCs w:val="24"/>
        </w:rPr>
      </w:pPr>
    </w:p>
    <w:p w14:paraId="758109FC" w14:textId="27739A22" w:rsidR="003042B4" w:rsidRPr="003042B4" w:rsidRDefault="003042B4" w:rsidP="00D76AA4">
      <w:pPr>
        <w:spacing w:after="0" w:line="240" w:lineRule="auto"/>
        <w:rPr>
          <w:sz w:val="24"/>
          <w:szCs w:val="24"/>
        </w:rPr>
      </w:pPr>
      <w:r w:rsidRPr="000215AE">
        <w:rPr>
          <w:noProof/>
          <w:sz w:val="24"/>
          <w:szCs w:val="24"/>
          <w:lang w:eastAsia="en-CA"/>
        </w:rPr>
        <mc:AlternateContent>
          <mc:Choice Requires="wps">
            <w:drawing>
              <wp:anchor distT="45720" distB="45720" distL="114300" distR="114300" simplePos="0" relativeHeight="251658241" behindDoc="0" locked="0" layoutInCell="1" allowOverlap="1" wp14:anchorId="118DBB09" wp14:editId="517610A9">
                <wp:simplePos x="0" y="0"/>
                <wp:positionH relativeFrom="margin">
                  <wp:align>right</wp:align>
                </wp:positionH>
                <wp:positionV relativeFrom="paragraph">
                  <wp:posOffset>486518</wp:posOffset>
                </wp:positionV>
                <wp:extent cx="5917565" cy="2414905"/>
                <wp:effectExtent l="0" t="0" r="26035" b="234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2414905"/>
                        </a:xfrm>
                        <a:prstGeom prst="rect">
                          <a:avLst/>
                        </a:prstGeom>
                        <a:solidFill>
                          <a:srgbClr val="FFFFFF"/>
                        </a:solidFill>
                        <a:ln w="9525">
                          <a:solidFill>
                            <a:srgbClr val="000000"/>
                          </a:solidFill>
                          <a:miter lim="800000"/>
                          <a:headEnd/>
                          <a:tailEnd/>
                        </a:ln>
                      </wps:spPr>
                      <wps:txbx>
                        <w:txbxContent>
                          <w:p w14:paraId="368400EC" w14:textId="1E6C080A" w:rsidR="000F6204" w:rsidRDefault="000F6204">
                            <w:r>
                              <w:t xml:space="preserve">Pdf of text (width of page, sufficient depth to still see accordions. Ultimately dev’s choice for user experience…) if it is possible to make this blind to </w:t>
                            </w:r>
                            <w:proofErr w:type="spellStart"/>
                            <w:r>
                              <w:t>screenreaders</w:t>
                            </w:r>
                            <w:proofErr w:type="spellEnd"/>
                            <w:r>
                              <w:t xml:space="preserve">, i.e., can the </w:t>
                            </w:r>
                            <w:proofErr w:type="spellStart"/>
                            <w:r>
                              <w:t>screenreaders</w:t>
                            </w:r>
                            <w:proofErr w:type="spellEnd"/>
                            <w:r>
                              <w:t xml:space="preserve"> skip over the pdf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18DBB09" id="_x0000_t202" coordsize="21600,21600" o:spt="202" path="m0,0l0,21600,21600,21600,21600,0xe">
                <v:stroke joinstyle="miter"/>
                <v:path gradientshapeok="t" o:connecttype="rect"/>
              </v:shapetype>
              <v:shape id="Text Box 2" o:spid="_x0000_s1026" type="#_x0000_t202" style="position:absolute;margin-left:414.75pt;margin-top:38.3pt;width:465.95pt;height:190.15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">
                <v:textbox>
                  <w:txbxContent>
                    <w:p w14:paraId="368400EC" w14:textId="1E6C080A" w:rsidR="000F6204" w:rsidRDefault="000F6204">
                      <w:r>
                        <w:t>Pdf of text (width of page, sufficient depth to still see accordions. Ultimately dev’s choice for user experience…) if it is possible to make this blind to screenreaders, i.e., can the screenreaders skip over the pdf window?</w:t>
                      </w:r>
                    </w:p>
                  </w:txbxContent>
                </v:textbox>
                <w10:wrap type="topAndBottom" anchorx="margin"/>
              </v:shape>
            </w:pict>
          </mc:Fallback>
        </mc:AlternateContent>
      </w:r>
      <w:r>
        <w:rPr>
          <w:sz w:val="24"/>
          <w:szCs w:val="24"/>
        </w:rPr>
        <w:t xml:space="preserve">You can read </w:t>
      </w:r>
      <w:hyperlink r:id="rId23" w:history="1">
        <w:r w:rsidRPr="000215AE">
          <w:rPr>
            <w:rStyle w:val="Hyperlink"/>
            <w:sz w:val="24"/>
            <w:szCs w:val="24"/>
          </w:rPr>
          <w:t>this textbook chapter</w:t>
        </w:r>
      </w:hyperlink>
      <w:r w:rsidRPr="003042B4">
        <w:rPr>
          <w:rStyle w:val="Hyperlink"/>
          <w:color w:val="auto"/>
          <w:sz w:val="24"/>
          <w:szCs w:val="24"/>
          <w:u w:val="none"/>
        </w:rPr>
        <w:t xml:space="preserve"> on a </w:t>
      </w:r>
      <w:r>
        <w:rPr>
          <w:rStyle w:val="Hyperlink"/>
          <w:color w:val="auto"/>
          <w:sz w:val="24"/>
          <w:szCs w:val="24"/>
          <w:u w:val="none"/>
        </w:rPr>
        <w:t>different tab in your browser or use the pdf window below. Questions to check your skimming follow below the text.</w:t>
      </w:r>
    </w:p>
    <w:p w14:paraId="22B4825A" w14:textId="77777777" w:rsidR="000215AE" w:rsidRDefault="000215AE" w:rsidP="00D76AA4">
      <w:pPr>
        <w:spacing w:after="0" w:line="240" w:lineRule="auto"/>
        <w:rPr>
          <w:sz w:val="24"/>
          <w:szCs w:val="24"/>
        </w:rPr>
      </w:pPr>
    </w:p>
    <w:p w14:paraId="1E7E174E" w14:textId="350A8043" w:rsidR="002A4984" w:rsidRDefault="002A4984" w:rsidP="00D76AA4">
      <w:pPr>
        <w:spacing w:after="0" w:line="240" w:lineRule="auto"/>
        <w:rPr>
          <w:sz w:val="24"/>
          <w:szCs w:val="24"/>
        </w:rPr>
      </w:pPr>
      <w:r>
        <w:rPr>
          <w:sz w:val="24"/>
          <w:szCs w:val="24"/>
        </w:rPr>
        <w:t>Type your answer in the provided field. Check your spelling</w:t>
      </w:r>
      <w:r w:rsidR="00C111B3">
        <w:rPr>
          <w:sz w:val="24"/>
          <w:szCs w:val="24"/>
        </w:rPr>
        <w:t>,</w:t>
      </w:r>
      <w:r>
        <w:rPr>
          <w:sz w:val="24"/>
          <w:szCs w:val="24"/>
        </w:rPr>
        <w:t xml:space="preserve"> then select &lt;</w:t>
      </w:r>
      <w:proofErr w:type="spellStart"/>
      <w:r>
        <w:rPr>
          <w:sz w:val="24"/>
          <w:szCs w:val="24"/>
        </w:rPr>
        <w:t>em</w:t>
      </w:r>
      <w:proofErr w:type="spellEnd"/>
      <w:r>
        <w:rPr>
          <w:sz w:val="24"/>
          <w:szCs w:val="24"/>
        </w:rPr>
        <w:t>&gt;</w:t>
      </w:r>
      <w:r w:rsidRPr="002A4984">
        <w:rPr>
          <w:i/>
          <w:sz w:val="24"/>
          <w:szCs w:val="24"/>
        </w:rPr>
        <w:t>Check Answer</w:t>
      </w:r>
      <w:r>
        <w:rPr>
          <w:sz w:val="24"/>
          <w:szCs w:val="24"/>
        </w:rPr>
        <w:t>&lt;/</w:t>
      </w:r>
      <w:proofErr w:type="spellStart"/>
      <w:r>
        <w:rPr>
          <w:sz w:val="24"/>
          <w:szCs w:val="24"/>
        </w:rPr>
        <w:t>em</w:t>
      </w:r>
      <w:proofErr w:type="spellEnd"/>
      <w:r>
        <w:rPr>
          <w:sz w:val="24"/>
          <w:szCs w:val="24"/>
        </w:rPr>
        <w:t>&gt;.</w:t>
      </w:r>
    </w:p>
    <w:p w14:paraId="63503438" w14:textId="7B38D206" w:rsidR="001020F4" w:rsidRDefault="001020F4" w:rsidP="00D76AA4">
      <w:pPr>
        <w:spacing w:after="0" w:line="240" w:lineRule="auto"/>
        <w:rPr>
          <w:sz w:val="24"/>
          <w:szCs w:val="24"/>
        </w:rPr>
      </w:pPr>
      <w:r>
        <w:rPr>
          <w:sz w:val="24"/>
          <w:szCs w:val="24"/>
        </w:rPr>
        <w:t>{</w:t>
      </w:r>
      <w:r w:rsidRPr="001020F4">
        <w:rPr>
          <w:sz w:val="24"/>
          <w:szCs w:val="24"/>
          <w:highlight w:val="yellow"/>
        </w:rPr>
        <w:t>note to dev</w:t>
      </w:r>
      <w:r>
        <w:rPr>
          <w:sz w:val="24"/>
          <w:szCs w:val="24"/>
        </w:rPr>
        <w:t>: maybe we can highlight the hint in some way?}</w:t>
      </w:r>
    </w:p>
    <w:p w14:paraId="6650D01E" w14:textId="77777777" w:rsidR="002A4984" w:rsidRDefault="002A4984" w:rsidP="00D76AA4">
      <w:pPr>
        <w:spacing w:after="0" w:line="240" w:lineRule="auto"/>
        <w:rPr>
          <w:sz w:val="24"/>
          <w:szCs w:val="24"/>
        </w:rPr>
      </w:pPr>
    </w:p>
    <w:p w14:paraId="01F96F58" w14:textId="15D64D9E" w:rsidR="000215AE" w:rsidRPr="00FF6775" w:rsidRDefault="000215AE" w:rsidP="006E5372">
      <w:pPr>
        <w:pStyle w:val="ListParagraph"/>
        <w:numPr>
          <w:ilvl w:val="0"/>
          <w:numId w:val="9"/>
        </w:numPr>
        <w:spacing w:after="0"/>
        <w:rPr>
          <w:rFonts w:asciiTheme="minorHAnsi" w:hAnsiTheme="minorHAnsi"/>
          <w:sz w:val="24"/>
          <w:szCs w:val="24"/>
        </w:rPr>
      </w:pPr>
      <w:r w:rsidRPr="00FF6775">
        <w:rPr>
          <w:rFonts w:asciiTheme="minorHAnsi" w:hAnsiTheme="minorHAnsi"/>
          <w:sz w:val="24"/>
          <w:szCs w:val="24"/>
        </w:rPr>
        <w:t>What are the three main elements that shape the content of a paragraph?</w:t>
      </w:r>
      <w:r w:rsidR="003A41A5">
        <w:rPr>
          <w:rFonts w:asciiTheme="minorHAnsi" w:hAnsiTheme="minorHAnsi"/>
          <w:sz w:val="24"/>
          <w:szCs w:val="24"/>
        </w:rPr>
        <w:t xml:space="preserve"> </w:t>
      </w:r>
      <w:r w:rsidR="003A41A5" w:rsidRPr="001020F4">
        <w:rPr>
          <w:rFonts w:asciiTheme="minorHAnsi" w:hAnsiTheme="minorHAnsi"/>
          <w:b/>
          <w:sz w:val="24"/>
          <w:szCs w:val="24"/>
        </w:rPr>
        <w:t>Hint</w:t>
      </w:r>
      <w:r w:rsidR="003A41A5">
        <w:rPr>
          <w:rFonts w:asciiTheme="minorHAnsi" w:hAnsiTheme="minorHAnsi"/>
          <w:sz w:val="24"/>
          <w:szCs w:val="24"/>
        </w:rPr>
        <w:t>: look for a diagram.</w:t>
      </w:r>
    </w:p>
    <w:p w14:paraId="6D24D03E" w14:textId="38F8D1F2" w:rsidR="006C0EB1" w:rsidRDefault="00FF6775" w:rsidP="00D76AA4">
      <w:pPr>
        <w:spacing w:after="0" w:line="240" w:lineRule="auto"/>
        <w:rPr>
          <w:sz w:val="24"/>
          <w:szCs w:val="24"/>
        </w:rPr>
      </w:pPr>
      <w:r>
        <w:rPr>
          <w:sz w:val="24"/>
          <w:szCs w:val="24"/>
        </w:rPr>
        <w:t>{</w:t>
      </w:r>
      <w:r w:rsidRPr="00FF6775">
        <w:rPr>
          <w:sz w:val="24"/>
          <w:szCs w:val="24"/>
          <w:highlight w:val="yellow"/>
        </w:rPr>
        <w:t>note to dev</w:t>
      </w:r>
      <w:r>
        <w:rPr>
          <w:sz w:val="24"/>
          <w:szCs w:val="24"/>
        </w:rPr>
        <w:t xml:space="preserve">: one </w:t>
      </w:r>
      <w:r w:rsidR="00501260">
        <w:rPr>
          <w:sz w:val="24"/>
          <w:szCs w:val="24"/>
        </w:rPr>
        <w:t>field</w:t>
      </w:r>
      <w:r>
        <w:rPr>
          <w:sz w:val="24"/>
          <w:szCs w:val="24"/>
        </w:rPr>
        <w:t>}</w:t>
      </w:r>
    </w:p>
    <w:p w14:paraId="22676BF2" w14:textId="75CF68D2" w:rsidR="00FF6775" w:rsidRDefault="00FF6775" w:rsidP="00D76AA4">
      <w:pPr>
        <w:spacing w:after="0" w:line="240" w:lineRule="auto"/>
        <w:rPr>
          <w:sz w:val="24"/>
          <w:szCs w:val="24"/>
        </w:rPr>
      </w:pPr>
      <w:r>
        <w:rPr>
          <w:sz w:val="24"/>
          <w:szCs w:val="24"/>
        </w:rPr>
        <w:t>{</w:t>
      </w:r>
      <w:r w:rsidRPr="00FF6775">
        <w:rPr>
          <w:sz w:val="24"/>
          <w:szCs w:val="24"/>
          <w:highlight w:val="yellow"/>
        </w:rPr>
        <w:t>answers</w:t>
      </w:r>
      <w:r>
        <w:rPr>
          <w:sz w:val="24"/>
          <w:szCs w:val="24"/>
        </w:rPr>
        <w:t>} purpose, audience, tone</w:t>
      </w:r>
    </w:p>
    <w:p w14:paraId="596C5933" w14:textId="6EC2B2D5" w:rsidR="003A41A5" w:rsidRDefault="003A41A5" w:rsidP="00D76AA4">
      <w:pPr>
        <w:spacing w:after="0" w:line="240" w:lineRule="auto"/>
        <w:rPr>
          <w:sz w:val="24"/>
          <w:szCs w:val="24"/>
        </w:rPr>
      </w:pPr>
      <w:r>
        <w:rPr>
          <w:sz w:val="24"/>
          <w:szCs w:val="24"/>
        </w:rPr>
        <w:t>{</w:t>
      </w:r>
      <w:r w:rsidRPr="003A41A5">
        <w:rPr>
          <w:sz w:val="24"/>
          <w:szCs w:val="24"/>
          <w:highlight w:val="yellow"/>
        </w:rPr>
        <w:t>feedback</w:t>
      </w:r>
      <w:r>
        <w:rPr>
          <w:sz w:val="24"/>
          <w:szCs w:val="24"/>
        </w:rPr>
        <w:t>} Figure 6.1 illustrates how purpose, audience, and tone work together to shape content.</w:t>
      </w:r>
    </w:p>
    <w:p w14:paraId="4E5C1E6C" w14:textId="77777777" w:rsidR="006C0EB1" w:rsidRDefault="006C0EB1" w:rsidP="00D76AA4">
      <w:pPr>
        <w:spacing w:after="0" w:line="240" w:lineRule="auto"/>
        <w:rPr>
          <w:sz w:val="24"/>
          <w:szCs w:val="24"/>
        </w:rPr>
      </w:pPr>
    </w:p>
    <w:p w14:paraId="72FABDEE" w14:textId="06612209" w:rsidR="006C0EB1" w:rsidRPr="003042B4" w:rsidRDefault="003042B4" w:rsidP="006E5372">
      <w:pPr>
        <w:pStyle w:val="ListParagraph"/>
        <w:numPr>
          <w:ilvl w:val="0"/>
          <w:numId w:val="9"/>
        </w:numPr>
        <w:spacing w:after="0"/>
        <w:rPr>
          <w:rFonts w:asciiTheme="minorHAnsi" w:hAnsiTheme="minorHAnsi"/>
          <w:sz w:val="24"/>
          <w:szCs w:val="24"/>
        </w:rPr>
      </w:pPr>
      <w:r>
        <w:rPr>
          <w:rFonts w:asciiTheme="minorHAnsi" w:hAnsiTheme="minorHAnsi"/>
          <w:sz w:val="24"/>
          <w:szCs w:val="24"/>
        </w:rPr>
        <w:t xml:space="preserve">The chapter </w:t>
      </w:r>
      <w:r w:rsidR="00016574">
        <w:rPr>
          <w:rFonts w:asciiTheme="minorHAnsi" w:hAnsiTheme="minorHAnsi"/>
          <w:sz w:val="24"/>
          <w:szCs w:val="24"/>
        </w:rPr>
        <w:t>identifies four common</w:t>
      </w:r>
      <w:r>
        <w:rPr>
          <w:rFonts w:asciiTheme="minorHAnsi" w:hAnsiTheme="minorHAnsi"/>
          <w:sz w:val="24"/>
          <w:szCs w:val="24"/>
        </w:rPr>
        <w:t xml:space="preserve"> </w:t>
      </w:r>
      <w:r w:rsidR="00F9577E" w:rsidRPr="003042B4">
        <w:rPr>
          <w:rFonts w:asciiTheme="minorHAnsi" w:hAnsiTheme="minorHAnsi"/>
          <w:sz w:val="24"/>
          <w:szCs w:val="24"/>
        </w:rPr>
        <w:t>academic purposes</w:t>
      </w:r>
      <w:r>
        <w:rPr>
          <w:rFonts w:asciiTheme="minorHAnsi" w:hAnsiTheme="minorHAnsi"/>
          <w:sz w:val="24"/>
          <w:szCs w:val="24"/>
        </w:rPr>
        <w:t>.</w:t>
      </w:r>
      <w:r w:rsidR="00F9577E" w:rsidRPr="003042B4">
        <w:rPr>
          <w:rFonts w:asciiTheme="minorHAnsi" w:hAnsiTheme="minorHAnsi"/>
          <w:sz w:val="24"/>
          <w:szCs w:val="24"/>
        </w:rPr>
        <w:t xml:space="preserve"> What are the</w:t>
      </w:r>
      <w:r w:rsidR="00016574">
        <w:rPr>
          <w:rFonts w:asciiTheme="minorHAnsi" w:hAnsiTheme="minorHAnsi"/>
          <w:sz w:val="24"/>
          <w:szCs w:val="24"/>
        </w:rPr>
        <w:t xml:space="preserve"> paragraphs</w:t>
      </w:r>
      <w:r w:rsidR="00F9577E" w:rsidRPr="003042B4">
        <w:rPr>
          <w:rFonts w:asciiTheme="minorHAnsi" w:hAnsiTheme="minorHAnsi"/>
          <w:sz w:val="24"/>
          <w:szCs w:val="24"/>
        </w:rPr>
        <w:t xml:space="preserve"> called?</w:t>
      </w:r>
      <w:r w:rsidR="00016574">
        <w:rPr>
          <w:rFonts w:asciiTheme="minorHAnsi" w:hAnsiTheme="minorHAnsi"/>
          <w:sz w:val="24"/>
          <w:szCs w:val="24"/>
        </w:rPr>
        <w:t xml:space="preserve"> </w:t>
      </w:r>
      <w:r w:rsidR="00016574" w:rsidRPr="007B76D7">
        <w:rPr>
          <w:rFonts w:asciiTheme="minorHAnsi" w:hAnsiTheme="minorHAnsi"/>
          <w:b/>
          <w:sz w:val="24"/>
          <w:szCs w:val="24"/>
        </w:rPr>
        <w:t>Hint</w:t>
      </w:r>
      <w:r w:rsidR="00016574">
        <w:rPr>
          <w:rFonts w:asciiTheme="minorHAnsi" w:hAnsiTheme="minorHAnsi"/>
          <w:sz w:val="24"/>
          <w:szCs w:val="24"/>
        </w:rPr>
        <w:t>: Skim and look for headings and subheadings.</w:t>
      </w:r>
    </w:p>
    <w:p w14:paraId="1C25DA4D" w14:textId="49FE3A3E" w:rsidR="003042B4" w:rsidRPr="003042B4" w:rsidRDefault="003042B4" w:rsidP="003042B4">
      <w:pPr>
        <w:spacing w:after="0"/>
        <w:rPr>
          <w:sz w:val="24"/>
          <w:szCs w:val="24"/>
        </w:rPr>
      </w:pPr>
      <w:r w:rsidRPr="003042B4">
        <w:rPr>
          <w:sz w:val="24"/>
          <w:szCs w:val="24"/>
        </w:rPr>
        <w:t>{</w:t>
      </w:r>
      <w:r w:rsidRPr="003042B4">
        <w:rPr>
          <w:sz w:val="24"/>
          <w:szCs w:val="24"/>
          <w:highlight w:val="yellow"/>
        </w:rPr>
        <w:t>note to dev</w:t>
      </w:r>
      <w:r w:rsidRPr="003042B4">
        <w:rPr>
          <w:sz w:val="24"/>
          <w:szCs w:val="24"/>
        </w:rPr>
        <w:t xml:space="preserve">: </w:t>
      </w:r>
      <w:r>
        <w:rPr>
          <w:sz w:val="24"/>
          <w:szCs w:val="24"/>
        </w:rPr>
        <w:t>one field</w:t>
      </w:r>
      <w:r w:rsidRPr="003042B4">
        <w:rPr>
          <w:sz w:val="24"/>
          <w:szCs w:val="24"/>
        </w:rPr>
        <w:t>}</w:t>
      </w:r>
    </w:p>
    <w:p w14:paraId="733471C5" w14:textId="7A2AE29A" w:rsidR="003042B4" w:rsidRPr="003042B4" w:rsidRDefault="003042B4" w:rsidP="003042B4">
      <w:pPr>
        <w:spacing w:after="0"/>
        <w:rPr>
          <w:sz w:val="24"/>
          <w:szCs w:val="24"/>
        </w:rPr>
      </w:pPr>
      <w:r w:rsidRPr="003042B4">
        <w:rPr>
          <w:sz w:val="24"/>
          <w:szCs w:val="24"/>
        </w:rPr>
        <w:lastRenderedPageBreak/>
        <w:t>{</w:t>
      </w:r>
      <w:r w:rsidRPr="003042B4">
        <w:rPr>
          <w:sz w:val="24"/>
          <w:szCs w:val="24"/>
          <w:highlight w:val="yellow"/>
        </w:rPr>
        <w:t>answers</w:t>
      </w:r>
      <w:r w:rsidRPr="003042B4">
        <w:rPr>
          <w:sz w:val="24"/>
          <w:szCs w:val="24"/>
        </w:rPr>
        <w:t xml:space="preserve">} </w:t>
      </w:r>
      <w:r>
        <w:rPr>
          <w:sz w:val="24"/>
          <w:szCs w:val="24"/>
        </w:rPr>
        <w:t>summary, analysis, synthesis, evaluation</w:t>
      </w:r>
    </w:p>
    <w:p w14:paraId="117FCF81" w14:textId="2B7AF46D" w:rsidR="003042B4" w:rsidRDefault="00016574" w:rsidP="006C0EB1">
      <w:pPr>
        <w:spacing w:after="0" w:line="240" w:lineRule="auto"/>
        <w:rPr>
          <w:sz w:val="24"/>
          <w:szCs w:val="24"/>
        </w:rPr>
      </w:pPr>
      <w:r>
        <w:rPr>
          <w:sz w:val="24"/>
          <w:szCs w:val="24"/>
        </w:rPr>
        <w:t>{</w:t>
      </w:r>
      <w:r w:rsidRPr="003A41A5">
        <w:rPr>
          <w:sz w:val="24"/>
          <w:szCs w:val="24"/>
          <w:highlight w:val="yellow"/>
        </w:rPr>
        <w:t>feedback</w:t>
      </w:r>
      <w:r>
        <w:rPr>
          <w:sz w:val="24"/>
          <w:szCs w:val="24"/>
        </w:rPr>
        <w:t xml:space="preserve">} The four common academic </w:t>
      </w:r>
      <w:r w:rsidR="00C81F5F">
        <w:rPr>
          <w:sz w:val="24"/>
          <w:szCs w:val="24"/>
        </w:rPr>
        <w:t>purposes</w:t>
      </w:r>
      <w:r>
        <w:rPr>
          <w:sz w:val="24"/>
          <w:szCs w:val="24"/>
        </w:rPr>
        <w:t xml:space="preserve"> </w:t>
      </w:r>
      <w:r w:rsidR="001020F4">
        <w:rPr>
          <w:sz w:val="24"/>
          <w:szCs w:val="24"/>
        </w:rPr>
        <w:t>(</w:t>
      </w:r>
      <w:r>
        <w:rPr>
          <w:sz w:val="24"/>
          <w:szCs w:val="24"/>
        </w:rPr>
        <w:t>summary, analysis, synthesis, and evaluation</w:t>
      </w:r>
      <w:r w:rsidR="001020F4">
        <w:rPr>
          <w:sz w:val="24"/>
          <w:szCs w:val="24"/>
        </w:rPr>
        <w:t>)</w:t>
      </w:r>
      <w:r>
        <w:rPr>
          <w:sz w:val="24"/>
          <w:szCs w:val="24"/>
        </w:rPr>
        <w:t xml:space="preserve"> are listed after the diagram of the purpose, audience, tone, and content triangle (figure 6.1).</w:t>
      </w:r>
    </w:p>
    <w:p w14:paraId="15C12D83" w14:textId="77777777" w:rsidR="009729B4" w:rsidRDefault="009729B4" w:rsidP="006C0EB1">
      <w:pPr>
        <w:spacing w:after="0" w:line="240" w:lineRule="auto"/>
        <w:rPr>
          <w:sz w:val="24"/>
          <w:szCs w:val="24"/>
        </w:rPr>
      </w:pPr>
    </w:p>
    <w:p w14:paraId="168F5BDF" w14:textId="5DA6CE96" w:rsidR="006C0EB1" w:rsidRPr="003042B4" w:rsidRDefault="003042B4" w:rsidP="006E5372">
      <w:pPr>
        <w:pStyle w:val="ListParagraph"/>
        <w:numPr>
          <w:ilvl w:val="0"/>
          <w:numId w:val="9"/>
        </w:numPr>
        <w:spacing w:after="0"/>
        <w:rPr>
          <w:rFonts w:asciiTheme="minorHAnsi" w:hAnsiTheme="minorHAnsi"/>
          <w:sz w:val="24"/>
          <w:szCs w:val="24"/>
        </w:rPr>
      </w:pPr>
      <w:r>
        <w:rPr>
          <w:rFonts w:asciiTheme="minorHAnsi" w:hAnsiTheme="minorHAnsi"/>
          <w:sz w:val="24"/>
          <w:szCs w:val="24"/>
        </w:rPr>
        <w:t>The chapter</w:t>
      </w:r>
      <w:r w:rsidR="001020F4">
        <w:rPr>
          <w:rFonts w:asciiTheme="minorHAnsi" w:hAnsiTheme="minorHAnsi"/>
          <w:sz w:val="24"/>
          <w:szCs w:val="24"/>
        </w:rPr>
        <w:t xml:space="preserve"> provides some tips on</w:t>
      </w:r>
      <w:r>
        <w:rPr>
          <w:rFonts w:asciiTheme="minorHAnsi" w:hAnsiTheme="minorHAnsi"/>
          <w:sz w:val="24"/>
          <w:szCs w:val="24"/>
        </w:rPr>
        <w:t xml:space="preserve"> identif</w:t>
      </w:r>
      <w:r w:rsidR="001020F4">
        <w:rPr>
          <w:rFonts w:asciiTheme="minorHAnsi" w:hAnsiTheme="minorHAnsi"/>
          <w:sz w:val="24"/>
          <w:szCs w:val="24"/>
        </w:rPr>
        <w:t>ying the audience and offers four t</w:t>
      </w:r>
      <w:r w:rsidR="00AD53E4" w:rsidRPr="003042B4">
        <w:rPr>
          <w:rFonts w:asciiTheme="minorHAnsi" w:hAnsiTheme="minorHAnsi"/>
          <w:sz w:val="24"/>
          <w:szCs w:val="24"/>
        </w:rPr>
        <w:t>raits or characteristics we</w:t>
      </w:r>
      <w:r>
        <w:rPr>
          <w:rFonts w:asciiTheme="minorHAnsi" w:hAnsiTheme="minorHAnsi"/>
          <w:sz w:val="24"/>
          <w:szCs w:val="24"/>
        </w:rPr>
        <w:t xml:space="preserve"> can</w:t>
      </w:r>
      <w:r w:rsidR="00AD53E4" w:rsidRPr="003042B4">
        <w:rPr>
          <w:rFonts w:asciiTheme="minorHAnsi" w:hAnsiTheme="minorHAnsi"/>
          <w:sz w:val="24"/>
          <w:szCs w:val="24"/>
        </w:rPr>
        <w:t xml:space="preserve"> use to describe or anticipate our imaginary reader</w:t>
      </w:r>
      <w:r>
        <w:rPr>
          <w:rFonts w:asciiTheme="minorHAnsi" w:hAnsiTheme="minorHAnsi"/>
          <w:sz w:val="24"/>
          <w:szCs w:val="24"/>
        </w:rPr>
        <w:t>.</w:t>
      </w:r>
      <w:r w:rsidR="00AD53E4" w:rsidRPr="003042B4">
        <w:rPr>
          <w:rFonts w:asciiTheme="minorHAnsi" w:hAnsiTheme="minorHAnsi"/>
          <w:sz w:val="24"/>
          <w:szCs w:val="24"/>
        </w:rPr>
        <w:t xml:space="preserve"> What are the names given to these traits and characteristics?</w:t>
      </w:r>
      <w:r w:rsidR="009729B4">
        <w:rPr>
          <w:rFonts w:asciiTheme="minorHAnsi" w:hAnsiTheme="minorHAnsi"/>
          <w:sz w:val="24"/>
          <w:szCs w:val="24"/>
        </w:rPr>
        <w:t xml:space="preserve"> </w:t>
      </w:r>
      <w:r w:rsidR="009729B4" w:rsidRPr="008442CC">
        <w:rPr>
          <w:rFonts w:asciiTheme="minorHAnsi" w:hAnsiTheme="minorHAnsi"/>
          <w:b/>
          <w:sz w:val="24"/>
          <w:szCs w:val="24"/>
        </w:rPr>
        <w:t>Hint</w:t>
      </w:r>
      <w:r w:rsidR="009729B4">
        <w:rPr>
          <w:rFonts w:asciiTheme="minorHAnsi" w:hAnsiTheme="minorHAnsi"/>
          <w:sz w:val="24"/>
          <w:szCs w:val="24"/>
        </w:rPr>
        <w:t xml:space="preserve">: Skim for a </w:t>
      </w:r>
      <w:r w:rsidR="001020F4">
        <w:rPr>
          <w:rFonts w:asciiTheme="minorHAnsi" w:hAnsiTheme="minorHAnsi"/>
          <w:sz w:val="24"/>
          <w:szCs w:val="24"/>
        </w:rPr>
        <w:t>heading and then a list of traits.</w:t>
      </w:r>
    </w:p>
    <w:p w14:paraId="467D7C92" w14:textId="77777777" w:rsidR="002A4984" w:rsidRPr="002A4984" w:rsidRDefault="002A4984" w:rsidP="002A4984">
      <w:pPr>
        <w:spacing w:after="0"/>
        <w:rPr>
          <w:sz w:val="24"/>
          <w:szCs w:val="24"/>
        </w:rPr>
      </w:pPr>
      <w:r w:rsidRPr="002A4984">
        <w:rPr>
          <w:sz w:val="24"/>
          <w:szCs w:val="24"/>
        </w:rPr>
        <w:t>{</w:t>
      </w:r>
      <w:r w:rsidRPr="002A4984">
        <w:rPr>
          <w:sz w:val="24"/>
          <w:szCs w:val="24"/>
          <w:highlight w:val="yellow"/>
        </w:rPr>
        <w:t>note to dev</w:t>
      </w:r>
      <w:r w:rsidRPr="002A4984">
        <w:rPr>
          <w:sz w:val="24"/>
          <w:szCs w:val="24"/>
        </w:rPr>
        <w:t>: one field}</w:t>
      </w:r>
    </w:p>
    <w:p w14:paraId="5720D1F7" w14:textId="07D8AD54" w:rsidR="002A4984" w:rsidRDefault="002A4984" w:rsidP="002A4984">
      <w:pPr>
        <w:spacing w:after="0"/>
        <w:rPr>
          <w:sz w:val="24"/>
          <w:szCs w:val="24"/>
        </w:rPr>
      </w:pPr>
      <w:r w:rsidRPr="002A4984">
        <w:rPr>
          <w:sz w:val="24"/>
          <w:szCs w:val="24"/>
        </w:rPr>
        <w:t>{</w:t>
      </w:r>
      <w:r w:rsidRPr="002A4984">
        <w:rPr>
          <w:sz w:val="24"/>
          <w:szCs w:val="24"/>
          <w:highlight w:val="yellow"/>
        </w:rPr>
        <w:t>answers</w:t>
      </w:r>
      <w:r w:rsidRPr="002A4984">
        <w:rPr>
          <w:sz w:val="24"/>
          <w:szCs w:val="24"/>
        </w:rPr>
        <w:t xml:space="preserve">} </w:t>
      </w:r>
      <w:r>
        <w:rPr>
          <w:sz w:val="24"/>
          <w:szCs w:val="24"/>
        </w:rPr>
        <w:t>demographics, education, prior knowledge, expectations</w:t>
      </w:r>
    </w:p>
    <w:p w14:paraId="4DDE1DCD" w14:textId="47C2BE4E" w:rsidR="001020F4" w:rsidRPr="002A4984" w:rsidRDefault="001020F4" w:rsidP="002A4984">
      <w:pPr>
        <w:spacing w:after="0"/>
        <w:rPr>
          <w:sz w:val="24"/>
          <w:szCs w:val="24"/>
        </w:rPr>
      </w:pPr>
      <w:r>
        <w:rPr>
          <w:sz w:val="24"/>
          <w:szCs w:val="24"/>
        </w:rPr>
        <w:t>{</w:t>
      </w:r>
      <w:r w:rsidRPr="001020F4">
        <w:rPr>
          <w:sz w:val="24"/>
          <w:szCs w:val="24"/>
          <w:highlight w:val="yellow"/>
        </w:rPr>
        <w:t>feedback</w:t>
      </w:r>
      <w:r>
        <w:rPr>
          <w:sz w:val="24"/>
          <w:szCs w:val="24"/>
        </w:rPr>
        <w:t>} At the end of the section with the heading &lt;</w:t>
      </w:r>
      <w:proofErr w:type="spellStart"/>
      <w:r>
        <w:rPr>
          <w:sz w:val="24"/>
          <w:szCs w:val="24"/>
        </w:rPr>
        <w:t>em</w:t>
      </w:r>
      <w:proofErr w:type="spellEnd"/>
      <w:r>
        <w:rPr>
          <w:sz w:val="24"/>
          <w:szCs w:val="24"/>
        </w:rPr>
        <w:t>&gt;</w:t>
      </w:r>
      <w:r w:rsidRPr="001020F4">
        <w:rPr>
          <w:i/>
          <w:sz w:val="24"/>
          <w:szCs w:val="24"/>
        </w:rPr>
        <w:t>Identifying the Audience</w:t>
      </w:r>
      <w:r>
        <w:rPr>
          <w:sz w:val="24"/>
          <w:szCs w:val="24"/>
        </w:rPr>
        <w:t>&lt;/</w:t>
      </w:r>
      <w:proofErr w:type="spellStart"/>
      <w:r>
        <w:rPr>
          <w:sz w:val="24"/>
          <w:szCs w:val="24"/>
        </w:rPr>
        <w:t>em</w:t>
      </w:r>
      <w:proofErr w:type="spellEnd"/>
      <w:r>
        <w:rPr>
          <w:sz w:val="24"/>
          <w:szCs w:val="24"/>
        </w:rPr>
        <w:t>&gt;, the four traits (demographics, education, prior knowledge, expectations) are identified in a box.</w:t>
      </w:r>
    </w:p>
    <w:p w14:paraId="14C42613" w14:textId="77777777" w:rsidR="006C0EB1" w:rsidRDefault="006C0EB1" w:rsidP="006C0EB1">
      <w:pPr>
        <w:spacing w:after="0" w:line="240" w:lineRule="auto"/>
        <w:rPr>
          <w:sz w:val="24"/>
          <w:szCs w:val="24"/>
        </w:rPr>
      </w:pPr>
    </w:p>
    <w:p w14:paraId="150FC2F8" w14:textId="789405EB" w:rsidR="006C0EB1" w:rsidRPr="005B5772" w:rsidRDefault="00AD53E4" w:rsidP="006E5372">
      <w:pPr>
        <w:pStyle w:val="ListParagraph"/>
        <w:numPr>
          <w:ilvl w:val="0"/>
          <w:numId w:val="9"/>
        </w:numPr>
        <w:spacing w:after="0"/>
        <w:rPr>
          <w:rFonts w:asciiTheme="minorHAnsi" w:hAnsiTheme="minorHAnsi"/>
          <w:sz w:val="24"/>
          <w:szCs w:val="24"/>
        </w:rPr>
      </w:pPr>
      <w:r w:rsidRPr="005B5772">
        <w:rPr>
          <w:rFonts w:asciiTheme="minorHAnsi" w:hAnsiTheme="minorHAnsi"/>
          <w:sz w:val="24"/>
          <w:szCs w:val="24"/>
        </w:rPr>
        <w:t xml:space="preserve">How many key takeaways does the text suggest you should be able to retain after reading </w:t>
      </w:r>
      <w:r w:rsidR="001020F4">
        <w:rPr>
          <w:rFonts w:asciiTheme="minorHAnsi" w:hAnsiTheme="minorHAnsi"/>
          <w:sz w:val="24"/>
          <w:szCs w:val="24"/>
        </w:rPr>
        <w:t>the chapter</w:t>
      </w:r>
      <w:r w:rsidRPr="005B5772">
        <w:rPr>
          <w:rFonts w:asciiTheme="minorHAnsi" w:hAnsiTheme="minorHAnsi"/>
          <w:sz w:val="24"/>
          <w:szCs w:val="24"/>
        </w:rPr>
        <w:t xml:space="preserve"> more thoroughly?</w:t>
      </w:r>
      <w:r w:rsidR="001020F4">
        <w:rPr>
          <w:rFonts w:asciiTheme="minorHAnsi" w:hAnsiTheme="minorHAnsi"/>
          <w:sz w:val="24"/>
          <w:szCs w:val="24"/>
        </w:rPr>
        <w:t xml:space="preserve"> </w:t>
      </w:r>
      <w:r w:rsidR="001020F4" w:rsidRPr="007B76D7">
        <w:rPr>
          <w:rFonts w:asciiTheme="minorHAnsi" w:hAnsiTheme="minorHAnsi"/>
          <w:b/>
          <w:sz w:val="24"/>
          <w:szCs w:val="24"/>
        </w:rPr>
        <w:t>Hint</w:t>
      </w:r>
      <w:r w:rsidR="001020F4">
        <w:rPr>
          <w:rFonts w:asciiTheme="minorHAnsi" w:hAnsiTheme="minorHAnsi"/>
          <w:sz w:val="24"/>
          <w:szCs w:val="24"/>
        </w:rPr>
        <w:t>: This is a conclusion to the chapter, so look at the end.</w:t>
      </w:r>
    </w:p>
    <w:p w14:paraId="660E4BB1" w14:textId="77777777" w:rsidR="005B5772" w:rsidRPr="002A4984" w:rsidRDefault="005B5772" w:rsidP="005B5772">
      <w:pPr>
        <w:spacing w:after="0"/>
        <w:rPr>
          <w:sz w:val="24"/>
          <w:szCs w:val="24"/>
        </w:rPr>
      </w:pPr>
      <w:r w:rsidRPr="002A4984">
        <w:rPr>
          <w:sz w:val="24"/>
          <w:szCs w:val="24"/>
        </w:rPr>
        <w:t>{</w:t>
      </w:r>
      <w:r w:rsidRPr="002A4984">
        <w:rPr>
          <w:sz w:val="24"/>
          <w:szCs w:val="24"/>
          <w:highlight w:val="yellow"/>
        </w:rPr>
        <w:t>note to dev</w:t>
      </w:r>
      <w:r w:rsidRPr="002A4984">
        <w:rPr>
          <w:sz w:val="24"/>
          <w:szCs w:val="24"/>
        </w:rPr>
        <w:t>: one field}</w:t>
      </w:r>
    </w:p>
    <w:p w14:paraId="4D7AC08F" w14:textId="7DF72E51" w:rsidR="005B5772" w:rsidRDefault="005B5772" w:rsidP="005B5772">
      <w:pPr>
        <w:spacing w:after="0"/>
        <w:rPr>
          <w:sz w:val="24"/>
          <w:szCs w:val="24"/>
        </w:rPr>
      </w:pPr>
      <w:r w:rsidRPr="002A4984">
        <w:rPr>
          <w:sz w:val="24"/>
          <w:szCs w:val="24"/>
        </w:rPr>
        <w:t>{</w:t>
      </w:r>
      <w:r w:rsidRPr="002A4984">
        <w:rPr>
          <w:sz w:val="24"/>
          <w:szCs w:val="24"/>
          <w:highlight w:val="yellow"/>
        </w:rPr>
        <w:t>answers</w:t>
      </w:r>
      <w:r w:rsidRPr="002A4984">
        <w:rPr>
          <w:sz w:val="24"/>
          <w:szCs w:val="24"/>
        </w:rPr>
        <w:t xml:space="preserve">} </w:t>
      </w:r>
      <w:r>
        <w:rPr>
          <w:sz w:val="24"/>
          <w:szCs w:val="24"/>
        </w:rPr>
        <w:t>6, six</w:t>
      </w:r>
    </w:p>
    <w:p w14:paraId="61B407AC" w14:textId="34ABA361" w:rsidR="001020F4" w:rsidRPr="002A4984" w:rsidRDefault="001020F4" w:rsidP="005B5772">
      <w:pPr>
        <w:spacing w:after="0"/>
        <w:rPr>
          <w:sz w:val="24"/>
          <w:szCs w:val="24"/>
        </w:rPr>
      </w:pPr>
      <w:r>
        <w:rPr>
          <w:sz w:val="24"/>
          <w:szCs w:val="24"/>
        </w:rPr>
        <w:t>{</w:t>
      </w:r>
      <w:r w:rsidRPr="00106809">
        <w:rPr>
          <w:sz w:val="24"/>
          <w:szCs w:val="24"/>
          <w:highlight w:val="yellow"/>
        </w:rPr>
        <w:t>feedback</w:t>
      </w:r>
      <w:r>
        <w:rPr>
          <w:sz w:val="24"/>
          <w:szCs w:val="24"/>
        </w:rPr>
        <w:t xml:space="preserve">} At the </w:t>
      </w:r>
      <w:r w:rsidR="00106809">
        <w:rPr>
          <w:sz w:val="24"/>
          <w:szCs w:val="24"/>
        </w:rPr>
        <w:t xml:space="preserve">very </w:t>
      </w:r>
      <w:r>
        <w:rPr>
          <w:sz w:val="24"/>
          <w:szCs w:val="24"/>
        </w:rPr>
        <w:t>end of the chapter, the text identifies in a distinctive box six key takeaways</w:t>
      </w:r>
      <w:r w:rsidR="00106809">
        <w:rPr>
          <w:sz w:val="24"/>
          <w:szCs w:val="24"/>
        </w:rPr>
        <w:t xml:space="preserve"> from the reading</w:t>
      </w:r>
      <w:r>
        <w:rPr>
          <w:sz w:val="24"/>
          <w:szCs w:val="24"/>
        </w:rPr>
        <w:t>.</w:t>
      </w:r>
    </w:p>
    <w:p w14:paraId="3CDBBA29" w14:textId="77777777" w:rsidR="006C0EB1" w:rsidRPr="000215AE" w:rsidRDefault="006C0EB1" w:rsidP="006C0EB1">
      <w:pPr>
        <w:spacing w:after="0" w:line="240" w:lineRule="auto"/>
        <w:rPr>
          <w:sz w:val="24"/>
          <w:szCs w:val="24"/>
        </w:rPr>
      </w:pPr>
    </w:p>
    <w:p w14:paraId="0E4FC911" w14:textId="77777777" w:rsidR="00826A8B" w:rsidRDefault="009E65CF" w:rsidP="00D76AA4">
      <w:pPr>
        <w:spacing w:after="0" w:line="240" w:lineRule="auto"/>
        <w:rPr>
          <w:sz w:val="24"/>
          <w:szCs w:val="24"/>
        </w:rPr>
      </w:pPr>
      <w:r w:rsidRPr="009E65CF">
        <w:rPr>
          <w:sz w:val="24"/>
          <w:szCs w:val="24"/>
        </w:rPr>
        <w:t>Obviously, this quick review of the text leaves us with unanswered questions</w:t>
      </w:r>
      <w:r>
        <w:rPr>
          <w:sz w:val="24"/>
          <w:szCs w:val="24"/>
        </w:rPr>
        <w:t>, and</w:t>
      </w:r>
      <w:r w:rsidRPr="009E65CF">
        <w:rPr>
          <w:sz w:val="24"/>
          <w:szCs w:val="24"/>
        </w:rPr>
        <w:t xml:space="preserve"> we wouldn’t be able to say we’ve learned </w:t>
      </w:r>
      <w:r w:rsidR="00D71D51">
        <w:rPr>
          <w:sz w:val="24"/>
          <w:szCs w:val="24"/>
        </w:rPr>
        <w:t xml:space="preserve">the full detail of </w:t>
      </w:r>
      <w:r w:rsidRPr="009E65CF">
        <w:rPr>
          <w:sz w:val="24"/>
          <w:szCs w:val="24"/>
        </w:rPr>
        <w:t xml:space="preserve">what </w:t>
      </w:r>
      <w:r w:rsidR="00D71D51">
        <w:rPr>
          <w:sz w:val="24"/>
          <w:szCs w:val="24"/>
        </w:rPr>
        <w:t>the text</w:t>
      </w:r>
      <w:r w:rsidRPr="009E65CF">
        <w:rPr>
          <w:sz w:val="24"/>
          <w:szCs w:val="24"/>
        </w:rPr>
        <w:t xml:space="preserve"> has to say. But, we are now in a better position to retain the information it contains, because we’ve created a </w:t>
      </w:r>
      <w:r w:rsidR="00826A8B">
        <w:rPr>
          <w:sz w:val="24"/>
          <w:szCs w:val="24"/>
        </w:rPr>
        <w:t>kind of</w:t>
      </w:r>
      <w:r w:rsidRPr="009E65CF">
        <w:rPr>
          <w:sz w:val="24"/>
          <w:szCs w:val="24"/>
        </w:rPr>
        <w:t xml:space="preserve"> outline in our mind of the overall text. </w:t>
      </w:r>
    </w:p>
    <w:p w14:paraId="4F557DDB" w14:textId="77777777" w:rsidR="00826A8B" w:rsidRDefault="00826A8B" w:rsidP="00D76AA4">
      <w:pPr>
        <w:spacing w:after="0" w:line="240" w:lineRule="auto"/>
        <w:rPr>
          <w:sz w:val="24"/>
          <w:szCs w:val="24"/>
        </w:rPr>
      </w:pPr>
    </w:p>
    <w:p w14:paraId="7DCE6B63" w14:textId="25E14D0C" w:rsidR="006C0EB1" w:rsidRDefault="009E65CF" w:rsidP="00D76AA4">
      <w:pPr>
        <w:spacing w:after="0" w:line="240" w:lineRule="auto"/>
        <w:rPr>
          <w:sz w:val="24"/>
          <w:szCs w:val="24"/>
        </w:rPr>
      </w:pPr>
      <w:r w:rsidRPr="009E65CF">
        <w:rPr>
          <w:sz w:val="24"/>
          <w:szCs w:val="24"/>
        </w:rPr>
        <w:t xml:space="preserve">When we can read </w:t>
      </w:r>
      <w:r w:rsidR="00D71D51">
        <w:rPr>
          <w:sz w:val="24"/>
          <w:szCs w:val="24"/>
        </w:rPr>
        <w:t>the text</w:t>
      </w:r>
      <w:r w:rsidRPr="009E65CF">
        <w:rPr>
          <w:sz w:val="24"/>
          <w:szCs w:val="24"/>
        </w:rPr>
        <w:t xml:space="preserve"> more closely, this outline will help us to sort high-priority information from low-priority information, and it’ll provide us with a foundation for new information to be stored.</w:t>
      </w:r>
    </w:p>
    <w:p w14:paraId="1ED80E30" w14:textId="77777777" w:rsidR="009E65CF" w:rsidRPr="009E65CF" w:rsidRDefault="009E65CF" w:rsidP="00D76AA4">
      <w:pPr>
        <w:spacing w:after="0" w:line="240" w:lineRule="auto"/>
        <w:rPr>
          <w:sz w:val="24"/>
          <w:szCs w:val="24"/>
        </w:rPr>
      </w:pPr>
    </w:p>
    <w:p w14:paraId="6F686DD7" w14:textId="577A8C06" w:rsidR="00D76AA4" w:rsidRDefault="00D76AA4" w:rsidP="00D76AA4">
      <w:pPr>
        <w:rPr>
          <w:sz w:val="24"/>
          <w:szCs w:val="24"/>
        </w:rPr>
      </w:pPr>
      <w:r>
        <w:rPr>
          <w:sz w:val="24"/>
          <w:szCs w:val="24"/>
        </w:rPr>
        <w:br w:type="page"/>
      </w:r>
    </w:p>
    <w:tbl>
      <w:tblPr>
        <w:tblStyle w:val="TableGrid"/>
        <w:tblW w:w="9445" w:type="dxa"/>
        <w:tblLook w:val="04A0" w:firstRow="1" w:lastRow="0" w:firstColumn="1" w:lastColumn="0" w:noHBand="0" w:noVBand="1"/>
      </w:tblPr>
      <w:tblGrid>
        <w:gridCol w:w="2078"/>
        <w:gridCol w:w="7367"/>
      </w:tblGrid>
      <w:tr w:rsidR="00901112" w14:paraId="0C7EF6A2" w14:textId="77777777" w:rsidTr="00901112">
        <w:trPr>
          <w:trHeight w:val="131"/>
        </w:trPr>
        <w:tc>
          <w:tcPr>
            <w:tcW w:w="9445" w:type="dxa"/>
            <w:gridSpan w:val="2"/>
            <w:shd w:val="clear" w:color="auto" w:fill="D9D9D9" w:themeFill="background1" w:themeFillShade="D9"/>
          </w:tcPr>
          <w:p w14:paraId="5AA1CE94" w14:textId="77777777" w:rsidR="00901112" w:rsidRPr="00952DC3" w:rsidRDefault="00901112" w:rsidP="00901112">
            <w:r>
              <w:rPr>
                <w:b/>
              </w:rPr>
              <w:lastRenderedPageBreak/>
              <w:t>Screen #</w:t>
            </w:r>
            <w:r>
              <w:rPr>
                <w:b/>
              </w:rPr>
              <w:fldChar w:fldCharType="begin"/>
            </w:r>
            <w:r>
              <w:rPr>
                <w:b/>
              </w:rPr>
              <w:instrText xml:space="preserve"> AUTONUMLGL  \* Arabic \e </w:instrText>
            </w:r>
            <w:r>
              <w:rPr>
                <w:b/>
              </w:rPr>
              <w:fldChar w:fldCharType="end"/>
            </w:r>
          </w:p>
        </w:tc>
      </w:tr>
      <w:tr w:rsidR="00901112" w14:paraId="6A1A4B6D" w14:textId="77777777" w:rsidTr="00901112">
        <w:trPr>
          <w:trHeight w:val="131"/>
        </w:trPr>
        <w:tc>
          <w:tcPr>
            <w:tcW w:w="2078" w:type="dxa"/>
            <w:shd w:val="clear" w:color="auto" w:fill="D9D9D9" w:themeFill="background1" w:themeFillShade="D9"/>
          </w:tcPr>
          <w:p w14:paraId="7DC869C8" w14:textId="77777777" w:rsidR="00901112" w:rsidRDefault="00901112" w:rsidP="00901112">
            <w:pPr>
              <w:rPr>
                <w:b/>
              </w:rPr>
            </w:pPr>
            <w:r>
              <w:rPr>
                <w:b/>
              </w:rPr>
              <w:t xml:space="preserve">Page type: </w:t>
            </w:r>
          </w:p>
        </w:tc>
        <w:tc>
          <w:tcPr>
            <w:tcW w:w="7367" w:type="dxa"/>
            <w:shd w:val="clear" w:color="auto" w:fill="D9D9D9" w:themeFill="background1" w:themeFillShade="D9"/>
          </w:tcPr>
          <w:p w14:paraId="0C8F220F" w14:textId="1265A2E5" w:rsidR="00901112" w:rsidRPr="006C5550" w:rsidRDefault="00901112" w:rsidP="00901112">
            <w:r>
              <w:t>Hotspot interactive</w:t>
            </w:r>
          </w:p>
        </w:tc>
      </w:tr>
      <w:tr w:rsidR="00901112" w14:paraId="362AA02D" w14:textId="77777777" w:rsidTr="00901112">
        <w:trPr>
          <w:trHeight w:val="131"/>
        </w:trPr>
        <w:tc>
          <w:tcPr>
            <w:tcW w:w="2078" w:type="dxa"/>
            <w:shd w:val="clear" w:color="auto" w:fill="D9D9D9" w:themeFill="background1" w:themeFillShade="D9"/>
          </w:tcPr>
          <w:p w14:paraId="0DCC745C" w14:textId="77777777" w:rsidR="00901112" w:rsidRDefault="00901112" w:rsidP="00901112">
            <w:pPr>
              <w:rPr>
                <w:b/>
              </w:rPr>
            </w:pPr>
            <w:r>
              <w:rPr>
                <w:b/>
              </w:rPr>
              <w:t>General Developer Notes</w:t>
            </w:r>
          </w:p>
        </w:tc>
        <w:tc>
          <w:tcPr>
            <w:tcW w:w="7367" w:type="dxa"/>
            <w:shd w:val="clear" w:color="auto" w:fill="D9D9D9" w:themeFill="background1" w:themeFillShade="D9"/>
          </w:tcPr>
          <w:p w14:paraId="5D11085F" w14:textId="2421EB40" w:rsidR="00901112" w:rsidRDefault="00C2226C" w:rsidP="00901112">
            <w:r>
              <w:t xml:space="preserve">See the </w:t>
            </w:r>
            <w:r w:rsidR="006C396A">
              <w:t>text</w:t>
            </w:r>
            <w:r>
              <w:t xml:space="preserve"> in </w:t>
            </w:r>
            <w:proofErr w:type="spellStart"/>
            <w:r>
              <w:t>Sharepoint</w:t>
            </w:r>
            <w:proofErr w:type="spellEnd"/>
            <w:r>
              <w:t xml:space="preserve"> (COMM1085 &gt; Course Design &gt; Week 01 &gt; Week 1 Active Reading Hotspot (a variety of versions))</w:t>
            </w:r>
          </w:p>
          <w:p w14:paraId="7798A624" w14:textId="5023ED89" w:rsidR="00D76AA4" w:rsidRPr="00C2226C" w:rsidRDefault="00C2226C" w:rsidP="006C396A">
            <w:r>
              <w:t xml:space="preserve">I </w:t>
            </w:r>
            <w:r w:rsidR="006C396A">
              <w:t xml:space="preserve">suspect that we will need to re-create this for </w:t>
            </w:r>
            <w:proofErr w:type="spellStart"/>
            <w:r w:rsidR="006C396A">
              <w:t>screenreaders</w:t>
            </w:r>
            <w:proofErr w:type="spellEnd"/>
            <w:r w:rsidR="006C396A">
              <w:t>. It will</w:t>
            </w:r>
            <w:r w:rsidR="00D76AA4">
              <w:t xml:space="preserve"> need to look like a couple of pages from a textbook.</w:t>
            </w:r>
            <w:r w:rsidR="006C396A">
              <w:t xml:space="preserve"> Let’s talk.</w:t>
            </w:r>
          </w:p>
        </w:tc>
      </w:tr>
    </w:tbl>
    <w:p w14:paraId="1C4FA3CF" w14:textId="717B0A90" w:rsidR="00901112" w:rsidRDefault="00901112" w:rsidP="00901112">
      <w:pPr>
        <w:spacing w:after="0" w:line="240" w:lineRule="auto"/>
        <w:rPr>
          <w:sz w:val="24"/>
          <w:szCs w:val="24"/>
        </w:rPr>
      </w:pPr>
    </w:p>
    <w:p w14:paraId="364BFE49" w14:textId="63A02984" w:rsidR="00901112" w:rsidRPr="00130CD3" w:rsidRDefault="00901112" w:rsidP="00901112">
      <w:pPr>
        <w:pStyle w:val="Heading1"/>
      </w:pPr>
      <w:bookmarkStart w:id="17" w:name="_Toc481421620"/>
      <w:bookmarkStart w:id="18" w:name="_Toc481495589"/>
      <w:r>
        <w:t>Scanning a Text</w:t>
      </w:r>
      <w:bookmarkEnd w:id="17"/>
      <w:bookmarkEnd w:id="18"/>
    </w:p>
    <w:p w14:paraId="2D02C844" w14:textId="7B0BCFEB" w:rsidR="00C2226C" w:rsidRPr="00C2226C" w:rsidRDefault="00C2226C" w:rsidP="00C2226C">
      <w:pPr>
        <w:spacing w:after="0" w:line="240" w:lineRule="auto"/>
        <w:rPr>
          <w:sz w:val="24"/>
          <w:szCs w:val="24"/>
        </w:rPr>
      </w:pPr>
      <w:commentRangeStart w:id="19"/>
      <w:commentRangeStart w:id="20"/>
      <w:r w:rsidRPr="00C2226C">
        <w:rPr>
          <w:sz w:val="24"/>
          <w:szCs w:val="24"/>
        </w:rPr>
        <w:t>T</w:t>
      </w:r>
      <w:r w:rsidR="00D1208C">
        <w:rPr>
          <w:sz w:val="24"/>
          <w:szCs w:val="24"/>
        </w:rPr>
        <w:t>he</w:t>
      </w:r>
      <w:r w:rsidRPr="00C2226C">
        <w:rPr>
          <w:sz w:val="24"/>
          <w:szCs w:val="24"/>
        </w:rPr>
        <w:t xml:space="preserve"> goal of this method is to quickly acquire a general understanding of the text’s main ideas.</w:t>
      </w:r>
    </w:p>
    <w:p w14:paraId="5EC9AFEB" w14:textId="77777777" w:rsidR="00C2226C" w:rsidRPr="00C2226C" w:rsidRDefault="00C2226C" w:rsidP="00C2226C">
      <w:pPr>
        <w:spacing w:after="0" w:line="240" w:lineRule="auto"/>
        <w:rPr>
          <w:sz w:val="24"/>
          <w:szCs w:val="24"/>
        </w:rPr>
      </w:pPr>
    </w:p>
    <w:p w14:paraId="7A6EB4B1" w14:textId="372A66AC" w:rsidR="00C2226C" w:rsidRPr="00C2226C" w:rsidRDefault="00C2226C" w:rsidP="00C2226C">
      <w:pPr>
        <w:spacing w:after="0" w:line="240" w:lineRule="auto"/>
        <w:rPr>
          <w:sz w:val="24"/>
          <w:szCs w:val="24"/>
        </w:rPr>
      </w:pPr>
      <w:r w:rsidRPr="00C2226C">
        <w:rPr>
          <w:sz w:val="24"/>
          <w:szCs w:val="24"/>
        </w:rPr>
        <w:t>To get an overall sense of the main ideas, you can search for or target specific sections of the text where you might expect to find the most meaning:</w:t>
      </w:r>
      <w:commentRangeEnd w:id="19"/>
      <w:r w:rsidR="007B76D7">
        <w:rPr>
          <w:rStyle w:val="CommentReference"/>
        </w:rPr>
        <w:commentReference w:id="19"/>
      </w:r>
      <w:commentRangeEnd w:id="20"/>
      <w:r w:rsidR="00B0253C">
        <w:rPr>
          <w:rStyle w:val="CommentReference"/>
        </w:rPr>
        <w:commentReference w:id="20"/>
      </w:r>
    </w:p>
    <w:p w14:paraId="7CBC595D" w14:textId="11039D8D" w:rsidR="00C2226C" w:rsidRPr="00C2226C" w:rsidRDefault="00C2226C" w:rsidP="006E5372">
      <w:pPr>
        <w:pStyle w:val="ListParagraph"/>
        <w:numPr>
          <w:ilvl w:val="1"/>
          <w:numId w:val="2"/>
        </w:numPr>
        <w:spacing w:before="0" w:after="0"/>
        <w:rPr>
          <w:rFonts w:asciiTheme="minorHAnsi" w:hAnsiTheme="minorHAnsi"/>
          <w:sz w:val="24"/>
          <w:szCs w:val="24"/>
        </w:rPr>
      </w:pPr>
      <w:r>
        <w:rPr>
          <w:rFonts w:asciiTheme="minorHAnsi" w:hAnsiTheme="minorHAnsi"/>
          <w:sz w:val="24"/>
          <w:szCs w:val="24"/>
        </w:rPr>
        <w:t>Title / Sub-title</w:t>
      </w:r>
    </w:p>
    <w:p w14:paraId="60BD4D01" w14:textId="77777777" w:rsidR="00C2226C" w:rsidRPr="00C2226C" w:rsidRDefault="00C2226C" w:rsidP="006E5372">
      <w:pPr>
        <w:pStyle w:val="ListParagraph"/>
        <w:numPr>
          <w:ilvl w:val="1"/>
          <w:numId w:val="2"/>
        </w:numPr>
        <w:spacing w:before="0" w:after="0"/>
        <w:rPr>
          <w:rFonts w:asciiTheme="minorHAnsi" w:hAnsiTheme="minorHAnsi"/>
          <w:sz w:val="24"/>
          <w:szCs w:val="24"/>
        </w:rPr>
      </w:pPr>
      <w:r w:rsidRPr="00C2226C">
        <w:rPr>
          <w:rFonts w:asciiTheme="minorHAnsi" w:hAnsiTheme="minorHAnsi"/>
          <w:sz w:val="24"/>
          <w:szCs w:val="24"/>
        </w:rPr>
        <w:t>Table of Contents</w:t>
      </w:r>
    </w:p>
    <w:p w14:paraId="594001E5" w14:textId="298B80F4" w:rsidR="00C2226C" w:rsidRPr="00C2226C" w:rsidRDefault="00C2226C" w:rsidP="006E5372">
      <w:pPr>
        <w:pStyle w:val="ListParagraph"/>
        <w:numPr>
          <w:ilvl w:val="1"/>
          <w:numId w:val="2"/>
        </w:numPr>
        <w:spacing w:before="0" w:after="0"/>
        <w:rPr>
          <w:rFonts w:asciiTheme="minorHAnsi" w:hAnsiTheme="minorHAnsi"/>
          <w:sz w:val="24"/>
          <w:szCs w:val="24"/>
        </w:rPr>
      </w:pPr>
      <w:r>
        <w:rPr>
          <w:rFonts w:asciiTheme="minorHAnsi" w:hAnsiTheme="minorHAnsi"/>
          <w:sz w:val="24"/>
          <w:szCs w:val="24"/>
        </w:rPr>
        <w:t>Introductory paragraph</w:t>
      </w:r>
    </w:p>
    <w:p w14:paraId="07958290" w14:textId="6CCDCE40" w:rsidR="00C2226C" w:rsidRPr="00C2226C" w:rsidRDefault="00C2226C" w:rsidP="006E5372">
      <w:pPr>
        <w:pStyle w:val="ListParagraph"/>
        <w:numPr>
          <w:ilvl w:val="1"/>
          <w:numId w:val="2"/>
        </w:numPr>
        <w:spacing w:before="0" w:after="0"/>
        <w:rPr>
          <w:rFonts w:asciiTheme="minorHAnsi" w:hAnsiTheme="minorHAnsi"/>
          <w:sz w:val="24"/>
          <w:szCs w:val="24"/>
        </w:rPr>
      </w:pPr>
      <w:r>
        <w:rPr>
          <w:rFonts w:asciiTheme="minorHAnsi" w:hAnsiTheme="minorHAnsi"/>
          <w:sz w:val="24"/>
          <w:szCs w:val="24"/>
        </w:rPr>
        <w:t>Concluding paragraph</w:t>
      </w:r>
    </w:p>
    <w:p w14:paraId="0DBE9606" w14:textId="5CAC156C" w:rsidR="00C2226C" w:rsidRPr="00C2226C" w:rsidRDefault="00C2226C" w:rsidP="006E5372">
      <w:pPr>
        <w:pStyle w:val="ListParagraph"/>
        <w:numPr>
          <w:ilvl w:val="1"/>
          <w:numId w:val="2"/>
        </w:numPr>
        <w:spacing w:before="0" w:after="0"/>
        <w:rPr>
          <w:rFonts w:asciiTheme="minorHAnsi" w:hAnsiTheme="minorHAnsi"/>
          <w:sz w:val="24"/>
          <w:szCs w:val="24"/>
        </w:rPr>
      </w:pPr>
      <w:r>
        <w:rPr>
          <w:rFonts w:asciiTheme="minorHAnsi" w:hAnsiTheme="minorHAnsi"/>
          <w:sz w:val="24"/>
          <w:szCs w:val="24"/>
        </w:rPr>
        <w:t>Topic sentence</w:t>
      </w:r>
    </w:p>
    <w:p w14:paraId="638E1123" w14:textId="3F0DBB60" w:rsidR="00C2226C" w:rsidRPr="00C2226C" w:rsidRDefault="00C2226C" w:rsidP="006E5372">
      <w:pPr>
        <w:pStyle w:val="ListParagraph"/>
        <w:numPr>
          <w:ilvl w:val="1"/>
          <w:numId w:val="2"/>
        </w:numPr>
        <w:spacing w:before="0" w:after="0"/>
        <w:rPr>
          <w:rFonts w:asciiTheme="minorHAnsi" w:hAnsiTheme="minorHAnsi"/>
          <w:sz w:val="24"/>
          <w:szCs w:val="24"/>
        </w:rPr>
      </w:pPr>
      <w:r>
        <w:rPr>
          <w:rFonts w:asciiTheme="minorHAnsi" w:hAnsiTheme="minorHAnsi"/>
          <w:sz w:val="24"/>
          <w:szCs w:val="24"/>
        </w:rPr>
        <w:t>Concluding sentence</w:t>
      </w:r>
    </w:p>
    <w:p w14:paraId="5C3444F4" w14:textId="2F925A21" w:rsidR="00C2226C" w:rsidRPr="00C2226C" w:rsidRDefault="00C2226C" w:rsidP="006E5372">
      <w:pPr>
        <w:pStyle w:val="ListParagraph"/>
        <w:numPr>
          <w:ilvl w:val="1"/>
          <w:numId w:val="2"/>
        </w:numPr>
        <w:spacing w:before="0" w:after="0"/>
        <w:rPr>
          <w:rFonts w:asciiTheme="minorHAnsi" w:hAnsiTheme="minorHAnsi"/>
          <w:sz w:val="24"/>
          <w:szCs w:val="24"/>
        </w:rPr>
      </w:pPr>
      <w:r>
        <w:rPr>
          <w:rFonts w:asciiTheme="minorHAnsi" w:hAnsiTheme="minorHAnsi"/>
          <w:sz w:val="24"/>
          <w:szCs w:val="24"/>
        </w:rPr>
        <w:t>Headings / sub-headings</w:t>
      </w:r>
    </w:p>
    <w:p w14:paraId="5C462B4A" w14:textId="271410F1" w:rsidR="00C2226C" w:rsidRPr="00C2226C" w:rsidRDefault="00C2226C" w:rsidP="006E5372">
      <w:pPr>
        <w:pStyle w:val="ListParagraph"/>
        <w:numPr>
          <w:ilvl w:val="1"/>
          <w:numId w:val="2"/>
        </w:numPr>
        <w:spacing w:before="0" w:after="0"/>
        <w:rPr>
          <w:rFonts w:asciiTheme="minorHAnsi" w:hAnsiTheme="minorHAnsi"/>
          <w:sz w:val="24"/>
          <w:szCs w:val="24"/>
        </w:rPr>
      </w:pPr>
      <w:r>
        <w:rPr>
          <w:rFonts w:asciiTheme="minorHAnsi" w:hAnsiTheme="minorHAnsi"/>
          <w:sz w:val="24"/>
          <w:szCs w:val="24"/>
        </w:rPr>
        <w:t>Bolded words</w:t>
      </w:r>
    </w:p>
    <w:p w14:paraId="0AF7B03F" w14:textId="2E93371B" w:rsidR="00C2226C" w:rsidRDefault="00C2226C" w:rsidP="006E5372">
      <w:pPr>
        <w:pStyle w:val="ListParagraph"/>
        <w:numPr>
          <w:ilvl w:val="1"/>
          <w:numId w:val="2"/>
        </w:numPr>
        <w:spacing w:before="0" w:after="0"/>
        <w:rPr>
          <w:rFonts w:asciiTheme="minorHAnsi" w:hAnsiTheme="minorHAnsi"/>
          <w:sz w:val="24"/>
          <w:szCs w:val="24"/>
        </w:rPr>
      </w:pPr>
      <w:r>
        <w:rPr>
          <w:rFonts w:asciiTheme="minorHAnsi" w:hAnsiTheme="minorHAnsi"/>
          <w:sz w:val="24"/>
          <w:szCs w:val="24"/>
        </w:rPr>
        <w:t>Call-out boxes</w:t>
      </w:r>
    </w:p>
    <w:p w14:paraId="206DC7B5" w14:textId="60B5E42B" w:rsidR="00C2226C" w:rsidRPr="00C2226C" w:rsidRDefault="00C2226C" w:rsidP="006E5372">
      <w:pPr>
        <w:pStyle w:val="ListParagraph"/>
        <w:numPr>
          <w:ilvl w:val="1"/>
          <w:numId w:val="2"/>
        </w:numPr>
        <w:spacing w:before="0" w:after="0"/>
        <w:rPr>
          <w:rFonts w:asciiTheme="minorHAnsi" w:hAnsiTheme="minorHAnsi"/>
          <w:sz w:val="24"/>
          <w:szCs w:val="24"/>
        </w:rPr>
      </w:pPr>
      <w:r>
        <w:rPr>
          <w:rFonts w:asciiTheme="minorHAnsi" w:hAnsiTheme="minorHAnsi"/>
          <w:sz w:val="24"/>
          <w:szCs w:val="24"/>
        </w:rPr>
        <w:t>Graphics and captions</w:t>
      </w:r>
    </w:p>
    <w:p w14:paraId="1C67184E" w14:textId="77777777" w:rsidR="00901112" w:rsidRDefault="00901112" w:rsidP="00C2226C">
      <w:pPr>
        <w:spacing w:after="0" w:line="240" w:lineRule="auto"/>
        <w:rPr>
          <w:sz w:val="24"/>
          <w:szCs w:val="24"/>
        </w:rPr>
      </w:pPr>
    </w:p>
    <w:p w14:paraId="64CF50A4" w14:textId="545408F2" w:rsidR="00D76AA4" w:rsidRDefault="00D76AA4" w:rsidP="00C2226C">
      <w:pPr>
        <w:spacing w:after="0" w:line="240" w:lineRule="auto"/>
        <w:rPr>
          <w:sz w:val="24"/>
          <w:szCs w:val="24"/>
        </w:rPr>
      </w:pPr>
      <w:r>
        <w:rPr>
          <w:sz w:val="24"/>
          <w:szCs w:val="24"/>
        </w:rPr>
        <w:t>{</w:t>
      </w:r>
      <w:r w:rsidRPr="00D76AA4">
        <w:rPr>
          <w:sz w:val="24"/>
          <w:szCs w:val="24"/>
          <w:highlight w:val="yellow"/>
        </w:rPr>
        <w:t>insert text with hotspots</w:t>
      </w:r>
      <w:r>
        <w:rPr>
          <w:sz w:val="24"/>
          <w:szCs w:val="24"/>
        </w:rPr>
        <w:t>. Use Information icon for hotspots</w:t>
      </w:r>
      <w:r w:rsidR="00F474BD">
        <w:rPr>
          <w:sz w:val="24"/>
          <w:szCs w:val="24"/>
        </w:rPr>
        <w:t>, not numbers</w:t>
      </w:r>
      <w:r>
        <w:rPr>
          <w:sz w:val="24"/>
          <w:szCs w:val="24"/>
        </w:rPr>
        <w:t>.}</w:t>
      </w:r>
    </w:p>
    <w:p w14:paraId="5A597C5C" w14:textId="77777777" w:rsidR="00D76AA4" w:rsidRDefault="00D76AA4" w:rsidP="00C2226C">
      <w:pPr>
        <w:spacing w:after="0" w:line="240" w:lineRule="auto"/>
        <w:rPr>
          <w:sz w:val="24"/>
          <w:szCs w:val="24"/>
        </w:rPr>
      </w:pPr>
    </w:p>
    <w:p w14:paraId="3604B328" w14:textId="21D40BF4" w:rsidR="00D76AA4" w:rsidRDefault="00D76AA4" w:rsidP="00C2226C">
      <w:pPr>
        <w:spacing w:after="0" w:line="240" w:lineRule="auto"/>
        <w:rPr>
          <w:sz w:val="24"/>
          <w:szCs w:val="24"/>
        </w:rPr>
      </w:pPr>
      <w:r>
        <w:rPr>
          <w:sz w:val="24"/>
          <w:szCs w:val="24"/>
        </w:rPr>
        <w:t>{</w:t>
      </w:r>
      <w:r w:rsidRPr="00D76AA4">
        <w:rPr>
          <w:sz w:val="24"/>
          <w:szCs w:val="24"/>
          <w:highlight w:val="yellow"/>
        </w:rPr>
        <w:t>Note to dev</w:t>
      </w:r>
      <w:r>
        <w:rPr>
          <w:sz w:val="24"/>
          <w:szCs w:val="24"/>
        </w:rPr>
        <w:t>: text for hotspots</w:t>
      </w:r>
      <w:r w:rsidR="00F474BD">
        <w:rPr>
          <w:sz w:val="24"/>
          <w:szCs w:val="24"/>
        </w:rPr>
        <w:t>. Numbers correspond to sample</w:t>
      </w:r>
      <w:r w:rsidR="007360A7">
        <w:rPr>
          <w:sz w:val="24"/>
          <w:szCs w:val="24"/>
        </w:rPr>
        <w:t>, but please use information icons</w:t>
      </w:r>
      <w:r w:rsidR="00F474BD">
        <w:rPr>
          <w:sz w:val="24"/>
          <w:szCs w:val="24"/>
        </w:rPr>
        <w:t>.</w:t>
      </w:r>
      <w:r>
        <w:rPr>
          <w:sz w:val="24"/>
          <w:szCs w:val="24"/>
        </w:rPr>
        <w:t>}</w:t>
      </w:r>
    </w:p>
    <w:p w14:paraId="308C46CB" w14:textId="77777777" w:rsidR="00B27FA5" w:rsidRPr="000F7292" w:rsidRDefault="00B27FA5" w:rsidP="006E5372">
      <w:pPr>
        <w:pStyle w:val="ListParagraph"/>
        <w:numPr>
          <w:ilvl w:val="0"/>
          <w:numId w:val="5"/>
        </w:numPr>
        <w:spacing w:before="0" w:after="0"/>
        <w:rPr>
          <w:rFonts w:asciiTheme="minorHAnsi" w:hAnsiTheme="minorHAnsi"/>
          <w:b/>
        </w:rPr>
      </w:pPr>
      <w:r w:rsidRPr="000F7292">
        <w:rPr>
          <w:rFonts w:asciiTheme="minorHAnsi" w:hAnsiTheme="minorHAnsi"/>
          <w:b/>
        </w:rPr>
        <w:t>Title</w:t>
      </w:r>
    </w:p>
    <w:p w14:paraId="1084ABDF" w14:textId="25CAF77A" w:rsidR="00B27FA5" w:rsidRPr="000F7292" w:rsidRDefault="00B27FA5" w:rsidP="006E5372">
      <w:pPr>
        <w:pStyle w:val="ListParagraph"/>
        <w:numPr>
          <w:ilvl w:val="0"/>
          <w:numId w:val="10"/>
        </w:numPr>
        <w:spacing w:before="0" w:after="0"/>
        <w:rPr>
          <w:rFonts w:asciiTheme="minorHAnsi" w:hAnsiTheme="minorHAnsi"/>
        </w:rPr>
      </w:pPr>
      <w:r w:rsidRPr="000F7292">
        <w:rPr>
          <w:rFonts w:asciiTheme="minorHAnsi" w:hAnsiTheme="minorHAnsi"/>
        </w:rPr>
        <w:t>The title points to a very broad topic</w:t>
      </w:r>
      <w:r>
        <w:rPr>
          <w:rFonts w:asciiTheme="minorHAnsi" w:hAnsiTheme="minorHAnsi"/>
        </w:rPr>
        <w:t xml:space="preserve"> (The Science of Psychology)</w:t>
      </w:r>
      <w:r w:rsidRPr="000F7292">
        <w:rPr>
          <w:rFonts w:asciiTheme="minorHAnsi" w:hAnsiTheme="minorHAnsi"/>
        </w:rPr>
        <w:t>, which indicates this is an introductory chapter</w:t>
      </w:r>
      <w:r>
        <w:rPr>
          <w:rFonts w:asciiTheme="minorHAnsi" w:hAnsiTheme="minorHAnsi"/>
        </w:rPr>
        <w:t xml:space="preserve">. </w:t>
      </w:r>
      <w:del w:id="21" w:author="Carrie Galsworthy" w:date="2017-05-04T12:44:00Z">
        <w:r w:rsidDel="003F1EEB">
          <w:rPr>
            <w:rFonts w:asciiTheme="minorHAnsi" w:hAnsiTheme="minorHAnsi"/>
          </w:rPr>
          <w:delText>Module 1.1 confirms this.</w:delText>
        </w:r>
      </w:del>
    </w:p>
    <w:p w14:paraId="4CC2407C" w14:textId="77777777" w:rsidR="00B27FA5" w:rsidRPr="000F7292" w:rsidRDefault="00B27FA5" w:rsidP="00B27FA5">
      <w:pPr>
        <w:pStyle w:val="ListParagraph"/>
        <w:rPr>
          <w:rFonts w:asciiTheme="minorHAnsi" w:hAnsiTheme="minorHAnsi"/>
        </w:rPr>
      </w:pPr>
    </w:p>
    <w:p w14:paraId="5330B0E8" w14:textId="77777777" w:rsidR="00B27FA5" w:rsidRPr="000F7292" w:rsidRDefault="00B27FA5" w:rsidP="006E5372">
      <w:pPr>
        <w:pStyle w:val="ListParagraph"/>
        <w:numPr>
          <w:ilvl w:val="0"/>
          <w:numId w:val="5"/>
        </w:numPr>
        <w:spacing w:before="0" w:after="0"/>
        <w:rPr>
          <w:rFonts w:asciiTheme="minorHAnsi" w:hAnsiTheme="minorHAnsi"/>
          <w:b/>
        </w:rPr>
      </w:pPr>
      <w:r w:rsidRPr="000F7292">
        <w:rPr>
          <w:rFonts w:asciiTheme="minorHAnsi" w:hAnsiTheme="minorHAnsi"/>
          <w:b/>
        </w:rPr>
        <w:t>Learning Objectives: Know / Understand</w:t>
      </w:r>
    </w:p>
    <w:p w14:paraId="45EF9FA1" w14:textId="769A1692" w:rsidR="00B27FA5" w:rsidRDefault="00B27FA5" w:rsidP="006E5372">
      <w:pPr>
        <w:pStyle w:val="ListParagraph"/>
        <w:numPr>
          <w:ilvl w:val="0"/>
          <w:numId w:val="10"/>
        </w:numPr>
        <w:spacing w:before="0" w:after="0"/>
        <w:rPr>
          <w:rFonts w:asciiTheme="minorHAnsi" w:hAnsiTheme="minorHAnsi"/>
        </w:rPr>
      </w:pPr>
      <w:r>
        <w:rPr>
          <w:rFonts w:asciiTheme="minorHAnsi" w:hAnsiTheme="minorHAnsi"/>
        </w:rPr>
        <w:t>The writers have indicated what we should kn</w:t>
      </w:r>
      <w:r w:rsidR="004525F0">
        <w:rPr>
          <w:rFonts w:asciiTheme="minorHAnsi" w:hAnsiTheme="minorHAnsi"/>
        </w:rPr>
        <w:t>ow and understand —</w:t>
      </w:r>
      <w:r>
        <w:rPr>
          <w:rFonts w:asciiTheme="minorHAnsi" w:hAnsiTheme="minorHAnsi"/>
        </w:rPr>
        <w:t xml:space="preserve"> that is, what we’ll need to remember. They have also indicated what we should be able to apply and analyze. As we read, we should look for information that will help us do these things.</w:t>
      </w:r>
    </w:p>
    <w:p w14:paraId="340F4FFF" w14:textId="77777777" w:rsidR="00B27FA5" w:rsidRPr="00B27FA5" w:rsidRDefault="00B27FA5" w:rsidP="00B27FA5">
      <w:pPr>
        <w:spacing w:after="0"/>
      </w:pPr>
    </w:p>
    <w:p w14:paraId="14CBD096" w14:textId="77777777" w:rsidR="00B27FA5" w:rsidRPr="000F7292" w:rsidRDefault="00B27FA5" w:rsidP="006E5372">
      <w:pPr>
        <w:pStyle w:val="ListParagraph"/>
        <w:numPr>
          <w:ilvl w:val="0"/>
          <w:numId w:val="11"/>
        </w:numPr>
        <w:spacing w:before="0" w:after="0"/>
        <w:rPr>
          <w:rFonts w:asciiTheme="minorHAnsi" w:hAnsiTheme="minorHAnsi"/>
          <w:b/>
        </w:rPr>
      </w:pPr>
      <w:r w:rsidRPr="000F7292">
        <w:rPr>
          <w:rFonts w:asciiTheme="minorHAnsi" w:hAnsiTheme="minorHAnsi"/>
          <w:b/>
        </w:rPr>
        <w:t>Topic / Concluding sentences in paragraph 3</w:t>
      </w:r>
    </w:p>
    <w:p w14:paraId="6A0DCFF3" w14:textId="77777777" w:rsidR="00B27FA5" w:rsidRPr="000F7292" w:rsidRDefault="00B27FA5" w:rsidP="006E5372">
      <w:pPr>
        <w:pStyle w:val="ListParagraph"/>
        <w:numPr>
          <w:ilvl w:val="0"/>
          <w:numId w:val="10"/>
        </w:numPr>
        <w:spacing w:before="0" w:after="0"/>
        <w:rPr>
          <w:rFonts w:asciiTheme="minorHAnsi" w:hAnsiTheme="minorHAnsi"/>
        </w:rPr>
      </w:pPr>
      <w:r w:rsidRPr="000F7292">
        <w:rPr>
          <w:rFonts w:asciiTheme="minorHAnsi" w:hAnsiTheme="minorHAnsi"/>
        </w:rPr>
        <w:t xml:space="preserve">Our eye is drawn to the phrase “The purpose of this opening section” </w:t>
      </w:r>
    </w:p>
    <w:p w14:paraId="2EEF85BB" w14:textId="1BA466E5" w:rsidR="00B27FA5" w:rsidRPr="000F7292" w:rsidRDefault="00B27FA5" w:rsidP="006E5372">
      <w:pPr>
        <w:pStyle w:val="ListParagraph"/>
        <w:numPr>
          <w:ilvl w:val="0"/>
          <w:numId w:val="10"/>
        </w:numPr>
        <w:spacing w:before="0" w:after="0"/>
        <w:rPr>
          <w:rFonts w:asciiTheme="minorHAnsi" w:hAnsiTheme="minorHAnsi"/>
        </w:rPr>
      </w:pPr>
      <w:r w:rsidRPr="000F7292">
        <w:rPr>
          <w:rFonts w:asciiTheme="minorHAnsi" w:hAnsiTheme="minorHAnsi"/>
        </w:rPr>
        <w:t>This</w:t>
      </w:r>
      <w:ins w:id="22" w:author="Carrie Galsworthy" w:date="2017-05-04T12:44:00Z">
        <w:r w:rsidR="003F1EEB">
          <w:rPr>
            <w:rFonts w:asciiTheme="minorHAnsi" w:hAnsiTheme="minorHAnsi"/>
          </w:rPr>
          <w:t xml:space="preserve"> paragraph</w:t>
        </w:r>
      </w:ins>
      <w:r w:rsidRPr="000F7292">
        <w:rPr>
          <w:rFonts w:asciiTheme="minorHAnsi" w:hAnsiTheme="minorHAnsi"/>
        </w:rPr>
        <w:t xml:space="preserve"> prepares us for a “complex” and “challenging” discussion. Now I</w:t>
      </w:r>
      <w:ins w:id="23" w:author="Carrie Galsworthy" w:date="2017-05-04T12:43:00Z">
        <w:r w:rsidR="003F1EEB">
          <w:rPr>
            <w:rFonts w:asciiTheme="minorHAnsi" w:hAnsiTheme="minorHAnsi"/>
          </w:rPr>
          <w:t>, as a reader,</w:t>
        </w:r>
      </w:ins>
      <w:r w:rsidRPr="000F7292">
        <w:rPr>
          <w:rFonts w:asciiTheme="minorHAnsi" w:hAnsiTheme="minorHAnsi"/>
        </w:rPr>
        <w:t xml:space="preserve"> won’t be worried if it feels like a lot to take in. </w:t>
      </w:r>
    </w:p>
    <w:p w14:paraId="35EA125A" w14:textId="77777777" w:rsidR="00B27FA5" w:rsidRPr="000F7292" w:rsidRDefault="00B27FA5" w:rsidP="00B27FA5">
      <w:pPr>
        <w:pStyle w:val="ListParagraph"/>
        <w:rPr>
          <w:rFonts w:asciiTheme="minorHAnsi" w:hAnsiTheme="minorHAnsi"/>
        </w:rPr>
      </w:pPr>
    </w:p>
    <w:p w14:paraId="6FCEE21B" w14:textId="77777777" w:rsidR="00B27FA5" w:rsidRPr="000F7292" w:rsidRDefault="00B27FA5" w:rsidP="006E5372">
      <w:pPr>
        <w:pStyle w:val="ListParagraph"/>
        <w:numPr>
          <w:ilvl w:val="0"/>
          <w:numId w:val="11"/>
        </w:numPr>
        <w:spacing w:before="0" w:after="0"/>
        <w:rPr>
          <w:rFonts w:asciiTheme="minorHAnsi" w:hAnsiTheme="minorHAnsi"/>
          <w:b/>
        </w:rPr>
      </w:pPr>
      <w:r w:rsidRPr="000F7292">
        <w:rPr>
          <w:rFonts w:asciiTheme="minorHAnsi" w:hAnsiTheme="minorHAnsi"/>
          <w:b/>
        </w:rPr>
        <w:t>Focus Questions</w:t>
      </w:r>
    </w:p>
    <w:p w14:paraId="6EC516B9" w14:textId="77777777" w:rsidR="00B27FA5" w:rsidRPr="000F7292" w:rsidRDefault="00B27FA5" w:rsidP="006E5372">
      <w:pPr>
        <w:pStyle w:val="ListParagraph"/>
        <w:numPr>
          <w:ilvl w:val="0"/>
          <w:numId w:val="10"/>
        </w:numPr>
        <w:spacing w:before="0" w:after="0"/>
        <w:rPr>
          <w:rFonts w:asciiTheme="minorHAnsi" w:hAnsiTheme="minorHAnsi"/>
        </w:rPr>
      </w:pPr>
      <w:r w:rsidRPr="000F7292">
        <w:rPr>
          <w:rFonts w:asciiTheme="minorHAnsi" w:hAnsiTheme="minorHAnsi"/>
        </w:rPr>
        <w:t>These questions can give us a context for all that we’re going to learn in this section: the focus is on “how” — how does psychology work and how does it help?</w:t>
      </w:r>
    </w:p>
    <w:p w14:paraId="1A05AD39" w14:textId="77777777" w:rsidR="00B27FA5" w:rsidRPr="000F7292" w:rsidRDefault="00B27FA5" w:rsidP="00B27FA5">
      <w:pPr>
        <w:pStyle w:val="ListParagraph"/>
        <w:rPr>
          <w:rFonts w:asciiTheme="minorHAnsi" w:hAnsiTheme="minorHAnsi"/>
        </w:rPr>
      </w:pPr>
    </w:p>
    <w:p w14:paraId="66D31A7A" w14:textId="2B788B5A" w:rsidR="00B27FA5" w:rsidRPr="000F7292" w:rsidRDefault="00B27FA5" w:rsidP="006E5372">
      <w:pPr>
        <w:pStyle w:val="ListParagraph"/>
        <w:numPr>
          <w:ilvl w:val="0"/>
          <w:numId w:val="11"/>
        </w:numPr>
        <w:spacing w:before="0" w:after="0"/>
        <w:rPr>
          <w:rFonts w:asciiTheme="minorHAnsi" w:hAnsiTheme="minorHAnsi"/>
          <w:b/>
        </w:rPr>
      </w:pPr>
      <w:r w:rsidRPr="000F7292">
        <w:rPr>
          <w:rFonts w:asciiTheme="minorHAnsi" w:hAnsiTheme="minorHAnsi"/>
          <w:b/>
        </w:rPr>
        <w:t xml:space="preserve">Heading — </w:t>
      </w:r>
      <w:r>
        <w:rPr>
          <w:rFonts w:asciiTheme="minorHAnsi" w:hAnsiTheme="minorHAnsi"/>
          <w:b/>
        </w:rPr>
        <w:t xml:space="preserve">The </w:t>
      </w:r>
      <w:r w:rsidRPr="000F7292">
        <w:rPr>
          <w:rFonts w:asciiTheme="minorHAnsi" w:hAnsiTheme="minorHAnsi"/>
          <w:b/>
        </w:rPr>
        <w:t xml:space="preserve">Scientific Method </w:t>
      </w:r>
    </w:p>
    <w:p w14:paraId="4BABB20E" w14:textId="77777777" w:rsidR="00B27FA5" w:rsidRPr="000F7292" w:rsidRDefault="00B27FA5" w:rsidP="006E5372">
      <w:pPr>
        <w:pStyle w:val="ListParagraph"/>
        <w:numPr>
          <w:ilvl w:val="0"/>
          <w:numId w:val="10"/>
        </w:numPr>
        <w:spacing w:before="0" w:after="0"/>
        <w:rPr>
          <w:rFonts w:asciiTheme="minorHAnsi" w:hAnsiTheme="minorHAnsi"/>
        </w:rPr>
      </w:pPr>
      <w:r w:rsidRPr="000F7292">
        <w:rPr>
          <w:rFonts w:asciiTheme="minorHAnsi" w:hAnsiTheme="minorHAnsi"/>
        </w:rPr>
        <w:t>We remember this was one of the concepts identified in the learning objectives</w:t>
      </w:r>
    </w:p>
    <w:p w14:paraId="14DAA6F8" w14:textId="07F6EE3A" w:rsidR="00B27FA5" w:rsidRPr="000F7292" w:rsidRDefault="00B27FA5" w:rsidP="006E5372">
      <w:pPr>
        <w:pStyle w:val="ListParagraph"/>
        <w:numPr>
          <w:ilvl w:val="0"/>
          <w:numId w:val="10"/>
        </w:numPr>
        <w:spacing w:before="0" w:after="0"/>
        <w:rPr>
          <w:rFonts w:asciiTheme="minorHAnsi" w:hAnsiTheme="minorHAnsi"/>
        </w:rPr>
      </w:pPr>
      <w:r w:rsidRPr="000F7292">
        <w:rPr>
          <w:rFonts w:asciiTheme="minorHAnsi" w:hAnsiTheme="minorHAnsi"/>
        </w:rPr>
        <w:t>Until we see another large</w:t>
      </w:r>
      <w:del w:id="24" w:author="Carrie Galsworthy" w:date="2017-05-04T12:04:00Z">
        <w:r w:rsidRPr="000F7292" w:rsidDel="00B43E24">
          <w:rPr>
            <w:rFonts w:asciiTheme="minorHAnsi" w:hAnsiTheme="minorHAnsi"/>
          </w:rPr>
          <w:delText>, red</w:delText>
        </w:r>
      </w:del>
      <w:r w:rsidRPr="000F7292">
        <w:rPr>
          <w:rFonts w:asciiTheme="minorHAnsi" w:hAnsiTheme="minorHAnsi"/>
        </w:rPr>
        <w:t xml:space="preserve"> heading, we’ll know that everything we read is about the scientific method </w:t>
      </w:r>
    </w:p>
    <w:p w14:paraId="23443071" w14:textId="77777777" w:rsidR="00B27FA5" w:rsidRPr="000F7292" w:rsidRDefault="00B27FA5" w:rsidP="00B27FA5">
      <w:pPr>
        <w:pStyle w:val="ListParagraph"/>
        <w:rPr>
          <w:rFonts w:asciiTheme="minorHAnsi" w:hAnsiTheme="minorHAnsi"/>
        </w:rPr>
      </w:pPr>
    </w:p>
    <w:p w14:paraId="0A03294F" w14:textId="01587BF9" w:rsidR="00B27FA5" w:rsidRPr="000F7292" w:rsidRDefault="00B27FA5" w:rsidP="006E5372">
      <w:pPr>
        <w:pStyle w:val="ListParagraph"/>
        <w:numPr>
          <w:ilvl w:val="0"/>
          <w:numId w:val="11"/>
        </w:numPr>
        <w:spacing w:before="0" w:after="0"/>
        <w:rPr>
          <w:rFonts w:asciiTheme="minorHAnsi" w:hAnsiTheme="minorHAnsi"/>
          <w:b/>
        </w:rPr>
      </w:pPr>
      <w:r w:rsidRPr="000F7292">
        <w:rPr>
          <w:rFonts w:asciiTheme="minorHAnsi" w:hAnsiTheme="minorHAnsi"/>
          <w:b/>
        </w:rPr>
        <w:t>Subheading</w:t>
      </w:r>
      <w:r w:rsidR="008D0497">
        <w:rPr>
          <w:rFonts w:asciiTheme="minorHAnsi" w:hAnsiTheme="minorHAnsi"/>
          <w:b/>
        </w:rPr>
        <w:t>s</w:t>
      </w:r>
    </w:p>
    <w:p w14:paraId="36546F67" w14:textId="7338636D" w:rsidR="00B27FA5" w:rsidRPr="00B27FA5" w:rsidRDefault="00B27FA5" w:rsidP="006E5372">
      <w:pPr>
        <w:pStyle w:val="ListParagraph"/>
        <w:numPr>
          <w:ilvl w:val="0"/>
          <w:numId w:val="10"/>
        </w:numPr>
        <w:spacing w:before="0" w:after="0"/>
        <w:rPr>
          <w:rFonts w:asciiTheme="minorHAnsi" w:hAnsiTheme="minorHAnsi"/>
        </w:rPr>
      </w:pPr>
      <w:r>
        <w:rPr>
          <w:rFonts w:asciiTheme="minorHAnsi" w:hAnsiTheme="minorHAnsi"/>
        </w:rPr>
        <w:t>The subheadings under the heading &lt;</w:t>
      </w:r>
      <w:proofErr w:type="spellStart"/>
      <w:r>
        <w:rPr>
          <w:rFonts w:asciiTheme="minorHAnsi" w:hAnsiTheme="minorHAnsi"/>
        </w:rPr>
        <w:t>em</w:t>
      </w:r>
      <w:proofErr w:type="spellEnd"/>
      <w:r>
        <w:rPr>
          <w:rFonts w:asciiTheme="minorHAnsi" w:hAnsiTheme="minorHAnsi"/>
        </w:rPr>
        <w:t>&gt;Scientific Method</w:t>
      </w:r>
      <w:r w:rsidR="004525F0">
        <w:rPr>
          <w:rFonts w:asciiTheme="minorHAnsi" w:hAnsiTheme="minorHAnsi"/>
        </w:rPr>
        <w:t>&lt;/</w:t>
      </w:r>
      <w:proofErr w:type="spellStart"/>
      <w:r w:rsidR="004525F0">
        <w:rPr>
          <w:rFonts w:asciiTheme="minorHAnsi" w:hAnsiTheme="minorHAnsi"/>
        </w:rPr>
        <w:t>em</w:t>
      </w:r>
      <w:proofErr w:type="spellEnd"/>
      <w:r w:rsidR="004525F0">
        <w:rPr>
          <w:rFonts w:asciiTheme="minorHAnsi" w:hAnsiTheme="minorHAnsi"/>
        </w:rPr>
        <w:t>&gt; breaks down the topic further</w:t>
      </w:r>
      <w:r>
        <w:rPr>
          <w:rFonts w:asciiTheme="minorHAnsi" w:hAnsiTheme="minorHAnsi"/>
        </w:rPr>
        <w:t>.</w:t>
      </w:r>
    </w:p>
    <w:p w14:paraId="404F477E" w14:textId="77777777" w:rsidR="00B27FA5" w:rsidRPr="000F7292" w:rsidRDefault="00B27FA5" w:rsidP="00B27FA5">
      <w:pPr>
        <w:pStyle w:val="ListParagraph"/>
        <w:rPr>
          <w:rFonts w:asciiTheme="minorHAnsi" w:hAnsiTheme="minorHAnsi"/>
        </w:rPr>
      </w:pPr>
    </w:p>
    <w:p w14:paraId="3C767647" w14:textId="77777777" w:rsidR="00B27FA5" w:rsidRPr="000F7292" w:rsidRDefault="00B27FA5" w:rsidP="006E5372">
      <w:pPr>
        <w:pStyle w:val="ListParagraph"/>
        <w:numPr>
          <w:ilvl w:val="0"/>
          <w:numId w:val="12"/>
        </w:numPr>
        <w:spacing w:before="0" w:after="0"/>
        <w:rPr>
          <w:rFonts w:asciiTheme="minorHAnsi" w:hAnsiTheme="minorHAnsi"/>
          <w:b/>
        </w:rPr>
      </w:pPr>
      <w:r w:rsidRPr="000F7292">
        <w:rPr>
          <w:rFonts w:asciiTheme="minorHAnsi" w:hAnsiTheme="minorHAnsi"/>
          <w:b/>
        </w:rPr>
        <w:t>Graphic of Scientific Method</w:t>
      </w:r>
    </w:p>
    <w:p w14:paraId="27A462E7" w14:textId="028A68DE" w:rsidR="00B27FA5" w:rsidRPr="000F7292" w:rsidRDefault="00B27FA5" w:rsidP="006E5372">
      <w:pPr>
        <w:pStyle w:val="ListParagraph"/>
        <w:numPr>
          <w:ilvl w:val="0"/>
          <w:numId w:val="10"/>
        </w:numPr>
        <w:spacing w:before="0" w:after="0"/>
        <w:rPr>
          <w:rFonts w:asciiTheme="minorHAnsi" w:hAnsiTheme="minorHAnsi"/>
        </w:rPr>
      </w:pPr>
      <w:r w:rsidRPr="000F7292">
        <w:rPr>
          <w:rFonts w:asciiTheme="minorHAnsi" w:hAnsiTheme="minorHAnsi"/>
        </w:rPr>
        <w:t xml:space="preserve">As we work our way </w:t>
      </w:r>
      <w:r>
        <w:rPr>
          <w:rFonts w:asciiTheme="minorHAnsi" w:hAnsiTheme="minorHAnsi"/>
        </w:rPr>
        <w:t>through the chapter</w:t>
      </w:r>
      <w:r w:rsidRPr="000F7292">
        <w:rPr>
          <w:rFonts w:asciiTheme="minorHAnsi" w:hAnsiTheme="minorHAnsi"/>
        </w:rPr>
        <w:t>, we can stop to quickly review this flowchart</w:t>
      </w:r>
    </w:p>
    <w:p w14:paraId="6872FAFA" w14:textId="410938F0" w:rsidR="00B27FA5" w:rsidRPr="000F7292" w:rsidRDefault="00B27FA5" w:rsidP="006E5372">
      <w:pPr>
        <w:pStyle w:val="ListParagraph"/>
        <w:numPr>
          <w:ilvl w:val="0"/>
          <w:numId w:val="10"/>
        </w:numPr>
        <w:spacing w:before="0" w:after="0"/>
        <w:rPr>
          <w:rFonts w:asciiTheme="minorHAnsi" w:hAnsiTheme="minorHAnsi"/>
        </w:rPr>
      </w:pPr>
      <w:r w:rsidRPr="000F7292">
        <w:rPr>
          <w:rFonts w:asciiTheme="minorHAnsi" w:hAnsiTheme="minorHAnsi"/>
        </w:rPr>
        <w:t xml:space="preserve">Recognizing some of the key terms that we’ve already noticed, this </w:t>
      </w:r>
      <w:r>
        <w:rPr>
          <w:rFonts w:asciiTheme="minorHAnsi" w:hAnsiTheme="minorHAnsi"/>
        </w:rPr>
        <w:t>will</w:t>
      </w:r>
      <w:r w:rsidRPr="000F7292">
        <w:rPr>
          <w:rFonts w:asciiTheme="minorHAnsi" w:hAnsiTheme="minorHAnsi"/>
        </w:rPr>
        <w:t xml:space="preserve"> be an important piece to review later.</w:t>
      </w:r>
    </w:p>
    <w:p w14:paraId="1E133877" w14:textId="77777777" w:rsidR="00B27FA5" w:rsidRPr="000F7292" w:rsidRDefault="00B27FA5" w:rsidP="00B27FA5">
      <w:pPr>
        <w:pStyle w:val="ListParagraph"/>
        <w:rPr>
          <w:rFonts w:asciiTheme="minorHAnsi" w:hAnsiTheme="minorHAnsi"/>
        </w:rPr>
      </w:pPr>
    </w:p>
    <w:p w14:paraId="6269F96E" w14:textId="77777777" w:rsidR="00B27FA5" w:rsidRPr="000F7292" w:rsidRDefault="00B27FA5" w:rsidP="006E5372">
      <w:pPr>
        <w:pStyle w:val="ListParagraph"/>
        <w:numPr>
          <w:ilvl w:val="0"/>
          <w:numId w:val="12"/>
        </w:numPr>
        <w:spacing w:before="0" w:after="0"/>
        <w:rPr>
          <w:rFonts w:asciiTheme="minorHAnsi" w:hAnsiTheme="minorHAnsi"/>
          <w:b/>
        </w:rPr>
      </w:pPr>
      <w:r w:rsidRPr="000F7292">
        <w:rPr>
          <w:rFonts w:asciiTheme="minorHAnsi" w:hAnsiTheme="minorHAnsi"/>
          <w:b/>
        </w:rPr>
        <w:t xml:space="preserve">Bolded and italicized terms throughout </w:t>
      </w:r>
    </w:p>
    <w:p w14:paraId="1692E6C0" w14:textId="0BD9105B" w:rsidR="00B27FA5" w:rsidRPr="000F7292" w:rsidRDefault="004525F0" w:rsidP="006E5372">
      <w:pPr>
        <w:pStyle w:val="ListParagraph"/>
        <w:numPr>
          <w:ilvl w:val="0"/>
          <w:numId w:val="10"/>
        </w:numPr>
        <w:spacing w:before="0" w:after="0"/>
        <w:rPr>
          <w:rFonts w:asciiTheme="minorHAnsi" w:hAnsiTheme="minorHAnsi"/>
        </w:rPr>
      </w:pPr>
      <w:r>
        <w:rPr>
          <w:rFonts w:asciiTheme="minorHAnsi" w:hAnsiTheme="minorHAnsi"/>
        </w:rPr>
        <w:t>C</w:t>
      </w:r>
      <w:r w:rsidRPr="000F7292">
        <w:rPr>
          <w:rFonts w:asciiTheme="minorHAnsi" w:hAnsiTheme="minorHAnsi"/>
        </w:rPr>
        <w:t>learly</w:t>
      </w:r>
      <w:r>
        <w:rPr>
          <w:rFonts w:asciiTheme="minorHAnsi" w:hAnsiTheme="minorHAnsi"/>
        </w:rPr>
        <w:t>,</w:t>
      </w:r>
      <w:r w:rsidRPr="000F7292">
        <w:rPr>
          <w:rFonts w:asciiTheme="minorHAnsi" w:hAnsiTheme="minorHAnsi"/>
        </w:rPr>
        <w:t xml:space="preserve"> </w:t>
      </w:r>
      <w:r>
        <w:rPr>
          <w:rFonts w:asciiTheme="minorHAnsi" w:hAnsiTheme="minorHAnsi"/>
        </w:rPr>
        <w:t>t</w:t>
      </w:r>
      <w:r w:rsidR="00B27FA5" w:rsidRPr="000F7292">
        <w:rPr>
          <w:rFonts w:asciiTheme="minorHAnsi" w:hAnsiTheme="minorHAnsi"/>
        </w:rPr>
        <w:t>hese are key terms and concepts that we’ll be expected to understand</w:t>
      </w:r>
      <w:ins w:id="25" w:author="Carrie Galsworthy" w:date="2017-05-04T12:45:00Z">
        <w:r w:rsidR="003F1EEB">
          <w:rPr>
            <w:rFonts w:asciiTheme="minorHAnsi" w:hAnsiTheme="minorHAnsi"/>
          </w:rPr>
          <w:t>.</w:t>
        </w:r>
      </w:ins>
      <w:del w:id="26" w:author="Carrie Galsworthy" w:date="2017-05-04T12:45:00Z">
        <w:r w:rsidR="00B27FA5" w:rsidRPr="000F7292" w:rsidDel="003F1EEB">
          <w:rPr>
            <w:rFonts w:asciiTheme="minorHAnsi" w:hAnsiTheme="minorHAnsi"/>
          </w:rPr>
          <w:delText>; w</w:delText>
        </w:r>
      </w:del>
      <w:ins w:id="27" w:author="Carrie Galsworthy" w:date="2017-05-04T12:45:00Z">
        <w:r w:rsidR="003F1EEB">
          <w:rPr>
            <w:rFonts w:asciiTheme="minorHAnsi" w:hAnsiTheme="minorHAnsi"/>
          </w:rPr>
          <w:t xml:space="preserve"> W</w:t>
        </w:r>
      </w:ins>
      <w:r w:rsidR="00B27FA5" w:rsidRPr="000F7292">
        <w:rPr>
          <w:rFonts w:asciiTheme="minorHAnsi" w:hAnsiTheme="minorHAnsi"/>
        </w:rPr>
        <w:t>e know this because the learning objectives stated that we need to know the key terminology of the scientific method.</w:t>
      </w:r>
    </w:p>
    <w:p w14:paraId="0055994B" w14:textId="77777777" w:rsidR="00D76AA4" w:rsidRPr="00C2226C" w:rsidRDefault="00D76AA4" w:rsidP="00C2226C">
      <w:pPr>
        <w:spacing w:after="0" w:line="240" w:lineRule="auto"/>
        <w:rPr>
          <w:sz w:val="24"/>
          <w:szCs w:val="24"/>
        </w:rPr>
      </w:pPr>
    </w:p>
    <w:p w14:paraId="2B864F6D" w14:textId="3A1C1D63" w:rsidR="00901112" w:rsidRDefault="00901112" w:rsidP="00901112">
      <w:pPr>
        <w:rPr>
          <w:sz w:val="24"/>
          <w:szCs w:val="24"/>
        </w:rPr>
      </w:pPr>
      <w:r>
        <w:rPr>
          <w:sz w:val="24"/>
          <w:szCs w:val="24"/>
        </w:rPr>
        <w:br w:type="page"/>
      </w:r>
    </w:p>
    <w:tbl>
      <w:tblPr>
        <w:tblStyle w:val="TableGrid"/>
        <w:tblW w:w="9445" w:type="dxa"/>
        <w:tblLook w:val="04A0" w:firstRow="1" w:lastRow="0" w:firstColumn="1" w:lastColumn="0" w:noHBand="0" w:noVBand="1"/>
      </w:tblPr>
      <w:tblGrid>
        <w:gridCol w:w="2078"/>
        <w:gridCol w:w="7367"/>
      </w:tblGrid>
      <w:tr w:rsidR="002D7E99" w14:paraId="7ED3C6EE" w14:textId="77777777" w:rsidTr="002D7E99">
        <w:trPr>
          <w:trHeight w:val="131"/>
        </w:trPr>
        <w:tc>
          <w:tcPr>
            <w:tcW w:w="9445" w:type="dxa"/>
            <w:gridSpan w:val="2"/>
            <w:shd w:val="clear" w:color="auto" w:fill="D9D9D9" w:themeFill="background1" w:themeFillShade="D9"/>
          </w:tcPr>
          <w:p w14:paraId="30CB3598" w14:textId="77777777" w:rsidR="002D7E99" w:rsidRPr="00952DC3" w:rsidRDefault="002D7E99" w:rsidP="002D7E99">
            <w:r>
              <w:rPr>
                <w:b/>
              </w:rPr>
              <w:lastRenderedPageBreak/>
              <w:t>Screen #</w:t>
            </w:r>
            <w:r>
              <w:rPr>
                <w:b/>
              </w:rPr>
              <w:fldChar w:fldCharType="begin"/>
            </w:r>
            <w:r>
              <w:rPr>
                <w:b/>
              </w:rPr>
              <w:instrText xml:space="preserve"> AUTONUMLGL  \* Arabic \e </w:instrText>
            </w:r>
            <w:r>
              <w:rPr>
                <w:b/>
              </w:rPr>
              <w:fldChar w:fldCharType="end"/>
            </w:r>
          </w:p>
        </w:tc>
      </w:tr>
      <w:tr w:rsidR="002D7E99" w14:paraId="355FF47E" w14:textId="77777777" w:rsidTr="002D7E99">
        <w:trPr>
          <w:trHeight w:val="131"/>
        </w:trPr>
        <w:tc>
          <w:tcPr>
            <w:tcW w:w="2078" w:type="dxa"/>
            <w:shd w:val="clear" w:color="auto" w:fill="D9D9D9" w:themeFill="background1" w:themeFillShade="D9"/>
          </w:tcPr>
          <w:p w14:paraId="1D8399F0" w14:textId="77777777" w:rsidR="002D7E99" w:rsidRDefault="002D7E99" w:rsidP="002D7E99">
            <w:pPr>
              <w:rPr>
                <w:b/>
              </w:rPr>
            </w:pPr>
            <w:r>
              <w:rPr>
                <w:b/>
              </w:rPr>
              <w:t xml:space="preserve">Page type: </w:t>
            </w:r>
          </w:p>
        </w:tc>
        <w:tc>
          <w:tcPr>
            <w:tcW w:w="7367" w:type="dxa"/>
            <w:shd w:val="clear" w:color="auto" w:fill="D9D9D9" w:themeFill="background1" w:themeFillShade="D9"/>
          </w:tcPr>
          <w:p w14:paraId="5CB5613B" w14:textId="73B4FC0E" w:rsidR="002D7E99" w:rsidRPr="006C5550" w:rsidRDefault="008D0497" w:rsidP="002D7E99">
            <w:proofErr w:type="spellStart"/>
            <w:r>
              <w:t>VideoPlus</w:t>
            </w:r>
            <w:proofErr w:type="spellEnd"/>
            <w:r w:rsidR="00916964">
              <w:t>: Text with voiceover. Pause to check knowledge.</w:t>
            </w:r>
          </w:p>
        </w:tc>
      </w:tr>
      <w:tr w:rsidR="002D7E99" w14:paraId="10A393CD" w14:textId="77777777" w:rsidTr="002D7E99">
        <w:trPr>
          <w:trHeight w:val="131"/>
        </w:trPr>
        <w:tc>
          <w:tcPr>
            <w:tcW w:w="2078" w:type="dxa"/>
            <w:shd w:val="clear" w:color="auto" w:fill="D9D9D9" w:themeFill="background1" w:themeFillShade="D9"/>
          </w:tcPr>
          <w:p w14:paraId="3D335A5E" w14:textId="77777777" w:rsidR="002D7E99" w:rsidRDefault="002D7E99" w:rsidP="002D7E99">
            <w:pPr>
              <w:rPr>
                <w:b/>
              </w:rPr>
            </w:pPr>
            <w:r>
              <w:rPr>
                <w:b/>
              </w:rPr>
              <w:t>General Developer Notes</w:t>
            </w:r>
          </w:p>
        </w:tc>
        <w:tc>
          <w:tcPr>
            <w:tcW w:w="7367" w:type="dxa"/>
            <w:shd w:val="clear" w:color="auto" w:fill="D9D9D9" w:themeFill="background1" w:themeFillShade="D9"/>
          </w:tcPr>
          <w:p w14:paraId="761EA4C2" w14:textId="028EF937" w:rsidR="002D7E99" w:rsidRPr="00AF0A8C" w:rsidRDefault="00952CF4" w:rsidP="004946D4">
            <w:r>
              <w:t xml:space="preserve">The text is available on </w:t>
            </w:r>
            <w:proofErr w:type="spellStart"/>
            <w:r>
              <w:t>Sharepoint</w:t>
            </w:r>
            <w:proofErr w:type="spellEnd"/>
            <w:r>
              <w:t xml:space="preserve"> (COMM1085 &gt; Course Design &gt; Week 01}</w:t>
            </w:r>
            <w:r w:rsidR="004946D4">
              <w:t>. As far as is possible, reproduce the look and feel of the Word version in the video.</w:t>
            </w:r>
          </w:p>
        </w:tc>
      </w:tr>
    </w:tbl>
    <w:p w14:paraId="6E69D38C" w14:textId="77777777" w:rsidR="002D7E99" w:rsidRDefault="002D7E99" w:rsidP="002D7E99">
      <w:pPr>
        <w:spacing w:after="0" w:line="240" w:lineRule="auto"/>
        <w:rPr>
          <w:sz w:val="24"/>
          <w:szCs w:val="24"/>
        </w:rPr>
      </w:pPr>
    </w:p>
    <w:p w14:paraId="265D36C6" w14:textId="0404E043" w:rsidR="002D7E99" w:rsidRPr="00130CD3" w:rsidRDefault="008D0497" w:rsidP="002D7E99">
      <w:pPr>
        <w:pStyle w:val="Heading1"/>
      </w:pPr>
      <w:bookmarkStart w:id="28" w:name="_Toc481421621"/>
      <w:bookmarkStart w:id="29" w:name="_Toc481495590"/>
      <w:r>
        <w:t>Activity</w:t>
      </w:r>
      <w:r w:rsidR="002D7E99">
        <w:t>: How to Scan a Text</w:t>
      </w:r>
      <w:bookmarkEnd w:id="28"/>
      <w:bookmarkEnd w:id="29"/>
    </w:p>
    <w:p w14:paraId="6CE584EA" w14:textId="334BE87D" w:rsidR="002D7E99" w:rsidRDefault="00916964" w:rsidP="002D7E99">
      <w:pPr>
        <w:spacing w:after="0" w:line="240" w:lineRule="auto"/>
        <w:rPr>
          <w:sz w:val="24"/>
          <w:szCs w:val="24"/>
        </w:rPr>
      </w:pPr>
      <w:commentRangeStart w:id="30"/>
      <w:r>
        <w:rPr>
          <w:sz w:val="24"/>
          <w:szCs w:val="24"/>
        </w:rPr>
        <w:t xml:space="preserve">Follow </w:t>
      </w:r>
      <w:commentRangeEnd w:id="30"/>
      <w:r w:rsidR="009953D7">
        <w:rPr>
          <w:rStyle w:val="CommentReference"/>
        </w:rPr>
        <w:commentReference w:id="30"/>
      </w:r>
      <w:r>
        <w:rPr>
          <w:sz w:val="24"/>
          <w:szCs w:val="24"/>
        </w:rPr>
        <w:t xml:space="preserve">along with this video on scanning a text. I recommend that you follow along with your own version of </w:t>
      </w:r>
      <w:proofErr w:type="spellStart"/>
      <w:r>
        <w:rPr>
          <w:sz w:val="24"/>
          <w:szCs w:val="24"/>
        </w:rPr>
        <w:t>Reif’s</w:t>
      </w:r>
      <w:proofErr w:type="spellEnd"/>
      <w:r>
        <w:rPr>
          <w:sz w:val="24"/>
          <w:szCs w:val="24"/>
        </w:rPr>
        <w:t xml:space="preserve"> &lt;</w:t>
      </w:r>
      <w:proofErr w:type="spellStart"/>
      <w:r>
        <w:rPr>
          <w:sz w:val="24"/>
          <w:szCs w:val="24"/>
        </w:rPr>
        <w:t>em</w:t>
      </w:r>
      <w:proofErr w:type="spellEnd"/>
      <w:r>
        <w:rPr>
          <w:sz w:val="24"/>
          <w:szCs w:val="24"/>
        </w:rPr>
        <w:t>&gt;</w:t>
      </w:r>
      <w:r w:rsidRPr="00916964">
        <w:rPr>
          <w:i/>
          <w:sz w:val="24"/>
          <w:szCs w:val="24"/>
        </w:rPr>
        <w:t>Online learning will make college cheaper</w:t>
      </w:r>
      <w:r>
        <w:rPr>
          <w:sz w:val="24"/>
          <w:szCs w:val="24"/>
        </w:rPr>
        <w:t>&lt;/</w:t>
      </w:r>
      <w:proofErr w:type="spellStart"/>
      <w:r>
        <w:rPr>
          <w:sz w:val="24"/>
          <w:szCs w:val="24"/>
        </w:rPr>
        <w:t>em</w:t>
      </w:r>
      <w:proofErr w:type="spellEnd"/>
      <w:r>
        <w:rPr>
          <w:sz w:val="24"/>
          <w:szCs w:val="24"/>
        </w:rPr>
        <w:t>&gt; on paper or on the computer.</w:t>
      </w:r>
    </w:p>
    <w:p w14:paraId="300F235D" w14:textId="77777777" w:rsidR="00916964" w:rsidRDefault="00916964" w:rsidP="002D7E99">
      <w:pPr>
        <w:spacing w:after="0" w:line="240" w:lineRule="auto"/>
        <w:rPr>
          <w:sz w:val="24"/>
          <w:szCs w:val="24"/>
        </w:rPr>
      </w:pPr>
    </w:p>
    <w:p w14:paraId="4FCC796E" w14:textId="3553F4FF" w:rsidR="00916964" w:rsidRDefault="00916964" w:rsidP="002D7E99">
      <w:pPr>
        <w:spacing w:after="0" w:line="240" w:lineRule="auto"/>
        <w:rPr>
          <w:sz w:val="24"/>
          <w:szCs w:val="24"/>
        </w:rPr>
      </w:pPr>
      <w:r>
        <w:rPr>
          <w:sz w:val="24"/>
          <w:szCs w:val="24"/>
        </w:rPr>
        <w:t>{</w:t>
      </w:r>
      <w:r w:rsidRPr="00916964">
        <w:rPr>
          <w:sz w:val="24"/>
          <w:szCs w:val="24"/>
          <w:highlight w:val="yellow"/>
        </w:rPr>
        <w:t>embed video</w:t>
      </w:r>
      <w:r>
        <w:rPr>
          <w:sz w:val="24"/>
          <w:szCs w:val="24"/>
        </w:rPr>
        <w:t>}</w:t>
      </w:r>
    </w:p>
    <w:p w14:paraId="725B5836" w14:textId="77777777" w:rsidR="00916964" w:rsidRDefault="00916964" w:rsidP="002D7E99">
      <w:pPr>
        <w:pBdr>
          <w:bottom w:val="dotted" w:sz="24" w:space="1" w:color="auto"/>
        </w:pBdr>
        <w:spacing w:after="0" w:line="240" w:lineRule="auto"/>
        <w:rPr>
          <w:sz w:val="24"/>
          <w:szCs w:val="24"/>
        </w:rPr>
      </w:pPr>
    </w:p>
    <w:p w14:paraId="75BBCDC4" w14:textId="77777777" w:rsidR="00916964" w:rsidRDefault="00916964" w:rsidP="002D7E99">
      <w:pPr>
        <w:spacing w:after="0" w:line="240" w:lineRule="auto"/>
        <w:rPr>
          <w:sz w:val="24"/>
          <w:szCs w:val="24"/>
        </w:rPr>
      </w:pPr>
    </w:p>
    <w:tbl>
      <w:tblPr>
        <w:tblStyle w:val="TableGrid"/>
        <w:tblW w:w="0" w:type="auto"/>
        <w:tblLook w:val="04A0" w:firstRow="1" w:lastRow="0" w:firstColumn="1" w:lastColumn="0" w:noHBand="0" w:noVBand="1"/>
      </w:tblPr>
      <w:tblGrid>
        <w:gridCol w:w="1255"/>
        <w:gridCol w:w="4047"/>
        <w:gridCol w:w="4048"/>
      </w:tblGrid>
      <w:tr w:rsidR="00916964" w14:paraId="09A9FA7A" w14:textId="77777777" w:rsidTr="004946D4">
        <w:tc>
          <w:tcPr>
            <w:tcW w:w="1255" w:type="dxa"/>
            <w:shd w:val="clear" w:color="auto" w:fill="D9D9D9" w:themeFill="background1" w:themeFillShade="D9"/>
          </w:tcPr>
          <w:p w14:paraId="7E8A3900" w14:textId="58FAE0AD" w:rsidR="00916964" w:rsidRDefault="00916964" w:rsidP="002D7E99">
            <w:pPr>
              <w:rPr>
                <w:sz w:val="24"/>
                <w:szCs w:val="24"/>
              </w:rPr>
            </w:pPr>
            <w:r>
              <w:rPr>
                <w:sz w:val="24"/>
                <w:szCs w:val="24"/>
              </w:rPr>
              <w:t>Screen 1</w:t>
            </w:r>
          </w:p>
        </w:tc>
        <w:tc>
          <w:tcPr>
            <w:tcW w:w="4047" w:type="dxa"/>
            <w:shd w:val="clear" w:color="auto" w:fill="D9D9D9" w:themeFill="background1" w:themeFillShade="D9"/>
          </w:tcPr>
          <w:p w14:paraId="17B9C04C" w14:textId="223D94ED" w:rsidR="00916964" w:rsidRDefault="000A4536" w:rsidP="002D7E99">
            <w:pPr>
              <w:rPr>
                <w:sz w:val="24"/>
                <w:szCs w:val="24"/>
              </w:rPr>
            </w:pPr>
            <w:r>
              <w:rPr>
                <w:sz w:val="24"/>
                <w:szCs w:val="24"/>
              </w:rPr>
              <w:t>{Person}</w:t>
            </w:r>
          </w:p>
        </w:tc>
        <w:tc>
          <w:tcPr>
            <w:tcW w:w="4048" w:type="dxa"/>
            <w:shd w:val="clear" w:color="auto" w:fill="D9D9D9" w:themeFill="background1" w:themeFillShade="D9"/>
          </w:tcPr>
          <w:p w14:paraId="4C12D609" w14:textId="7133FA7D" w:rsidR="00916964" w:rsidRDefault="00916964" w:rsidP="002D7E99">
            <w:pPr>
              <w:rPr>
                <w:sz w:val="24"/>
                <w:szCs w:val="24"/>
              </w:rPr>
            </w:pPr>
            <w:r>
              <w:rPr>
                <w:sz w:val="24"/>
                <w:szCs w:val="24"/>
              </w:rPr>
              <w:t>Voice</w:t>
            </w:r>
          </w:p>
        </w:tc>
      </w:tr>
      <w:tr w:rsidR="00916964" w14:paraId="47872F3C" w14:textId="77777777" w:rsidTr="00916964">
        <w:tc>
          <w:tcPr>
            <w:tcW w:w="1255" w:type="dxa"/>
          </w:tcPr>
          <w:p w14:paraId="0CFC8DBE" w14:textId="0F09AE86" w:rsidR="00916964" w:rsidRDefault="00916964" w:rsidP="002D7E99">
            <w:pPr>
              <w:rPr>
                <w:sz w:val="24"/>
                <w:szCs w:val="24"/>
              </w:rPr>
            </w:pPr>
          </w:p>
        </w:tc>
        <w:tc>
          <w:tcPr>
            <w:tcW w:w="4047" w:type="dxa"/>
          </w:tcPr>
          <w:p w14:paraId="4FD66905" w14:textId="2F87029E" w:rsidR="00916964" w:rsidRDefault="00916964" w:rsidP="002D7E99">
            <w:pPr>
              <w:rPr>
                <w:sz w:val="24"/>
                <w:szCs w:val="24"/>
              </w:rPr>
            </w:pPr>
          </w:p>
        </w:tc>
        <w:tc>
          <w:tcPr>
            <w:tcW w:w="4048" w:type="dxa"/>
          </w:tcPr>
          <w:p w14:paraId="6F87CB17" w14:textId="5B43DC96" w:rsidR="00916964" w:rsidRDefault="00916964" w:rsidP="00916964">
            <w:pPr>
              <w:rPr>
                <w:sz w:val="24"/>
                <w:szCs w:val="24"/>
              </w:rPr>
            </w:pPr>
            <w:r>
              <w:rPr>
                <w:sz w:val="24"/>
                <w:szCs w:val="24"/>
              </w:rPr>
              <w:t xml:space="preserve">Let’s look at a text together and practice scanning. </w:t>
            </w:r>
            <w:r w:rsidR="008C0A9D">
              <w:rPr>
                <w:sz w:val="24"/>
                <w:szCs w:val="24"/>
              </w:rPr>
              <w:t>You can follow along on the screen or you can print off a copy and follow along that way.</w:t>
            </w:r>
          </w:p>
        </w:tc>
      </w:tr>
      <w:tr w:rsidR="00916964" w14:paraId="7ED4C3CB" w14:textId="77777777" w:rsidTr="004946D4">
        <w:tc>
          <w:tcPr>
            <w:tcW w:w="1255" w:type="dxa"/>
            <w:shd w:val="clear" w:color="auto" w:fill="D9D9D9" w:themeFill="background1" w:themeFillShade="D9"/>
          </w:tcPr>
          <w:p w14:paraId="5110EF80" w14:textId="25CB9AD2" w:rsidR="00916964" w:rsidRDefault="00916964" w:rsidP="002D7E99">
            <w:pPr>
              <w:rPr>
                <w:sz w:val="24"/>
                <w:szCs w:val="24"/>
              </w:rPr>
            </w:pPr>
            <w:r>
              <w:rPr>
                <w:sz w:val="24"/>
                <w:szCs w:val="24"/>
              </w:rPr>
              <w:t>Screen 2</w:t>
            </w:r>
          </w:p>
        </w:tc>
        <w:tc>
          <w:tcPr>
            <w:tcW w:w="4047" w:type="dxa"/>
            <w:shd w:val="clear" w:color="auto" w:fill="D9D9D9" w:themeFill="background1" w:themeFillShade="D9"/>
          </w:tcPr>
          <w:p w14:paraId="11C0E741" w14:textId="47A65510" w:rsidR="00916964" w:rsidRDefault="00916964" w:rsidP="002D7E99">
            <w:pPr>
              <w:rPr>
                <w:sz w:val="24"/>
                <w:szCs w:val="24"/>
              </w:rPr>
            </w:pPr>
            <w:r>
              <w:rPr>
                <w:sz w:val="24"/>
                <w:szCs w:val="24"/>
              </w:rPr>
              <w:t>Image</w:t>
            </w:r>
          </w:p>
        </w:tc>
        <w:tc>
          <w:tcPr>
            <w:tcW w:w="4048" w:type="dxa"/>
            <w:shd w:val="clear" w:color="auto" w:fill="D9D9D9" w:themeFill="background1" w:themeFillShade="D9"/>
          </w:tcPr>
          <w:p w14:paraId="307475B7" w14:textId="531A1543" w:rsidR="00916964" w:rsidRDefault="00916964" w:rsidP="002D7E99">
            <w:pPr>
              <w:rPr>
                <w:sz w:val="24"/>
                <w:szCs w:val="24"/>
              </w:rPr>
            </w:pPr>
            <w:r>
              <w:rPr>
                <w:sz w:val="24"/>
                <w:szCs w:val="24"/>
              </w:rPr>
              <w:t>Voice</w:t>
            </w:r>
          </w:p>
        </w:tc>
      </w:tr>
      <w:tr w:rsidR="00916964" w14:paraId="423BE631" w14:textId="77777777" w:rsidTr="00916964">
        <w:tc>
          <w:tcPr>
            <w:tcW w:w="1255" w:type="dxa"/>
          </w:tcPr>
          <w:p w14:paraId="43684C8A" w14:textId="41D0EC9E" w:rsidR="00916964" w:rsidRDefault="00916964" w:rsidP="002D7E99">
            <w:pPr>
              <w:rPr>
                <w:sz w:val="24"/>
                <w:szCs w:val="24"/>
              </w:rPr>
            </w:pPr>
          </w:p>
        </w:tc>
        <w:tc>
          <w:tcPr>
            <w:tcW w:w="4047" w:type="dxa"/>
          </w:tcPr>
          <w:p w14:paraId="134D2579" w14:textId="766053A6" w:rsidR="00916964" w:rsidRDefault="004946D4" w:rsidP="0036271B">
            <w:pPr>
              <w:rPr>
                <w:sz w:val="24"/>
                <w:szCs w:val="24"/>
              </w:rPr>
            </w:pPr>
            <w:r>
              <w:rPr>
                <w:sz w:val="24"/>
                <w:szCs w:val="24"/>
              </w:rPr>
              <w:t xml:space="preserve">{title and </w:t>
            </w:r>
            <w:commentRangeStart w:id="31"/>
            <w:r w:rsidR="0036271B">
              <w:rPr>
                <w:sz w:val="24"/>
                <w:szCs w:val="24"/>
              </w:rPr>
              <w:t xml:space="preserve">author </w:t>
            </w:r>
            <w:commentRangeEnd w:id="31"/>
            <w:r w:rsidR="0078408F">
              <w:rPr>
                <w:rStyle w:val="CommentReference"/>
              </w:rPr>
              <w:commentReference w:id="31"/>
            </w:r>
            <w:r w:rsidR="0036271B">
              <w:rPr>
                <w:sz w:val="24"/>
                <w:szCs w:val="24"/>
              </w:rPr>
              <w:t>line</w:t>
            </w:r>
            <w:r>
              <w:rPr>
                <w:sz w:val="24"/>
                <w:szCs w:val="24"/>
              </w:rPr>
              <w:t>}</w:t>
            </w:r>
          </w:p>
        </w:tc>
        <w:tc>
          <w:tcPr>
            <w:tcW w:w="4048" w:type="dxa"/>
          </w:tcPr>
          <w:p w14:paraId="11A3568C" w14:textId="20901C42" w:rsidR="00916964" w:rsidRDefault="00916964" w:rsidP="008377A9">
            <w:pPr>
              <w:rPr>
                <w:sz w:val="24"/>
                <w:szCs w:val="24"/>
              </w:rPr>
            </w:pPr>
            <w:r w:rsidRPr="000F7292">
              <w:t>First we can check the title of the text to see what it can tell us about the focus and style of the text.</w:t>
            </w:r>
            <w:ins w:id="32" w:author="Carrie Galsworthy" w:date="2017-04-28T10:53:00Z">
              <w:r w:rsidR="0078408F">
                <w:t xml:space="preserve"> </w:t>
              </w:r>
              <w:r w:rsidR="0078408F" w:rsidRPr="0078408F">
                <w:rPr>
                  <w:highlight w:val="yellow"/>
                </w:rPr>
                <w:t>{read title}</w:t>
              </w:r>
            </w:ins>
            <w:r w:rsidRPr="000F7292">
              <w:t xml:space="preserve"> Here we might interpret two key pieces of information</w:t>
            </w:r>
            <w:r w:rsidR="00200561">
              <w:t>. First,</w:t>
            </w:r>
            <w:r w:rsidRPr="000F7292">
              <w:t xml:space="preserve"> we can get a sense of the topi</w:t>
            </w:r>
            <w:r w:rsidR="00200561">
              <w:t>c. Second,</w:t>
            </w:r>
            <w:r w:rsidRPr="000F7292">
              <w:t xml:space="preserve"> we can tell that the author is taking a positive position from the words “Better” and “</w:t>
            </w:r>
            <w:r w:rsidR="00200561">
              <w:t>Cheaper</w:t>
            </w:r>
            <w:r w:rsidRPr="000F7292">
              <w:t xml:space="preserve">.” </w:t>
            </w:r>
          </w:p>
        </w:tc>
      </w:tr>
      <w:tr w:rsidR="00916964" w14:paraId="7591DEA6" w14:textId="77777777" w:rsidTr="00B97D10">
        <w:tc>
          <w:tcPr>
            <w:tcW w:w="1255" w:type="dxa"/>
            <w:shd w:val="clear" w:color="auto" w:fill="D9D9D9" w:themeFill="background1" w:themeFillShade="D9"/>
          </w:tcPr>
          <w:p w14:paraId="0EFABB86" w14:textId="665F739D" w:rsidR="00916964" w:rsidRDefault="004946D4" w:rsidP="002D7E99">
            <w:pPr>
              <w:rPr>
                <w:sz w:val="24"/>
                <w:szCs w:val="24"/>
              </w:rPr>
            </w:pPr>
            <w:r>
              <w:rPr>
                <w:sz w:val="24"/>
                <w:szCs w:val="24"/>
              </w:rPr>
              <w:t>Screen 3</w:t>
            </w:r>
          </w:p>
        </w:tc>
        <w:tc>
          <w:tcPr>
            <w:tcW w:w="4047" w:type="dxa"/>
            <w:shd w:val="clear" w:color="auto" w:fill="D9D9D9" w:themeFill="background1" w:themeFillShade="D9"/>
          </w:tcPr>
          <w:p w14:paraId="43F8AF5D" w14:textId="76E33B5A" w:rsidR="00916964" w:rsidRDefault="004946D4" w:rsidP="002D7E99">
            <w:pPr>
              <w:rPr>
                <w:sz w:val="24"/>
                <w:szCs w:val="24"/>
              </w:rPr>
            </w:pPr>
            <w:r>
              <w:rPr>
                <w:sz w:val="24"/>
                <w:szCs w:val="24"/>
              </w:rPr>
              <w:t>Question</w:t>
            </w:r>
          </w:p>
        </w:tc>
        <w:tc>
          <w:tcPr>
            <w:tcW w:w="4048" w:type="dxa"/>
            <w:shd w:val="clear" w:color="auto" w:fill="D9D9D9" w:themeFill="background1" w:themeFillShade="D9"/>
          </w:tcPr>
          <w:p w14:paraId="366C58A7" w14:textId="0668EC6D" w:rsidR="00916964" w:rsidRDefault="004946D4" w:rsidP="002D7E99">
            <w:pPr>
              <w:rPr>
                <w:sz w:val="24"/>
                <w:szCs w:val="24"/>
              </w:rPr>
            </w:pPr>
            <w:r>
              <w:rPr>
                <w:sz w:val="24"/>
                <w:szCs w:val="24"/>
              </w:rPr>
              <w:t>Options (answer highlighted)</w:t>
            </w:r>
          </w:p>
        </w:tc>
      </w:tr>
      <w:tr w:rsidR="00916964" w14:paraId="6B4A3AF5" w14:textId="77777777" w:rsidTr="00916964">
        <w:tc>
          <w:tcPr>
            <w:tcW w:w="1255" w:type="dxa"/>
          </w:tcPr>
          <w:p w14:paraId="78177A4A" w14:textId="77777777" w:rsidR="00916964" w:rsidRDefault="00916964" w:rsidP="002D7E99">
            <w:pPr>
              <w:rPr>
                <w:sz w:val="24"/>
                <w:szCs w:val="24"/>
              </w:rPr>
            </w:pPr>
          </w:p>
        </w:tc>
        <w:tc>
          <w:tcPr>
            <w:tcW w:w="4047" w:type="dxa"/>
          </w:tcPr>
          <w:p w14:paraId="37BB6FFB" w14:textId="18E43FE8" w:rsidR="00916964" w:rsidRDefault="004946D4" w:rsidP="002D7E99">
            <w:pPr>
              <w:rPr>
                <w:sz w:val="24"/>
                <w:szCs w:val="24"/>
              </w:rPr>
            </w:pPr>
            <w:r>
              <w:rPr>
                <w:sz w:val="24"/>
                <w:szCs w:val="24"/>
              </w:rPr>
              <w:t>What is the topic</w:t>
            </w:r>
            <w:r w:rsidR="00B97D10">
              <w:rPr>
                <w:sz w:val="24"/>
                <w:szCs w:val="24"/>
              </w:rPr>
              <w:t xml:space="preserve"> of the paper</w:t>
            </w:r>
            <w:r>
              <w:rPr>
                <w:sz w:val="24"/>
                <w:szCs w:val="24"/>
              </w:rPr>
              <w:t>?</w:t>
            </w:r>
          </w:p>
        </w:tc>
        <w:tc>
          <w:tcPr>
            <w:tcW w:w="4048" w:type="dxa"/>
          </w:tcPr>
          <w:p w14:paraId="63284EAE" w14:textId="2647A782" w:rsidR="00916964" w:rsidRPr="00200561" w:rsidRDefault="00B97D10" w:rsidP="006E5372">
            <w:pPr>
              <w:pStyle w:val="ListParagraph"/>
              <w:numPr>
                <w:ilvl w:val="0"/>
                <w:numId w:val="13"/>
              </w:numPr>
              <w:spacing w:after="0"/>
              <w:ind w:left="255" w:hanging="180"/>
              <w:rPr>
                <w:rFonts w:asciiTheme="minorHAnsi" w:hAnsiTheme="minorHAnsi"/>
                <w:szCs w:val="22"/>
              </w:rPr>
            </w:pPr>
            <w:r w:rsidRPr="00200561">
              <w:rPr>
                <w:rFonts w:asciiTheme="minorHAnsi" w:hAnsiTheme="minorHAnsi"/>
                <w:szCs w:val="22"/>
              </w:rPr>
              <w:t xml:space="preserve">How to make college </w:t>
            </w:r>
            <w:r w:rsidR="00F8675E">
              <w:rPr>
                <w:rFonts w:asciiTheme="minorHAnsi" w:hAnsiTheme="minorHAnsi"/>
                <w:szCs w:val="22"/>
              </w:rPr>
              <w:t>cheaper</w:t>
            </w:r>
          </w:p>
          <w:p w14:paraId="60AADE5C" w14:textId="77777777" w:rsidR="00B97D10" w:rsidRPr="008C0A9D" w:rsidRDefault="00B97D10" w:rsidP="006E5372">
            <w:pPr>
              <w:pStyle w:val="ListParagraph"/>
              <w:numPr>
                <w:ilvl w:val="0"/>
                <w:numId w:val="13"/>
              </w:numPr>
              <w:spacing w:after="0"/>
              <w:ind w:left="255" w:hanging="180"/>
              <w:rPr>
                <w:rFonts w:asciiTheme="minorHAnsi" w:hAnsiTheme="minorHAnsi"/>
                <w:szCs w:val="22"/>
                <w:highlight w:val="yellow"/>
              </w:rPr>
            </w:pPr>
            <w:r w:rsidRPr="008C0A9D">
              <w:rPr>
                <w:rFonts w:asciiTheme="minorHAnsi" w:hAnsiTheme="minorHAnsi"/>
                <w:szCs w:val="22"/>
                <w:highlight w:val="yellow"/>
              </w:rPr>
              <w:t>Online learning at the post-secondary level</w:t>
            </w:r>
          </w:p>
          <w:p w14:paraId="3264FE65" w14:textId="271B5110" w:rsidR="00B97D10" w:rsidRPr="00505334" w:rsidRDefault="00F8675E" w:rsidP="006E5372">
            <w:pPr>
              <w:pStyle w:val="ListParagraph"/>
              <w:numPr>
                <w:ilvl w:val="0"/>
                <w:numId w:val="13"/>
              </w:numPr>
              <w:spacing w:after="0"/>
              <w:ind w:left="255" w:hanging="180"/>
              <w:rPr>
                <w:sz w:val="24"/>
                <w:szCs w:val="24"/>
              </w:rPr>
            </w:pPr>
            <w:r>
              <w:rPr>
                <w:rFonts w:asciiTheme="minorHAnsi" w:hAnsiTheme="minorHAnsi"/>
                <w:szCs w:val="22"/>
              </w:rPr>
              <w:t>How to make college better</w:t>
            </w:r>
          </w:p>
          <w:p w14:paraId="34C1FB45" w14:textId="77777777" w:rsidR="00505334" w:rsidRPr="00E64522" w:rsidRDefault="00505334" w:rsidP="00505334"/>
          <w:p w14:paraId="2CC3B6D8" w14:textId="27386A10" w:rsidR="00505334" w:rsidRPr="00505334" w:rsidRDefault="00505334" w:rsidP="00E64522">
            <w:pPr>
              <w:rPr>
                <w:sz w:val="24"/>
                <w:szCs w:val="24"/>
              </w:rPr>
            </w:pPr>
            <w:r w:rsidRPr="00E64522">
              <w:t>Feedback</w:t>
            </w:r>
            <w:r w:rsidR="00E46AE8" w:rsidRPr="00E64522">
              <w:t>: Although we can expect that the author will refer to making college cheaper and better, the fuller topic is about online learning meeting these goals.</w:t>
            </w:r>
            <w:r w:rsidR="00E64522" w:rsidRPr="00E64522">
              <w:t xml:space="preserve"> </w:t>
            </w:r>
            <w:ins w:id="33" w:author="Carrie Galsworthy" w:date="2017-04-28T10:50:00Z">
              <w:r w:rsidR="00E64522">
                <w:t>“Cheaper” and “better” suggest that the author will provide reasons to support this claim.</w:t>
              </w:r>
            </w:ins>
            <w:del w:id="34" w:author="Carrie Galsworthy" w:date="2017-04-28T10:50:00Z">
              <w:r w:rsidR="00E64522" w:rsidRPr="00E64522" w:rsidDel="00E64522">
                <w:delText>In addition, we can anticipate that this text will take the style of an argument because “</w:delText>
              </w:r>
              <w:r w:rsidR="00E64522" w:rsidDel="00E64522">
                <w:delText>b</w:delText>
              </w:r>
              <w:r w:rsidR="00E64522" w:rsidRPr="00E64522" w:rsidDel="00E64522">
                <w:delText>etter” is a subjective d</w:delText>
              </w:r>
            </w:del>
            <w:del w:id="35" w:author="Carrie Galsworthy" w:date="2017-04-28T10:51:00Z">
              <w:r w:rsidR="00E64522" w:rsidRPr="00E64522" w:rsidDel="00E64522">
                <w:delText>escription that will need to be supported with reasons.</w:delText>
              </w:r>
            </w:del>
          </w:p>
        </w:tc>
      </w:tr>
      <w:tr w:rsidR="00916964" w14:paraId="7511E666" w14:textId="77777777" w:rsidTr="007A38A5">
        <w:tc>
          <w:tcPr>
            <w:tcW w:w="1255" w:type="dxa"/>
            <w:shd w:val="clear" w:color="auto" w:fill="D9D9D9" w:themeFill="background1" w:themeFillShade="D9"/>
          </w:tcPr>
          <w:p w14:paraId="19C4B594" w14:textId="07746D7E" w:rsidR="00916964" w:rsidRDefault="00B97D10" w:rsidP="002D7E99">
            <w:pPr>
              <w:rPr>
                <w:sz w:val="24"/>
                <w:szCs w:val="24"/>
              </w:rPr>
            </w:pPr>
            <w:r>
              <w:rPr>
                <w:sz w:val="24"/>
                <w:szCs w:val="24"/>
              </w:rPr>
              <w:lastRenderedPageBreak/>
              <w:t>Screen 4</w:t>
            </w:r>
          </w:p>
        </w:tc>
        <w:tc>
          <w:tcPr>
            <w:tcW w:w="4047" w:type="dxa"/>
            <w:shd w:val="clear" w:color="auto" w:fill="D9D9D9" w:themeFill="background1" w:themeFillShade="D9"/>
          </w:tcPr>
          <w:p w14:paraId="2A76A9E3" w14:textId="189935D2" w:rsidR="00916964" w:rsidRDefault="00B97D10" w:rsidP="002D7E99">
            <w:pPr>
              <w:rPr>
                <w:sz w:val="24"/>
                <w:szCs w:val="24"/>
              </w:rPr>
            </w:pPr>
            <w:r>
              <w:rPr>
                <w:sz w:val="24"/>
                <w:szCs w:val="24"/>
              </w:rPr>
              <w:t>Image</w:t>
            </w:r>
          </w:p>
        </w:tc>
        <w:tc>
          <w:tcPr>
            <w:tcW w:w="4048" w:type="dxa"/>
            <w:shd w:val="clear" w:color="auto" w:fill="D9D9D9" w:themeFill="background1" w:themeFillShade="D9"/>
          </w:tcPr>
          <w:p w14:paraId="25602902" w14:textId="48B271DC" w:rsidR="00916964" w:rsidRDefault="00B97D10" w:rsidP="002D7E99">
            <w:pPr>
              <w:rPr>
                <w:sz w:val="24"/>
                <w:szCs w:val="24"/>
              </w:rPr>
            </w:pPr>
            <w:r>
              <w:rPr>
                <w:sz w:val="24"/>
                <w:szCs w:val="24"/>
              </w:rPr>
              <w:t>Voice</w:t>
            </w:r>
          </w:p>
        </w:tc>
      </w:tr>
      <w:tr w:rsidR="00916964" w14:paraId="4E42A3D6" w14:textId="77777777" w:rsidTr="00916964">
        <w:tc>
          <w:tcPr>
            <w:tcW w:w="1255" w:type="dxa"/>
          </w:tcPr>
          <w:p w14:paraId="4AC0CB7E" w14:textId="77777777" w:rsidR="00916964" w:rsidRDefault="00916964" w:rsidP="002D7E99">
            <w:pPr>
              <w:rPr>
                <w:sz w:val="24"/>
                <w:szCs w:val="24"/>
              </w:rPr>
            </w:pPr>
          </w:p>
        </w:tc>
        <w:tc>
          <w:tcPr>
            <w:tcW w:w="4047" w:type="dxa"/>
          </w:tcPr>
          <w:p w14:paraId="614B851A" w14:textId="45633ACC" w:rsidR="00916964" w:rsidRDefault="00B97D10" w:rsidP="0036271B">
            <w:pPr>
              <w:rPr>
                <w:sz w:val="24"/>
                <w:szCs w:val="24"/>
              </w:rPr>
            </w:pPr>
            <w:r>
              <w:rPr>
                <w:sz w:val="24"/>
                <w:szCs w:val="24"/>
              </w:rPr>
              <w:t xml:space="preserve">{title and </w:t>
            </w:r>
            <w:r w:rsidR="0036271B">
              <w:rPr>
                <w:sz w:val="24"/>
                <w:szCs w:val="24"/>
              </w:rPr>
              <w:t>author line</w:t>
            </w:r>
            <w:r>
              <w:rPr>
                <w:sz w:val="24"/>
                <w:szCs w:val="24"/>
              </w:rPr>
              <w:t>}</w:t>
            </w:r>
          </w:p>
        </w:tc>
        <w:tc>
          <w:tcPr>
            <w:tcW w:w="4048" w:type="dxa"/>
          </w:tcPr>
          <w:p w14:paraId="22099641" w14:textId="77777777" w:rsidR="00110885" w:rsidRDefault="008377A9" w:rsidP="00110885">
            <w:pPr>
              <w:rPr>
                <w:ins w:id="36" w:author="Carrie Galsworthy" w:date="2017-04-28T10:58:00Z"/>
              </w:rPr>
            </w:pPr>
            <w:ins w:id="37" w:author="Carrie Galsworthy" w:date="2017-04-28T10:55:00Z">
              <w:r w:rsidRPr="000F7292">
                <w:t>Before we dive into the body of the text we should also consider the sub-title and the author.</w:t>
              </w:r>
            </w:ins>
            <w:ins w:id="38" w:author="Carrie Galsworthy" w:date="2017-04-28T10:56:00Z">
              <w:r>
                <w:t xml:space="preserve"> The subtitle is: </w:t>
              </w:r>
              <w:r w:rsidRPr="00FE67ED">
                <w:rPr>
                  <w:highlight w:val="yellow"/>
                </w:rPr>
                <w:t>{read subtitle}</w:t>
              </w:r>
              <w:r>
                <w:t>.</w:t>
              </w:r>
              <w:r w:rsidR="00110885">
                <w:t xml:space="preserve"> </w:t>
              </w:r>
            </w:ins>
            <w:ins w:id="39" w:author="Carrie Galsworthy" w:date="2017-04-28T10:57:00Z">
              <w:r w:rsidR="00110885" w:rsidRPr="000F7292">
                <w:t>The word “how” in the subtitle suggests that the author is going to outline some kind of process for implementing online learning into the college system.</w:t>
              </w:r>
            </w:ins>
          </w:p>
          <w:p w14:paraId="293E189A" w14:textId="1B6E3807" w:rsidR="00E24DBF" w:rsidRPr="00CF2F5B" w:rsidRDefault="00110885" w:rsidP="00110885">
            <w:ins w:id="40" w:author="Carrie Galsworthy" w:date="2017-04-28T10:59:00Z">
              <w:r w:rsidRPr="000F7292">
                <w:t xml:space="preserve">Meanwhile, we might also notice that the author, Rafael </w:t>
              </w:r>
              <w:proofErr w:type="spellStart"/>
              <w:r w:rsidRPr="000F7292">
                <w:t>Reif</w:t>
              </w:r>
              <w:proofErr w:type="spellEnd"/>
              <w:r w:rsidRPr="000F7292">
                <w:t xml:space="preserve">, is the </w:t>
              </w:r>
              <w:commentRangeStart w:id="41"/>
              <w:r w:rsidRPr="000F7292">
                <w:t>President of a prominent post-secondary institution</w:t>
              </w:r>
              <w:r>
                <w:t xml:space="preserve"> in the United States:</w:t>
              </w:r>
              <w:r w:rsidRPr="000F7292">
                <w:t xml:space="preserve"> M.I.T</w:t>
              </w:r>
            </w:ins>
            <w:commentRangeEnd w:id="41"/>
            <w:ins w:id="42" w:author="Carrie Galsworthy" w:date="2017-04-28T11:01:00Z">
              <w:r w:rsidR="00E24DBF">
                <w:rPr>
                  <w:rStyle w:val="CommentReference"/>
                </w:rPr>
                <w:commentReference w:id="41"/>
              </w:r>
            </w:ins>
            <w:ins w:id="43" w:author="Carrie Galsworthy" w:date="2017-04-28T10:59:00Z">
              <w:r w:rsidRPr="000F7292">
                <w:t>. This insight might give us confidence that the author is qualified to speak on this subject</w:t>
              </w:r>
              <w:r>
                <w:t>.</w:t>
              </w:r>
            </w:ins>
          </w:p>
        </w:tc>
      </w:tr>
      <w:tr w:rsidR="00916964" w14:paraId="1EBE8713" w14:textId="77777777" w:rsidTr="000A4536">
        <w:tc>
          <w:tcPr>
            <w:tcW w:w="1255" w:type="dxa"/>
            <w:shd w:val="clear" w:color="auto" w:fill="D9D9D9" w:themeFill="background1" w:themeFillShade="D9"/>
          </w:tcPr>
          <w:p w14:paraId="6D94250D" w14:textId="7DCC2DCB" w:rsidR="00916964" w:rsidRDefault="008615F8" w:rsidP="002D7E99">
            <w:pPr>
              <w:rPr>
                <w:sz w:val="24"/>
                <w:szCs w:val="24"/>
              </w:rPr>
            </w:pPr>
            <w:r>
              <w:rPr>
                <w:sz w:val="24"/>
                <w:szCs w:val="24"/>
              </w:rPr>
              <w:t>Screen 5</w:t>
            </w:r>
          </w:p>
        </w:tc>
        <w:tc>
          <w:tcPr>
            <w:tcW w:w="4047" w:type="dxa"/>
            <w:shd w:val="clear" w:color="auto" w:fill="D9D9D9" w:themeFill="background1" w:themeFillShade="D9"/>
          </w:tcPr>
          <w:p w14:paraId="675E5B88" w14:textId="5D7332A0" w:rsidR="00916964" w:rsidRDefault="008615F8" w:rsidP="002D7E99">
            <w:pPr>
              <w:rPr>
                <w:sz w:val="24"/>
                <w:szCs w:val="24"/>
              </w:rPr>
            </w:pPr>
            <w:r>
              <w:rPr>
                <w:sz w:val="24"/>
                <w:szCs w:val="24"/>
              </w:rPr>
              <w:t>Question</w:t>
            </w:r>
          </w:p>
        </w:tc>
        <w:tc>
          <w:tcPr>
            <w:tcW w:w="4048" w:type="dxa"/>
            <w:shd w:val="clear" w:color="auto" w:fill="D9D9D9" w:themeFill="background1" w:themeFillShade="D9"/>
          </w:tcPr>
          <w:p w14:paraId="29EA5B55" w14:textId="76997BDA" w:rsidR="00916964" w:rsidRDefault="008615F8" w:rsidP="002D7E99">
            <w:pPr>
              <w:rPr>
                <w:sz w:val="24"/>
                <w:szCs w:val="24"/>
              </w:rPr>
            </w:pPr>
            <w:r>
              <w:rPr>
                <w:sz w:val="24"/>
                <w:szCs w:val="24"/>
              </w:rPr>
              <w:t>Options (answer</w:t>
            </w:r>
            <w:r w:rsidR="00CF2F5B">
              <w:rPr>
                <w:sz w:val="24"/>
                <w:szCs w:val="24"/>
              </w:rPr>
              <w:t>s</w:t>
            </w:r>
            <w:r>
              <w:rPr>
                <w:sz w:val="24"/>
                <w:szCs w:val="24"/>
              </w:rPr>
              <w:t xml:space="preserve"> highlighted)</w:t>
            </w:r>
          </w:p>
        </w:tc>
      </w:tr>
      <w:tr w:rsidR="00F8675E" w14:paraId="7EC967E9" w14:textId="77777777" w:rsidTr="00916964">
        <w:tc>
          <w:tcPr>
            <w:tcW w:w="1255" w:type="dxa"/>
          </w:tcPr>
          <w:p w14:paraId="38D85F2F" w14:textId="77777777" w:rsidR="00F8675E" w:rsidRDefault="00F8675E" w:rsidP="002D7E99">
            <w:pPr>
              <w:rPr>
                <w:sz w:val="24"/>
                <w:szCs w:val="24"/>
              </w:rPr>
            </w:pPr>
          </w:p>
        </w:tc>
        <w:tc>
          <w:tcPr>
            <w:tcW w:w="4047" w:type="dxa"/>
          </w:tcPr>
          <w:p w14:paraId="5FC86BCF" w14:textId="3586272B" w:rsidR="00F8675E" w:rsidRDefault="00B301A6" w:rsidP="00CF2F5B">
            <w:pPr>
              <w:rPr>
                <w:sz w:val="24"/>
                <w:szCs w:val="24"/>
              </w:rPr>
            </w:pPr>
            <w:r>
              <w:rPr>
                <w:sz w:val="24"/>
                <w:szCs w:val="24"/>
              </w:rPr>
              <w:t xml:space="preserve">Why </w:t>
            </w:r>
            <w:r w:rsidR="00CF2F5B">
              <w:rPr>
                <w:sz w:val="24"/>
                <w:szCs w:val="24"/>
              </w:rPr>
              <w:t>might</w:t>
            </w:r>
            <w:r>
              <w:rPr>
                <w:sz w:val="24"/>
                <w:szCs w:val="24"/>
              </w:rPr>
              <w:t xml:space="preserve"> the identity of the author important?</w:t>
            </w:r>
            <w:r w:rsidR="00CF2F5B">
              <w:rPr>
                <w:sz w:val="24"/>
                <w:szCs w:val="24"/>
              </w:rPr>
              <w:t xml:space="preserve"> Select all that apply.</w:t>
            </w:r>
          </w:p>
        </w:tc>
        <w:tc>
          <w:tcPr>
            <w:tcW w:w="4048" w:type="dxa"/>
          </w:tcPr>
          <w:p w14:paraId="3F72191D" w14:textId="4D2E1A3A" w:rsidR="00F8675E" w:rsidRDefault="00F64706" w:rsidP="002D7E99">
            <w:pPr>
              <w:rPr>
                <w:sz w:val="24"/>
                <w:szCs w:val="24"/>
              </w:rPr>
            </w:pPr>
            <w:r>
              <w:rPr>
                <w:sz w:val="24"/>
                <w:szCs w:val="24"/>
              </w:rPr>
              <w:t>Because the author is qualified to speak on this topic</w:t>
            </w:r>
          </w:p>
          <w:p w14:paraId="79264A36" w14:textId="0084924B" w:rsidR="00F64706" w:rsidRDefault="00F64706" w:rsidP="002D7E99">
            <w:pPr>
              <w:rPr>
                <w:sz w:val="24"/>
                <w:szCs w:val="24"/>
              </w:rPr>
            </w:pPr>
            <w:r>
              <w:rPr>
                <w:sz w:val="24"/>
                <w:szCs w:val="24"/>
              </w:rPr>
              <w:t>Because we need to trust the author</w:t>
            </w:r>
          </w:p>
          <w:p w14:paraId="30793AFB" w14:textId="77777777" w:rsidR="00F64706" w:rsidRDefault="00F64706" w:rsidP="002D7E99">
            <w:pPr>
              <w:rPr>
                <w:sz w:val="24"/>
                <w:szCs w:val="24"/>
              </w:rPr>
            </w:pPr>
          </w:p>
          <w:p w14:paraId="173A3BD7" w14:textId="77777777" w:rsidR="00CF2F5B" w:rsidRDefault="00CF2F5B" w:rsidP="002D7E99">
            <w:pPr>
              <w:rPr>
                <w:sz w:val="24"/>
                <w:szCs w:val="24"/>
              </w:rPr>
            </w:pPr>
          </w:p>
          <w:p w14:paraId="26DCC6F5" w14:textId="6AC116A6" w:rsidR="00CF2F5B" w:rsidRDefault="00CF2F5B" w:rsidP="00CF2F5B">
            <w:pPr>
              <w:rPr>
                <w:sz w:val="24"/>
                <w:szCs w:val="24"/>
              </w:rPr>
            </w:pPr>
            <w:r>
              <w:rPr>
                <w:sz w:val="24"/>
                <w:szCs w:val="24"/>
              </w:rPr>
              <w:t xml:space="preserve">Feedback: Any of those answers are good reasons to consider who the author is. As the president of a post-secondary institution, we can be confident that </w:t>
            </w:r>
            <w:r w:rsidRPr="000F7292">
              <w:t>the author is qualified to speak on this subject</w:t>
            </w:r>
            <w:r>
              <w:t>,</w:t>
            </w:r>
            <w:r w:rsidRPr="000F7292">
              <w:t xml:space="preserve"> and therefore</w:t>
            </w:r>
            <w:r>
              <w:t>, we may be</w:t>
            </w:r>
            <w:r w:rsidRPr="000F7292">
              <w:t xml:space="preserve"> more receptive to his argument</w:t>
            </w:r>
            <w:r>
              <w:t xml:space="preserve">. </w:t>
            </w:r>
          </w:p>
        </w:tc>
      </w:tr>
      <w:tr w:rsidR="00F8675E" w14:paraId="7284D058" w14:textId="77777777" w:rsidTr="00916964">
        <w:tc>
          <w:tcPr>
            <w:tcW w:w="1255" w:type="dxa"/>
          </w:tcPr>
          <w:p w14:paraId="29ED25BA" w14:textId="6BAE0BDB" w:rsidR="00F8675E" w:rsidRDefault="000A4536" w:rsidP="002D7E99">
            <w:pPr>
              <w:rPr>
                <w:sz w:val="24"/>
                <w:szCs w:val="24"/>
              </w:rPr>
            </w:pPr>
            <w:r>
              <w:rPr>
                <w:sz w:val="24"/>
                <w:szCs w:val="24"/>
              </w:rPr>
              <w:t>Screen 6</w:t>
            </w:r>
          </w:p>
        </w:tc>
        <w:tc>
          <w:tcPr>
            <w:tcW w:w="4047" w:type="dxa"/>
          </w:tcPr>
          <w:p w14:paraId="09CD2BC3" w14:textId="05669820" w:rsidR="00F8675E" w:rsidRDefault="000A4536" w:rsidP="002D7E99">
            <w:pPr>
              <w:rPr>
                <w:sz w:val="24"/>
                <w:szCs w:val="24"/>
              </w:rPr>
            </w:pPr>
            <w:r>
              <w:rPr>
                <w:sz w:val="24"/>
                <w:szCs w:val="24"/>
              </w:rPr>
              <w:t>Person</w:t>
            </w:r>
          </w:p>
        </w:tc>
        <w:tc>
          <w:tcPr>
            <w:tcW w:w="4048" w:type="dxa"/>
          </w:tcPr>
          <w:p w14:paraId="1F148D7E" w14:textId="54EFB1B5" w:rsidR="00F8675E" w:rsidRDefault="000A4536" w:rsidP="002D7E99">
            <w:pPr>
              <w:rPr>
                <w:sz w:val="24"/>
                <w:szCs w:val="24"/>
              </w:rPr>
            </w:pPr>
            <w:r>
              <w:rPr>
                <w:sz w:val="24"/>
                <w:szCs w:val="24"/>
              </w:rPr>
              <w:t>Voice</w:t>
            </w:r>
          </w:p>
        </w:tc>
      </w:tr>
      <w:tr w:rsidR="00F8675E" w14:paraId="05D1C439" w14:textId="77777777" w:rsidTr="00916964">
        <w:tc>
          <w:tcPr>
            <w:tcW w:w="1255" w:type="dxa"/>
          </w:tcPr>
          <w:p w14:paraId="5EB899A6" w14:textId="77777777" w:rsidR="00F8675E" w:rsidRDefault="00F8675E" w:rsidP="002D7E99">
            <w:pPr>
              <w:rPr>
                <w:sz w:val="24"/>
                <w:szCs w:val="24"/>
              </w:rPr>
            </w:pPr>
          </w:p>
        </w:tc>
        <w:tc>
          <w:tcPr>
            <w:tcW w:w="4047" w:type="dxa"/>
          </w:tcPr>
          <w:p w14:paraId="6AEB6FE3" w14:textId="77777777" w:rsidR="00F8675E" w:rsidRDefault="00F8675E" w:rsidP="002D7E99">
            <w:pPr>
              <w:rPr>
                <w:sz w:val="24"/>
                <w:szCs w:val="24"/>
              </w:rPr>
            </w:pPr>
          </w:p>
        </w:tc>
        <w:tc>
          <w:tcPr>
            <w:tcW w:w="4048" w:type="dxa"/>
          </w:tcPr>
          <w:p w14:paraId="65303799" w14:textId="77777777" w:rsidR="00F8675E" w:rsidRDefault="00F8675E" w:rsidP="002D7E99">
            <w:pPr>
              <w:rPr>
                <w:sz w:val="24"/>
                <w:szCs w:val="24"/>
              </w:rPr>
            </w:pPr>
          </w:p>
        </w:tc>
      </w:tr>
      <w:tr w:rsidR="00F8675E" w14:paraId="2BDA6631" w14:textId="77777777" w:rsidTr="00916964">
        <w:tc>
          <w:tcPr>
            <w:tcW w:w="1255" w:type="dxa"/>
          </w:tcPr>
          <w:p w14:paraId="4757A85F" w14:textId="77777777" w:rsidR="00F8675E" w:rsidRDefault="00F8675E" w:rsidP="002D7E99">
            <w:pPr>
              <w:rPr>
                <w:sz w:val="24"/>
                <w:szCs w:val="24"/>
              </w:rPr>
            </w:pPr>
          </w:p>
        </w:tc>
        <w:tc>
          <w:tcPr>
            <w:tcW w:w="4047" w:type="dxa"/>
          </w:tcPr>
          <w:p w14:paraId="08E31450" w14:textId="77777777" w:rsidR="00F8675E" w:rsidRDefault="00F8675E" w:rsidP="002D7E99">
            <w:pPr>
              <w:rPr>
                <w:sz w:val="24"/>
                <w:szCs w:val="24"/>
              </w:rPr>
            </w:pPr>
          </w:p>
        </w:tc>
        <w:tc>
          <w:tcPr>
            <w:tcW w:w="4048" w:type="dxa"/>
          </w:tcPr>
          <w:p w14:paraId="0A8F05B3" w14:textId="77777777" w:rsidR="00F8675E" w:rsidRDefault="00F8675E" w:rsidP="002D7E99">
            <w:pPr>
              <w:rPr>
                <w:sz w:val="24"/>
                <w:szCs w:val="24"/>
              </w:rPr>
            </w:pPr>
          </w:p>
        </w:tc>
      </w:tr>
      <w:tr w:rsidR="00F8675E" w14:paraId="4757F400" w14:textId="77777777" w:rsidTr="00916964">
        <w:tc>
          <w:tcPr>
            <w:tcW w:w="1255" w:type="dxa"/>
          </w:tcPr>
          <w:p w14:paraId="5C72D251" w14:textId="77777777" w:rsidR="00F8675E" w:rsidRDefault="00F8675E" w:rsidP="002D7E99">
            <w:pPr>
              <w:rPr>
                <w:sz w:val="24"/>
                <w:szCs w:val="24"/>
              </w:rPr>
            </w:pPr>
          </w:p>
        </w:tc>
        <w:tc>
          <w:tcPr>
            <w:tcW w:w="4047" w:type="dxa"/>
          </w:tcPr>
          <w:p w14:paraId="3BFB6649" w14:textId="77777777" w:rsidR="00F8675E" w:rsidRDefault="00F8675E" w:rsidP="002D7E99">
            <w:pPr>
              <w:rPr>
                <w:sz w:val="24"/>
                <w:szCs w:val="24"/>
              </w:rPr>
            </w:pPr>
          </w:p>
        </w:tc>
        <w:tc>
          <w:tcPr>
            <w:tcW w:w="4048" w:type="dxa"/>
          </w:tcPr>
          <w:p w14:paraId="368FD7D6" w14:textId="77777777" w:rsidR="00F8675E" w:rsidRDefault="00F8675E" w:rsidP="002D7E99">
            <w:pPr>
              <w:rPr>
                <w:sz w:val="24"/>
                <w:szCs w:val="24"/>
              </w:rPr>
            </w:pPr>
          </w:p>
        </w:tc>
      </w:tr>
      <w:tr w:rsidR="00F8675E" w14:paraId="76D38DEE" w14:textId="77777777" w:rsidTr="00916964">
        <w:tc>
          <w:tcPr>
            <w:tcW w:w="1255" w:type="dxa"/>
          </w:tcPr>
          <w:p w14:paraId="141396A5" w14:textId="77777777" w:rsidR="00F8675E" w:rsidRDefault="00F8675E" w:rsidP="002D7E99">
            <w:pPr>
              <w:rPr>
                <w:sz w:val="24"/>
                <w:szCs w:val="24"/>
              </w:rPr>
            </w:pPr>
          </w:p>
        </w:tc>
        <w:tc>
          <w:tcPr>
            <w:tcW w:w="4047" w:type="dxa"/>
          </w:tcPr>
          <w:p w14:paraId="4E86ED71" w14:textId="77777777" w:rsidR="00F8675E" w:rsidRDefault="00F8675E" w:rsidP="002D7E99">
            <w:pPr>
              <w:rPr>
                <w:sz w:val="24"/>
                <w:szCs w:val="24"/>
              </w:rPr>
            </w:pPr>
          </w:p>
        </w:tc>
        <w:tc>
          <w:tcPr>
            <w:tcW w:w="4048" w:type="dxa"/>
          </w:tcPr>
          <w:p w14:paraId="294FD60E" w14:textId="77777777" w:rsidR="00F8675E" w:rsidRDefault="00F8675E" w:rsidP="002D7E99">
            <w:pPr>
              <w:rPr>
                <w:sz w:val="24"/>
                <w:szCs w:val="24"/>
              </w:rPr>
            </w:pPr>
          </w:p>
        </w:tc>
      </w:tr>
      <w:tr w:rsidR="00F8675E" w14:paraId="607E42E0" w14:textId="77777777" w:rsidTr="00916964">
        <w:tc>
          <w:tcPr>
            <w:tcW w:w="1255" w:type="dxa"/>
          </w:tcPr>
          <w:p w14:paraId="0D2A0E94" w14:textId="77777777" w:rsidR="00F8675E" w:rsidRDefault="00F8675E" w:rsidP="002D7E99">
            <w:pPr>
              <w:rPr>
                <w:sz w:val="24"/>
                <w:szCs w:val="24"/>
              </w:rPr>
            </w:pPr>
          </w:p>
        </w:tc>
        <w:tc>
          <w:tcPr>
            <w:tcW w:w="4047" w:type="dxa"/>
          </w:tcPr>
          <w:p w14:paraId="217DED6E" w14:textId="77777777" w:rsidR="00F8675E" w:rsidRDefault="00F8675E" w:rsidP="002D7E99">
            <w:pPr>
              <w:rPr>
                <w:sz w:val="24"/>
                <w:szCs w:val="24"/>
              </w:rPr>
            </w:pPr>
          </w:p>
        </w:tc>
        <w:tc>
          <w:tcPr>
            <w:tcW w:w="4048" w:type="dxa"/>
          </w:tcPr>
          <w:p w14:paraId="770A4822" w14:textId="77777777" w:rsidR="00F8675E" w:rsidRDefault="00F8675E" w:rsidP="002D7E99">
            <w:pPr>
              <w:rPr>
                <w:sz w:val="24"/>
                <w:szCs w:val="24"/>
              </w:rPr>
            </w:pPr>
          </w:p>
        </w:tc>
      </w:tr>
      <w:tr w:rsidR="00F8675E" w14:paraId="1909B859" w14:textId="77777777" w:rsidTr="00916964">
        <w:tc>
          <w:tcPr>
            <w:tcW w:w="1255" w:type="dxa"/>
          </w:tcPr>
          <w:p w14:paraId="56B080B6" w14:textId="77777777" w:rsidR="00F8675E" w:rsidRDefault="00F8675E" w:rsidP="002D7E99">
            <w:pPr>
              <w:rPr>
                <w:sz w:val="24"/>
                <w:szCs w:val="24"/>
              </w:rPr>
            </w:pPr>
          </w:p>
        </w:tc>
        <w:tc>
          <w:tcPr>
            <w:tcW w:w="4047" w:type="dxa"/>
          </w:tcPr>
          <w:p w14:paraId="4C46BBFB" w14:textId="77777777" w:rsidR="00F8675E" w:rsidRDefault="00F8675E" w:rsidP="002D7E99">
            <w:pPr>
              <w:rPr>
                <w:sz w:val="24"/>
                <w:szCs w:val="24"/>
              </w:rPr>
            </w:pPr>
          </w:p>
        </w:tc>
        <w:tc>
          <w:tcPr>
            <w:tcW w:w="4048" w:type="dxa"/>
          </w:tcPr>
          <w:p w14:paraId="50A65B4F" w14:textId="77777777" w:rsidR="00F8675E" w:rsidRDefault="00F8675E" w:rsidP="002D7E99">
            <w:pPr>
              <w:rPr>
                <w:sz w:val="24"/>
                <w:szCs w:val="24"/>
              </w:rPr>
            </w:pPr>
          </w:p>
        </w:tc>
      </w:tr>
      <w:tr w:rsidR="00F8675E" w14:paraId="5B9C1D6B" w14:textId="77777777" w:rsidTr="00916964">
        <w:tc>
          <w:tcPr>
            <w:tcW w:w="1255" w:type="dxa"/>
          </w:tcPr>
          <w:p w14:paraId="5C50CDE5" w14:textId="77777777" w:rsidR="00F8675E" w:rsidRDefault="00F8675E" w:rsidP="002D7E99">
            <w:pPr>
              <w:rPr>
                <w:sz w:val="24"/>
                <w:szCs w:val="24"/>
              </w:rPr>
            </w:pPr>
          </w:p>
        </w:tc>
        <w:tc>
          <w:tcPr>
            <w:tcW w:w="4047" w:type="dxa"/>
          </w:tcPr>
          <w:p w14:paraId="22F7A11C" w14:textId="77777777" w:rsidR="00F8675E" w:rsidRDefault="00F8675E" w:rsidP="002D7E99">
            <w:pPr>
              <w:rPr>
                <w:sz w:val="24"/>
                <w:szCs w:val="24"/>
              </w:rPr>
            </w:pPr>
          </w:p>
        </w:tc>
        <w:tc>
          <w:tcPr>
            <w:tcW w:w="4048" w:type="dxa"/>
          </w:tcPr>
          <w:p w14:paraId="10EC7DA0" w14:textId="77777777" w:rsidR="00F8675E" w:rsidRDefault="00F8675E" w:rsidP="002D7E99">
            <w:pPr>
              <w:rPr>
                <w:sz w:val="24"/>
                <w:szCs w:val="24"/>
              </w:rPr>
            </w:pPr>
          </w:p>
        </w:tc>
      </w:tr>
      <w:tr w:rsidR="00F8675E" w14:paraId="0DB9B949" w14:textId="77777777" w:rsidTr="00916964">
        <w:tc>
          <w:tcPr>
            <w:tcW w:w="1255" w:type="dxa"/>
          </w:tcPr>
          <w:p w14:paraId="26D0AB58" w14:textId="77777777" w:rsidR="00F8675E" w:rsidRDefault="00F8675E" w:rsidP="002D7E99">
            <w:pPr>
              <w:rPr>
                <w:sz w:val="24"/>
                <w:szCs w:val="24"/>
              </w:rPr>
            </w:pPr>
          </w:p>
        </w:tc>
        <w:tc>
          <w:tcPr>
            <w:tcW w:w="4047" w:type="dxa"/>
          </w:tcPr>
          <w:p w14:paraId="2E4A060B" w14:textId="77777777" w:rsidR="00F8675E" w:rsidRDefault="00F8675E" w:rsidP="002D7E99">
            <w:pPr>
              <w:rPr>
                <w:sz w:val="24"/>
                <w:szCs w:val="24"/>
              </w:rPr>
            </w:pPr>
          </w:p>
        </w:tc>
        <w:tc>
          <w:tcPr>
            <w:tcW w:w="4048" w:type="dxa"/>
          </w:tcPr>
          <w:p w14:paraId="68D6A661" w14:textId="77777777" w:rsidR="00F8675E" w:rsidRDefault="00F8675E" w:rsidP="002D7E99">
            <w:pPr>
              <w:rPr>
                <w:sz w:val="24"/>
                <w:szCs w:val="24"/>
              </w:rPr>
            </w:pPr>
          </w:p>
        </w:tc>
      </w:tr>
      <w:tr w:rsidR="00F8675E" w14:paraId="2B1CEBC5" w14:textId="77777777" w:rsidTr="00916964">
        <w:tc>
          <w:tcPr>
            <w:tcW w:w="1255" w:type="dxa"/>
          </w:tcPr>
          <w:p w14:paraId="1BCFC570" w14:textId="77777777" w:rsidR="00F8675E" w:rsidRDefault="00F8675E" w:rsidP="002D7E99">
            <w:pPr>
              <w:rPr>
                <w:sz w:val="24"/>
                <w:szCs w:val="24"/>
              </w:rPr>
            </w:pPr>
          </w:p>
        </w:tc>
        <w:tc>
          <w:tcPr>
            <w:tcW w:w="4047" w:type="dxa"/>
          </w:tcPr>
          <w:p w14:paraId="0CD62119" w14:textId="77777777" w:rsidR="00F8675E" w:rsidRDefault="00F8675E" w:rsidP="002D7E99">
            <w:pPr>
              <w:rPr>
                <w:sz w:val="24"/>
                <w:szCs w:val="24"/>
              </w:rPr>
            </w:pPr>
          </w:p>
        </w:tc>
        <w:tc>
          <w:tcPr>
            <w:tcW w:w="4048" w:type="dxa"/>
          </w:tcPr>
          <w:p w14:paraId="0DC07388" w14:textId="77777777" w:rsidR="00F8675E" w:rsidRDefault="00F8675E" w:rsidP="002D7E99">
            <w:pPr>
              <w:rPr>
                <w:sz w:val="24"/>
                <w:szCs w:val="24"/>
              </w:rPr>
            </w:pPr>
          </w:p>
        </w:tc>
      </w:tr>
      <w:tr w:rsidR="00F8675E" w14:paraId="3DFF36D1" w14:textId="77777777" w:rsidTr="00916964">
        <w:tc>
          <w:tcPr>
            <w:tcW w:w="1255" w:type="dxa"/>
          </w:tcPr>
          <w:p w14:paraId="15E54210" w14:textId="77777777" w:rsidR="00F8675E" w:rsidRDefault="00F8675E" w:rsidP="002D7E99">
            <w:pPr>
              <w:rPr>
                <w:sz w:val="24"/>
                <w:szCs w:val="24"/>
              </w:rPr>
            </w:pPr>
          </w:p>
        </w:tc>
        <w:tc>
          <w:tcPr>
            <w:tcW w:w="4047" w:type="dxa"/>
          </w:tcPr>
          <w:p w14:paraId="172428A5" w14:textId="77777777" w:rsidR="00F8675E" w:rsidRDefault="00F8675E" w:rsidP="002D7E99">
            <w:pPr>
              <w:rPr>
                <w:sz w:val="24"/>
                <w:szCs w:val="24"/>
              </w:rPr>
            </w:pPr>
          </w:p>
        </w:tc>
        <w:tc>
          <w:tcPr>
            <w:tcW w:w="4048" w:type="dxa"/>
          </w:tcPr>
          <w:p w14:paraId="61380AB2" w14:textId="77777777" w:rsidR="00F8675E" w:rsidRDefault="00F8675E" w:rsidP="002D7E99">
            <w:pPr>
              <w:rPr>
                <w:sz w:val="24"/>
                <w:szCs w:val="24"/>
              </w:rPr>
            </w:pPr>
          </w:p>
        </w:tc>
      </w:tr>
    </w:tbl>
    <w:p w14:paraId="4DF1D952" w14:textId="77777777" w:rsidR="00916964" w:rsidRDefault="00916964" w:rsidP="002D7E99">
      <w:pPr>
        <w:spacing w:after="0" w:line="240" w:lineRule="auto"/>
        <w:rPr>
          <w:sz w:val="24"/>
          <w:szCs w:val="24"/>
        </w:rPr>
      </w:pPr>
    </w:p>
    <w:p w14:paraId="3C9AFE9E" w14:textId="1B13737D" w:rsidR="00501260" w:rsidRDefault="00501260" w:rsidP="002D7E99">
      <w:pPr>
        <w:spacing w:after="0" w:line="240" w:lineRule="auto"/>
        <w:rPr>
          <w:sz w:val="24"/>
          <w:szCs w:val="24"/>
        </w:rPr>
      </w:pPr>
    </w:p>
    <w:p w14:paraId="78637885" w14:textId="77777777" w:rsidR="00501260" w:rsidRDefault="00501260" w:rsidP="002D7E99">
      <w:pPr>
        <w:spacing w:after="0" w:line="240" w:lineRule="auto"/>
        <w:rPr>
          <w:sz w:val="24"/>
          <w:szCs w:val="24"/>
        </w:rPr>
      </w:pPr>
    </w:p>
    <w:p w14:paraId="113B44C3" w14:textId="77777777" w:rsidR="00501260" w:rsidRPr="00130CD3" w:rsidRDefault="00501260" w:rsidP="002D7E99">
      <w:pPr>
        <w:spacing w:after="0" w:line="240" w:lineRule="auto"/>
        <w:rPr>
          <w:sz w:val="24"/>
          <w:szCs w:val="24"/>
        </w:rPr>
      </w:pPr>
    </w:p>
    <w:p w14:paraId="78675F98" w14:textId="3C28E3F1" w:rsidR="002D7E99" w:rsidRDefault="002D7E99">
      <w:pPr>
        <w:rPr>
          <w:sz w:val="24"/>
          <w:szCs w:val="24"/>
        </w:rPr>
      </w:pPr>
      <w:r>
        <w:rPr>
          <w:sz w:val="24"/>
          <w:szCs w:val="24"/>
        </w:rPr>
        <w:br w:type="page"/>
      </w:r>
    </w:p>
    <w:tbl>
      <w:tblPr>
        <w:tblStyle w:val="TableGrid"/>
        <w:tblW w:w="9445" w:type="dxa"/>
        <w:tblLook w:val="04A0" w:firstRow="1" w:lastRow="0" w:firstColumn="1" w:lastColumn="0" w:noHBand="0" w:noVBand="1"/>
      </w:tblPr>
      <w:tblGrid>
        <w:gridCol w:w="1705"/>
        <w:gridCol w:w="7740"/>
      </w:tblGrid>
      <w:tr w:rsidR="002D7E99" w14:paraId="73E7C6EF" w14:textId="77777777" w:rsidTr="002D7E99">
        <w:trPr>
          <w:trHeight w:val="131"/>
        </w:trPr>
        <w:tc>
          <w:tcPr>
            <w:tcW w:w="9445" w:type="dxa"/>
            <w:gridSpan w:val="2"/>
            <w:shd w:val="clear" w:color="auto" w:fill="D9D9D9" w:themeFill="background1" w:themeFillShade="D9"/>
          </w:tcPr>
          <w:p w14:paraId="6446318C" w14:textId="77777777" w:rsidR="002D7E99" w:rsidRPr="00952DC3" w:rsidRDefault="002D7E99" w:rsidP="002D7E99">
            <w:r>
              <w:rPr>
                <w:b/>
              </w:rPr>
              <w:lastRenderedPageBreak/>
              <w:t>Screen #</w:t>
            </w:r>
            <w:r>
              <w:rPr>
                <w:b/>
              </w:rPr>
              <w:fldChar w:fldCharType="begin"/>
            </w:r>
            <w:r>
              <w:rPr>
                <w:b/>
              </w:rPr>
              <w:instrText xml:space="preserve"> AUTONUMLGL  \* Arabic \e </w:instrText>
            </w:r>
            <w:r>
              <w:rPr>
                <w:b/>
              </w:rPr>
              <w:fldChar w:fldCharType="end"/>
            </w:r>
          </w:p>
        </w:tc>
      </w:tr>
      <w:tr w:rsidR="002D7E99" w14:paraId="21BAD0BE" w14:textId="77777777" w:rsidTr="00E14D24">
        <w:trPr>
          <w:trHeight w:val="131"/>
        </w:trPr>
        <w:tc>
          <w:tcPr>
            <w:tcW w:w="1705" w:type="dxa"/>
            <w:shd w:val="clear" w:color="auto" w:fill="D9D9D9" w:themeFill="background1" w:themeFillShade="D9"/>
          </w:tcPr>
          <w:p w14:paraId="1DC7C16D" w14:textId="77777777" w:rsidR="002D7E99" w:rsidRDefault="002D7E99" w:rsidP="002D7E99">
            <w:pPr>
              <w:rPr>
                <w:b/>
              </w:rPr>
            </w:pPr>
            <w:r>
              <w:rPr>
                <w:b/>
              </w:rPr>
              <w:t xml:space="preserve">Page type: </w:t>
            </w:r>
          </w:p>
        </w:tc>
        <w:tc>
          <w:tcPr>
            <w:tcW w:w="7740" w:type="dxa"/>
            <w:shd w:val="clear" w:color="auto" w:fill="D9D9D9" w:themeFill="background1" w:themeFillShade="D9"/>
          </w:tcPr>
          <w:p w14:paraId="13543D28" w14:textId="6B8F3C17" w:rsidR="002D7E99" w:rsidRPr="006C5550" w:rsidRDefault="00452709" w:rsidP="002D7E99">
            <w:r>
              <w:t>Accordions</w:t>
            </w:r>
            <w:r w:rsidR="00436E8E">
              <w:t xml:space="preserve">, interactive graphic, </w:t>
            </w:r>
            <w:proofErr w:type="spellStart"/>
            <w:r w:rsidR="00436E8E">
              <w:t>flipcards</w:t>
            </w:r>
            <w:proofErr w:type="spellEnd"/>
          </w:p>
        </w:tc>
      </w:tr>
      <w:tr w:rsidR="002D7E99" w14:paraId="50BC26DC" w14:textId="77777777" w:rsidTr="00E14D24">
        <w:trPr>
          <w:trHeight w:val="131"/>
        </w:trPr>
        <w:tc>
          <w:tcPr>
            <w:tcW w:w="1705" w:type="dxa"/>
            <w:shd w:val="clear" w:color="auto" w:fill="D9D9D9" w:themeFill="background1" w:themeFillShade="D9"/>
          </w:tcPr>
          <w:p w14:paraId="16E6DF1E" w14:textId="77777777" w:rsidR="002D7E99" w:rsidRDefault="002D7E99" w:rsidP="002D7E99">
            <w:pPr>
              <w:rPr>
                <w:b/>
              </w:rPr>
            </w:pPr>
            <w:r>
              <w:rPr>
                <w:b/>
              </w:rPr>
              <w:t>General Developer Notes</w:t>
            </w:r>
          </w:p>
        </w:tc>
        <w:tc>
          <w:tcPr>
            <w:tcW w:w="7740" w:type="dxa"/>
            <w:shd w:val="clear" w:color="auto" w:fill="D9D9D9" w:themeFill="background1" w:themeFillShade="D9"/>
          </w:tcPr>
          <w:p w14:paraId="570CE029" w14:textId="24007A89" w:rsidR="007F76F3" w:rsidRDefault="007F76F3" w:rsidP="002D7E99">
            <w:r>
              <w:t>If possible, code the accordions to h2</w:t>
            </w:r>
          </w:p>
          <w:p w14:paraId="320A506D" w14:textId="1AFD7F8E" w:rsidR="002D7E99" w:rsidRPr="005B7B5B" w:rsidRDefault="005B7B5B" w:rsidP="00436E8E">
            <w:r>
              <w:t xml:space="preserve">I have inserted an interactive graphic in the </w:t>
            </w:r>
            <w:r>
              <w:rPr>
                <w:i/>
              </w:rPr>
              <w:t>Audience</w:t>
            </w:r>
            <w:r>
              <w:t xml:space="preserve"> accordion</w:t>
            </w:r>
            <w:r w:rsidR="00C001EC">
              <w:t xml:space="preserve"> and </w:t>
            </w:r>
            <w:proofErr w:type="spellStart"/>
            <w:r w:rsidR="00436E8E">
              <w:t>flipcards</w:t>
            </w:r>
            <w:proofErr w:type="spellEnd"/>
            <w:r w:rsidR="00C001EC">
              <w:t xml:space="preserve"> are requested in the </w:t>
            </w:r>
            <w:r w:rsidR="00C001EC">
              <w:rPr>
                <w:i/>
              </w:rPr>
              <w:t>Purpose</w:t>
            </w:r>
            <w:r w:rsidR="00C001EC">
              <w:t xml:space="preserve"> accordion</w:t>
            </w:r>
            <w:r>
              <w:t>, but if time is an issue, switch to straight text.</w:t>
            </w:r>
            <w:r w:rsidR="001C1571">
              <w:t xml:space="preserve"> Dev’s choice for graphic to replace Word’s </w:t>
            </w:r>
            <w:proofErr w:type="spellStart"/>
            <w:r w:rsidR="001C1571">
              <w:t>smartart</w:t>
            </w:r>
            <w:proofErr w:type="spellEnd"/>
            <w:r w:rsidR="00E50D63">
              <w:t>. It is not a cycle or a process.</w:t>
            </w:r>
          </w:p>
        </w:tc>
      </w:tr>
    </w:tbl>
    <w:p w14:paraId="26271616" w14:textId="4487136C" w:rsidR="005B7B5B" w:rsidRPr="00130CD3" w:rsidRDefault="005B7B5B" w:rsidP="005B7B5B">
      <w:pPr>
        <w:pStyle w:val="Heading1"/>
      </w:pPr>
      <w:bookmarkStart w:id="44" w:name="_Toc481421622"/>
      <w:bookmarkStart w:id="45" w:name="_Toc481495591"/>
      <w:r>
        <w:t>Audience and Purpose</w:t>
      </w:r>
      <w:bookmarkEnd w:id="44"/>
      <w:bookmarkEnd w:id="45"/>
    </w:p>
    <w:p w14:paraId="517F0FE1" w14:textId="726BDE09" w:rsidR="007F76F3" w:rsidRPr="007F76F3" w:rsidRDefault="007F76F3" w:rsidP="007F76F3">
      <w:pPr>
        <w:spacing w:after="0" w:line="240" w:lineRule="auto"/>
        <w:rPr>
          <w:sz w:val="24"/>
          <w:szCs w:val="24"/>
        </w:rPr>
      </w:pPr>
      <w:r w:rsidRPr="007F76F3">
        <w:rPr>
          <w:sz w:val="24"/>
          <w:szCs w:val="24"/>
        </w:rPr>
        <w:t>Before a writer begins to craft her message, she needs to determine the answer to two fundamental questions: “Who am I writing this for?</w:t>
      </w:r>
      <w:r>
        <w:rPr>
          <w:sz w:val="24"/>
          <w:szCs w:val="24"/>
        </w:rPr>
        <w:t>” and “What am I trying to do?”</w:t>
      </w:r>
    </w:p>
    <w:p w14:paraId="79727608" w14:textId="77777777" w:rsidR="007F76F3" w:rsidRDefault="007F76F3" w:rsidP="007F76F3">
      <w:pPr>
        <w:spacing w:after="0" w:line="240" w:lineRule="auto"/>
        <w:rPr>
          <w:sz w:val="24"/>
          <w:szCs w:val="24"/>
        </w:rPr>
      </w:pPr>
    </w:p>
    <w:p w14:paraId="1290FA77" w14:textId="70A4B2F6" w:rsidR="007F76F3" w:rsidRPr="007F76F3" w:rsidRDefault="007F76F3" w:rsidP="007F76F3">
      <w:pPr>
        <w:spacing w:after="0" w:line="240" w:lineRule="auto"/>
        <w:rPr>
          <w:sz w:val="24"/>
          <w:szCs w:val="24"/>
        </w:rPr>
      </w:pPr>
      <w:r w:rsidRPr="007F76F3">
        <w:rPr>
          <w:sz w:val="24"/>
          <w:szCs w:val="24"/>
        </w:rPr>
        <w:t xml:space="preserve">In the first question, she is asking, “who is the audience for this text?” and in the second she’s asking, “what is the purpose of this text?” </w:t>
      </w:r>
    </w:p>
    <w:p w14:paraId="5EE564E5" w14:textId="77777777" w:rsidR="007F76F3" w:rsidRPr="007F76F3" w:rsidRDefault="007F76F3" w:rsidP="007F76F3">
      <w:pPr>
        <w:spacing w:after="0" w:line="240" w:lineRule="auto"/>
        <w:rPr>
          <w:sz w:val="24"/>
          <w:szCs w:val="24"/>
        </w:rPr>
      </w:pPr>
    </w:p>
    <w:p w14:paraId="215C91D7" w14:textId="2DEE5497" w:rsidR="007F76F3" w:rsidRPr="007F76F3" w:rsidRDefault="007F76F3" w:rsidP="007F76F3">
      <w:pPr>
        <w:spacing w:after="0" w:line="240" w:lineRule="auto"/>
        <w:rPr>
          <w:sz w:val="24"/>
          <w:szCs w:val="24"/>
        </w:rPr>
      </w:pPr>
      <w:r w:rsidRPr="007F76F3">
        <w:rPr>
          <w:sz w:val="24"/>
          <w:szCs w:val="24"/>
        </w:rPr>
        <w:t>Determining audience and purpose is a key step for a writer because the answers to these questions will shape many of the choices the writer makes. Here are just a few examples of the choices that a</w:t>
      </w:r>
      <w:r w:rsidR="0003250B">
        <w:rPr>
          <w:sz w:val="24"/>
          <w:szCs w:val="24"/>
        </w:rPr>
        <w:t xml:space="preserve"> writer can make only after she has</w:t>
      </w:r>
      <w:r w:rsidR="00540ED9">
        <w:rPr>
          <w:sz w:val="24"/>
          <w:szCs w:val="24"/>
        </w:rPr>
        <w:t xml:space="preserve"> a clear idea of who she is writing for and what she is</w:t>
      </w:r>
      <w:r w:rsidRPr="007F76F3">
        <w:rPr>
          <w:sz w:val="24"/>
          <w:szCs w:val="24"/>
        </w:rPr>
        <w:t xml:space="preserve"> trying to achieve: </w:t>
      </w:r>
    </w:p>
    <w:p w14:paraId="7753A71D" w14:textId="77777777" w:rsidR="007F76F3" w:rsidRPr="007F76F3" w:rsidRDefault="007F76F3" w:rsidP="007F76F3">
      <w:pPr>
        <w:spacing w:after="0" w:line="240" w:lineRule="auto"/>
        <w:rPr>
          <w:sz w:val="24"/>
          <w:szCs w:val="24"/>
        </w:rPr>
      </w:pPr>
    </w:p>
    <w:p w14:paraId="5F3F04B6" w14:textId="77777777" w:rsidR="007F76F3" w:rsidRPr="007F76F3" w:rsidRDefault="007F76F3" w:rsidP="006E5372">
      <w:pPr>
        <w:pStyle w:val="ListParagraph"/>
        <w:numPr>
          <w:ilvl w:val="0"/>
          <w:numId w:val="2"/>
        </w:numPr>
        <w:spacing w:before="0" w:after="0"/>
        <w:rPr>
          <w:rFonts w:asciiTheme="minorHAnsi" w:hAnsiTheme="minorHAnsi"/>
          <w:sz w:val="24"/>
          <w:szCs w:val="24"/>
        </w:rPr>
      </w:pPr>
      <w:r w:rsidRPr="007F76F3">
        <w:rPr>
          <w:rFonts w:asciiTheme="minorHAnsi" w:hAnsiTheme="minorHAnsi"/>
          <w:sz w:val="24"/>
          <w:szCs w:val="24"/>
        </w:rPr>
        <w:t>Word choice / vocabulary level: sophisticated or basic?</w:t>
      </w:r>
    </w:p>
    <w:p w14:paraId="0FA499A7" w14:textId="77777777" w:rsidR="007F76F3" w:rsidRPr="007F76F3" w:rsidRDefault="007F76F3" w:rsidP="006E5372">
      <w:pPr>
        <w:pStyle w:val="ListParagraph"/>
        <w:numPr>
          <w:ilvl w:val="0"/>
          <w:numId w:val="2"/>
        </w:numPr>
        <w:spacing w:before="0" w:after="0"/>
        <w:rPr>
          <w:rFonts w:asciiTheme="minorHAnsi" w:hAnsiTheme="minorHAnsi"/>
          <w:sz w:val="24"/>
          <w:szCs w:val="24"/>
        </w:rPr>
      </w:pPr>
      <w:r w:rsidRPr="007F76F3">
        <w:rPr>
          <w:rFonts w:asciiTheme="minorHAnsi" w:hAnsiTheme="minorHAnsi"/>
          <w:sz w:val="24"/>
          <w:szCs w:val="24"/>
        </w:rPr>
        <w:t xml:space="preserve">Tone and style: serious or humorous? </w:t>
      </w:r>
    </w:p>
    <w:p w14:paraId="38A765D9" w14:textId="3651AA5F" w:rsidR="007F76F3" w:rsidRPr="007F76F3" w:rsidRDefault="007F76F3" w:rsidP="006E5372">
      <w:pPr>
        <w:pStyle w:val="ListParagraph"/>
        <w:numPr>
          <w:ilvl w:val="0"/>
          <w:numId w:val="2"/>
        </w:numPr>
        <w:spacing w:before="0" w:after="0"/>
        <w:rPr>
          <w:rFonts w:asciiTheme="minorHAnsi" w:hAnsiTheme="minorHAnsi"/>
          <w:sz w:val="24"/>
          <w:szCs w:val="24"/>
        </w:rPr>
      </w:pPr>
      <w:r w:rsidRPr="007F76F3">
        <w:rPr>
          <w:rFonts w:asciiTheme="minorHAnsi" w:hAnsiTheme="minorHAnsi"/>
          <w:sz w:val="24"/>
          <w:szCs w:val="24"/>
        </w:rPr>
        <w:t xml:space="preserve">Supporting information: statistical evidence or personal experience? </w:t>
      </w:r>
    </w:p>
    <w:p w14:paraId="08FB08EE" w14:textId="77777777" w:rsidR="007F76F3" w:rsidRPr="007F76F3" w:rsidRDefault="007F76F3" w:rsidP="007F76F3">
      <w:pPr>
        <w:spacing w:after="0" w:line="240" w:lineRule="auto"/>
        <w:rPr>
          <w:sz w:val="24"/>
          <w:szCs w:val="24"/>
        </w:rPr>
      </w:pPr>
    </w:p>
    <w:p w14:paraId="219256CC" w14:textId="1CE830E9" w:rsidR="007F76F3" w:rsidRPr="007F76F3" w:rsidRDefault="007F76F3" w:rsidP="007F76F3">
      <w:pPr>
        <w:spacing w:after="0" w:line="240" w:lineRule="auto"/>
        <w:rPr>
          <w:sz w:val="24"/>
          <w:szCs w:val="24"/>
        </w:rPr>
      </w:pPr>
      <w:r w:rsidRPr="007F76F3">
        <w:rPr>
          <w:sz w:val="24"/>
          <w:szCs w:val="24"/>
        </w:rPr>
        <w:t xml:space="preserve">As readers, we also have to understand and be able to identify the likely audience and purpose of a text, for if we are going to judge whether a piece of writing is successful, we need to know what it was meant </w:t>
      </w:r>
      <w:r>
        <w:rPr>
          <w:sz w:val="24"/>
          <w:szCs w:val="24"/>
        </w:rPr>
        <w:t>to do and who it was meant for.</w:t>
      </w:r>
    </w:p>
    <w:p w14:paraId="6ED05FAC" w14:textId="7D694D4F" w:rsidR="002D7E99" w:rsidRDefault="002D7E99" w:rsidP="007F76F3">
      <w:pPr>
        <w:spacing w:after="0" w:line="240" w:lineRule="auto"/>
        <w:rPr>
          <w:sz w:val="24"/>
          <w:szCs w:val="24"/>
        </w:rPr>
      </w:pPr>
    </w:p>
    <w:p w14:paraId="3374B735" w14:textId="63AE7F3E" w:rsidR="007F76F3" w:rsidRDefault="007F76F3" w:rsidP="007F76F3">
      <w:pPr>
        <w:spacing w:after="0" w:line="240" w:lineRule="auto"/>
        <w:rPr>
          <w:sz w:val="24"/>
          <w:szCs w:val="24"/>
        </w:rPr>
      </w:pPr>
      <w:r>
        <w:rPr>
          <w:sz w:val="24"/>
          <w:szCs w:val="24"/>
        </w:rPr>
        <w:t>{</w:t>
      </w:r>
      <w:r w:rsidR="00452709">
        <w:rPr>
          <w:sz w:val="24"/>
          <w:szCs w:val="24"/>
          <w:highlight w:val="yellow"/>
        </w:rPr>
        <w:t>accordion</w:t>
      </w:r>
      <w:r>
        <w:rPr>
          <w:sz w:val="24"/>
          <w:szCs w:val="24"/>
        </w:rPr>
        <w:t xml:space="preserve">} </w:t>
      </w:r>
      <w:r w:rsidRPr="007F76F3">
        <w:rPr>
          <w:rStyle w:val="Heading2Char"/>
        </w:rPr>
        <w:t>Audience</w:t>
      </w:r>
    </w:p>
    <w:p w14:paraId="0A5801B0" w14:textId="048AA4CA" w:rsidR="007F76F3" w:rsidRDefault="007F76F3" w:rsidP="00BE3D23">
      <w:pPr>
        <w:spacing w:after="0" w:line="240" w:lineRule="auto"/>
        <w:rPr>
          <w:sz w:val="24"/>
          <w:szCs w:val="24"/>
        </w:rPr>
      </w:pPr>
      <w:r w:rsidRPr="00BE3D23">
        <w:rPr>
          <w:sz w:val="24"/>
          <w:szCs w:val="24"/>
        </w:rPr>
        <w:t xml:space="preserve">Here are some specific ways </w:t>
      </w:r>
      <w:r w:rsidR="00497BC7">
        <w:rPr>
          <w:sz w:val="24"/>
          <w:szCs w:val="24"/>
        </w:rPr>
        <w:t>to identify</w:t>
      </w:r>
      <w:r w:rsidRPr="00BE3D23">
        <w:rPr>
          <w:sz w:val="24"/>
          <w:szCs w:val="24"/>
        </w:rPr>
        <w:t xml:space="preserve"> the person or group of people </w:t>
      </w:r>
      <w:r w:rsidR="00497BC7">
        <w:rPr>
          <w:sz w:val="24"/>
          <w:szCs w:val="24"/>
        </w:rPr>
        <w:t>you</w:t>
      </w:r>
      <w:r w:rsidRPr="00BE3D23">
        <w:rPr>
          <w:sz w:val="24"/>
          <w:szCs w:val="24"/>
        </w:rPr>
        <w:t xml:space="preserve"> are </w:t>
      </w:r>
      <w:r w:rsidR="00497BC7">
        <w:rPr>
          <w:sz w:val="24"/>
          <w:szCs w:val="24"/>
        </w:rPr>
        <w:t>writing for</w:t>
      </w:r>
      <w:r w:rsidR="00BE3D23">
        <w:rPr>
          <w:sz w:val="24"/>
          <w:szCs w:val="24"/>
        </w:rPr>
        <w:t xml:space="preserve"> (</w:t>
      </w:r>
      <w:r w:rsidR="00FF3CDE">
        <w:rPr>
          <w:sz w:val="24"/>
          <w:szCs w:val="24"/>
        </w:rPr>
        <w:t>Writing for Success, 2011, 6.1 Identifying the Audience</w:t>
      </w:r>
      <w:r w:rsidR="00BE3D23">
        <w:rPr>
          <w:sz w:val="24"/>
          <w:szCs w:val="24"/>
        </w:rPr>
        <w:t>).</w:t>
      </w:r>
    </w:p>
    <w:p w14:paraId="119478C1" w14:textId="64B885F9" w:rsidR="00C76DAB" w:rsidRDefault="00C76DAB" w:rsidP="00BE3D23">
      <w:pPr>
        <w:spacing w:after="0" w:line="240" w:lineRule="auto"/>
        <w:rPr>
          <w:sz w:val="24"/>
          <w:szCs w:val="24"/>
        </w:rPr>
      </w:pPr>
    </w:p>
    <w:p w14:paraId="4799296E" w14:textId="15F89659" w:rsidR="00C76DAB" w:rsidRPr="00BE3D23" w:rsidRDefault="002D6E78" w:rsidP="00BE3D23">
      <w:pPr>
        <w:spacing w:after="0" w:line="240" w:lineRule="auto"/>
        <w:rPr>
          <w:sz w:val="24"/>
          <w:szCs w:val="24"/>
        </w:rPr>
      </w:pPr>
      <w:r w:rsidRPr="00C76DAB">
        <w:rPr>
          <w:noProof/>
          <w:sz w:val="24"/>
          <w:szCs w:val="24"/>
          <w:lang w:eastAsia="en-CA"/>
        </w:rPr>
        <mc:AlternateContent>
          <mc:Choice Requires="wps">
            <w:drawing>
              <wp:anchor distT="0" distB="0" distL="114300" distR="114300" simplePos="0" relativeHeight="251658240" behindDoc="0" locked="0" layoutInCell="1" allowOverlap="1" wp14:anchorId="09A6B788" wp14:editId="3A9C1D6F">
                <wp:simplePos x="0" y="0"/>
                <wp:positionH relativeFrom="margin">
                  <wp:align>right</wp:align>
                </wp:positionH>
                <wp:positionV relativeFrom="margin">
                  <wp:posOffset>5800725</wp:posOffset>
                </wp:positionV>
                <wp:extent cx="1760855" cy="1419225"/>
                <wp:effectExtent l="0" t="0" r="107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1419225"/>
                        </a:xfrm>
                        <a:prstGeom prst="rect">
                          <a:avLst/>
                        </a:prstGeom>
                        <a:solidFill>
                          <a:srgbClr val="FFFFFF"/>
                        </a:solidFill>
                        <a:ln w="9525">
                          <a:solidFill>
                            <a:srgbClr val="000000"/>
                          </a:solidFill>
                          <a:miter lim="800000"/>
                          <a:headEnd/>
                          <a:tailEnd/>
                        </a:ln>
                      </wps:spPr>
                      <wps:txbx>
                        <w:txbxContent>
                          <w:p w14:paraId="16654B04" w14:textId="77777777" w:rsidR="000F6204" w:rsidRDefault="000F6204" w:rsidP="00C76DAB">
                            <w:r>
                              <w:t>Click to reveal area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9A6B788" id="_x0000_s1027" type="#_x0000_t202" style="position:absolute;margin-left:87.45pt;margin-top:456.75pt;width:138.65pt;height:111.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">
                <v:textbox>
                  <w:txbxContent>
                    <w:p w14:paraId="16654B04" w14:textId="77777777" w:rsidR="000F6204" w:rsidRDefault="000F6204" w:rsidP="00C76DAB">
                      <w:r>
                        <w:t>Click to reveal area (?)</w:t>
                      </w:r>
                    </w:p>
                  </w:txbxContent>
                </v:textbox>
                <w10:wrap type="square" anchorx="margin" anchory="margin"/>
              </v:shape>
            </w:pict>
          </mc:Fallback>
        </mc:AlternateContent>
      </w:r>
      <w:r w:rsidR="00C76DAB">
        <w:rPr>
          <w:noProof/>
          <w:sz w:val="24"/>
          <w:szCs w:val="24"/>
          <w:lang w:eastAsia="en-CA"/>
        </w:rPr>
        <w:drawing>
          <wp:inline distT="0" distB="0" distL="0" distR="0" wp14:anchorId="4F17AF07" wp14:editId="4796BF60">
            <wp:extent cx="3914775" cy="1581150"/>
            <wp:effectExtent l="0" t="0" r="9525"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D45779B" w14:textId="77777777" w:rsidR="007F76F3" w:rsidRDefault="007F76F3" w:rsidP="00BE3D23">
      <w:pPr>
        <w:spacing w:after="0" w:line="240" w:lineRule="auto"/>
        <w:rPr>
          <w:sz w:val="24"/>
          <w:szCs w:val="24"/>
        </w:rPr>
      </w:pPr>
    </w:p>
    <w:p w14:paraId="187B31E9" w14:textId="52D660A4" w:rsidR="00C76DAB" w:rsidRDefault="00C76DAB" w:rsidP="00BE3D23">
      <w:pPr>
        <w:spacing w:after="0" w:line="240" w:lineRule="auto"/>
        <w:rPr>
          <w:sz w:val="24"/>
          <w:szCs w:val="24"/>
        </w:rPr>
      </w:pPr>
      <w:r>
        <w:rPr>
          <w:sz w:val="24"/>
          <w:szCs w:val="24"/>
        </w:rPr>
        <w:t>{</w:t>
      </w:r>
      <w:r w:rsidRPr="00C76DAB">
        <w:rPr>
          <w:sz w:val="24"/>
          <w:szCs w:val="24"/>
          <w:highlight w:val="yellow"/>
        </w:rPr>
        <w:t>note to dev: text for the click to reveal (or dev’s choice)</w:t>
      </w:r>
      <w:r w:rsidRPr="00C76DAB">
        <w:rPr>
          <w:sz w:val="24"/>
          <w:szCs w:val="24"/>
        </w:rPr>
        <w:t>}</w:t>
      </w:r>
    </w:p>
    <w:p w14:paraId="0C0FBD1B" w14:textId="77777777" w:rsidR="00C76DAB" w:rsidRPr="00BE3D23" w:rsidRDefault="00C76DAB" w:rsidP="00BE3D23">
      <w:pPr>
        <w:spacing w:after="0" w:line="240" w:lineRule="auto"/>
        <w:rPr>
          <w:sz w:val="24"/>
          <w:szCs w:val="24"/>
        </w:rPr>
      </w:pPr>
    </w:p>
    <w:p w14:paraId="1D0A57C4" w14:textId="6CC0C552" w:rsidR="007F76F3" w:rsidRPr="00BE3D23" w:rsidRDefault="00C76DAB" w:rsidP="006E5372">
      <w:pPr>
        <w:pStyle w:val="ListParagraph"/>
        <w:numPr>
          <w:ilvl w:val="0"/>
          <w:numId w:val="4"/>
        </w:numPr>
        <w:spacing w:before="0" w:after="0"/>
        <w:rPr>
          <w:rFonts w:asciiTheme="minorHAnsi" w:hAnsiTheme="minorHAnsi"/>
          <w:sz w:val="24"/>
          <w:szCs w:val="24"/>
        </w:rPr>
      </w:pPr>
      <w:r>
        <w:rPr>
          <w:rStyle w:val="Strong"/>
          <w:rFonts w:asciiTheme="minorHAnsi" w:hAnsiTheme="minorHAnsi"/>
          <w:sz w:val="24"/>
          <w:szCs w:val="24"/>
        </w:rPr>
        <w:lastRenderedPageBreak/>
        <w:t>Demographics</w:t>
      </w:r>
      <w:r w:rsidR="007F76F3" w:rsidRPr="00BE3D23">
        <w:rPr>
          <w:rFonts w:asciiTheme="minorHAnsi" w:hAnsiTheme="minorHAnsi"/>
          <w:sz w:val="24"/>
          <w:szCs w:val="24"/>
        </w:rPr>
        <w:t xml:space="preserve"> </w:t>
      </w:r>
      <w:r w:rsidR="009216B2" w:rsidRPr="00ED0BBD">
        <w:rPr>
          <w:rFonts w:asciiTheme="minorHAnsi" w:hAnsiTheme="minorHAnsi"/>
          <w:sz w:val="24"/>
          <w:szCs w:val="24"/>
          <w:highlight w:val="yellow"/>
        </w:rPr>
        <w:t>weighs</w:t>
      </w:r>
      <w:r w:rsidR="00EA2C07" w:rsidRPr="00ED0BBD">
        <w:rPr>
          <w:rFonts w:asciiTheme="minorHAnsi" w:hAnsiTheme="minorHAnsi"/>
          <w:sz w:val="24"/>
          <w:szCs w:val="24"/>
          <w:highlight w:val="yellow"/>
        </w:rPr>
        <w:t xml:space="preserve"> factors</w:t>
      </w:r>
      <w:r>
        <w:rPr>
          <w:rFonts w:asciiTheme="minorHAnsi" w:hAnsiTheme="minorHAnsi"/>
          <w:sz w:val="24"/>
          <w:szCs w:val="24"/>
        </w:rPr>
        <w:t xml:space="preserve"> such as age</w:t>
      </w:r>
      <w:r w:rsidR="007F76F3" w:rsidRPr="00BE3D23">
        <w:rPr>
          <w:rFonts w:asciiTheme="minorHAnsi" w:hAnsiTheme="minorHAnsi"/>
          <w:sz w:val="24"/>
          <w:szCs w:val="24"/>
        </w:rPr>
        <w:t>, ethnicity, religious beliefs, or gender.</w:t>
      </w:r>
      <w:r w:rsidR="001C1571">
        <w:rPr>
          <w:rFonts w:asciiTheme="minorHAnsi" w:hAnsiTheme="minorHAnsi"/>
          <w:sz w:val="24"/>
          <w:szCs w:val="24"/>
        </w:rPr>
        <w:t xml:space="preserve"> An older audience, for example, may have a different outlook </w:t>
      </w:r>
      <w:r w:rsidR="009216B2">
        <w:rPr>
          <w:rFonts w:asciiTheme="minorHAnsi" w:hAnsiTheme="minorHAnsi"/>
          <w:sz w:val="24"/>
          <w:szCs w:val="24"/>
        </w:rPr>
        <w:t xml:space="preserve">on social media </w:t>
      </w:r>
      <w:r w:rsidR="001C1571">
        <w:rPr>
          <w:rFonts w:asciiTheme="minorHAnsi" w:hAnsiTheme="minorHAnsi"/>
          <w:sz w:val="24"/>
          <w:szCs w:val="24"/>
        </w:rPr>
        <w:t>than a younger one</w:t>
      </w:r>
      <w:r w:rsidR="009216B2">
        <w:rPr>
          <w:rFonts w:asciiTheme="minorHAnsi" w:hAnsiTheme="minorHAnsi"/>
          <w:sz w:val="24"/>
          <w:szCs w:val="24"/>
        </w:rPr>
        <w:t xml:space="preserve"> </w:t>
      </w:r>
      <w:r w:rsidR="009216B2" w:rsidRPr="00ED0BBD">
        <w:rPr>
          <w:rFonts w:asciiTheme="minorHAnsi" w:hAnsiTheme="minorHAnsi"/>
          <w:sz w:val="24"/>
          <w:szCs w:val="24"/>
          <w:highlight w:val="yellow"/>
        </w:rPr>
        <w:t>is likely to have</w:t>
      </w:r>
      <w:r w:rsidR="001C1571">
        <w:rPr>
          <w:rFonts w:asciiTheme="minorHAnsi" w:hAnsiTheme="minorHAnsi"/>
          <w:sz w:val="24"/>
          <w:szCs w:val="24"/>
        </w:rPr>
        <w:t>.</w:t>
      </w:r>
    </w:p>
    <w:p w14:paraId="30D5C7C1" w14:textId="47F585A0" w:rsidR="007F76F3" w:rsidRPr="00BE3D23" w:rsidRDefault="001C1571" w:rsidP="006E5372">
      <w:pPr>
        <w:pStyle w:val="ListParagraph"/>
        <w:numPr>
          <w:ilvl w:val="0"/>
          <w:numId w:val="4"/>
        </w:numPr>
        <w:spacing w:before="0" w:after="0"/>
        <w:rPr>
          <w:rFonts w:asciiTheme="minorHAnsi" w:hAnsiTheme="minorHAnsi"/>
          <w:sz w:val="24"/>
          <w:szCs w:val="24"/>
        </w:rPr>
      </w:pPr>
      <w:r>
        <w:rPr>
          <w:rStyle w:val="Strong"/>
          <w:rFonts w:asciiTheme="minorHAnsi" w:hAnsiTheme="minorHAnsi"/>
          <w:sz w:val="24"/>
          <w:szCs w:val="24"/>
        </w:rPr>
        <w:t>Education</w:t>
      </w:r>
      <w:r w:rsidR="007F76F3" w:rsidRPr="00BE3D23">
        <w:rPr>
          <w:rFonts w:asciiTheme="minorHAnsi" w:hAnsiTheme="minorHAnsi"/>
          <w:sz w:val="24"/>
          <w:szCs w:val="24"/>
        </w:rPr>
        <w:t xml:space="preserve"> considers the audience’s level of schooling or specific training.</w:t>
      </w:r>
      <w:r>
        <w:rPr>
          <w:rFonts w:asciiTheme="minorHAnsi" w:hAnsiTheme="minorHAnsi"/>
          <w:sz w:val="24"/>
          <w:szCs w:val="24"/>
        </w:rPr>
        <w:t xml:space="preserve"> Nurses, for example, will have different prior knowledge about health than others.</w:t>
      </w:r>
    </w:p>
    <w:p w14:paraId="145D10E1" w14:textId="6F856A28" w:rsidR="007F76F3" w:rsidRPr="00BE3D23" w:rsidRDefault="001C1571" w:rsidP="006E5372">
      <w:pPr>
        <w:pStyle w:val="ListParagraph"/>
        <w:numPr>
          <w:ilvl w:val="0"/>
          <w:numId w:val="4"/>
        </w:numPr>
        <w:spacing w:before="0" w:after="0"/>
        <w:rPr>
          <w:rFonts w:asciiTheme="minorHAnsi" w:hAnsiTheme="minorHAnsi"/>
          <w:sz w:val="24"/>
          <w:szCs w:val="24"/>
        </w:rPr>
      </w:pPr>
      <w:r>
        <w:rPr>
          <w:rStyle w:val="Strong"/>
          <w:rFonts w:asciiTheme="minorHAnsi" w:hAnsiTheme="minorHAnsi"/>
          <w:sz w:val="24"/>
          <w:szCs w:val="24"/>
        </w:rPr>
        <w:t>Expectations</w:t>
      </w:r>
      <w:r w:rsidR="007F76F3" w:rsidRPr="00BE3D23">
        <w:rPr>
          <w:rFonts w:asciiTheme="minorHAnsi" w:hAnsiTheme="minorHAnsi"/>
          <w:sz w:val="24"/>
          <w:szCs w:val="24"/>
        </w:rPr>
        <w:t xml:space="preserve"> indicate what readers will look f</w:t>
      </w:r>
      <w:r>
        <w:rPr>
          <w:rFonts w:asciiTheme="minorHAnsi" w:hAnsiTheme="minorHAnsi"/>
          <w:sz w:val="24"/>
          <w:szCs w:val="24"/>
        </w:rPr>
        <w:t>or while reading. Readers may expect content</w:t>
      </w:r>
      <w:r w:rsidR="007F76F3" w:rsidRPr="00BE3D23">
        <w:rPr>
          <w:rFonts w:asciiTheme="minorHAnsi" w:hAnsiTheme="minorHAnsi"/>
          <w:sz w:val="24"/>
          <w:szCs w:val="24"/>
        </w:rPr>
        <w:t xml:space="preserve"> based on your role or on how you’ve presented your ideas.</w:t>
      </w:r>
    </w:p>
    <w:p w14:paraId="515D5271" w14:textId="4436ADA6" w:rsidR="007F76F3" w:rsidRPr="00BE3D23" w:rsidRDefault="001C1571" w:rsidP="006E5372">
      <w:pPr>
        <w:pStyle w:val="ListParagraph"/>
        <w:numPr>
          <w:ilvl w:val="0"/>
          <w:numId w:val="4"/>
        </w:numPr>
        <w:spacing w:before="0" w:after="0"/>
        <w:rPr>
          <w:rFonts w:asciiTheme="minorHAnsi" w:hAnsiTheme="minorHAnsi"/>
          <w:sz w:val="24"/>
          <w:szCs w:val="24"/>
        </w:rPr>
      </w:pPr>
      <w:r>
        <w:rPr>
          <w:rStyle w:val="Strong"/>
          <w:rFonts w:asciiTheme="minorHAnsi" w:hAnsiTheme="minorHAnsi"/>
          <w:sz w:val="24"/>
          <w:szCs w:val="24"/>
        </w:rPr>
        <w:t>Prior knowledge</w:t>
      </w:r>
      <w:r w:rsidR="007F76F3" w:rsidRPr="00BE3D23">
        <w:rPr>
          <w:rFonts w:asciiTheme="minorHAnsi" w:hAnsiTheme="minorHAnsi"/>
          <w:sz w:val="24"/>
          <w:szCs w:val="24"/>
        </w:rPr>
        <w:t xml:space="preserve"> refers to what the audience already knows </w:t>
      </w:r>
      <w:r w:rsidR="00BB4EF1">
        <w:rPr>
          <w:rFonts w:asciiTheme="minorHAnsi" w:hAnsiTheme="minorHAnsi"/>
          <w:sz w:val="24"/>
          <w:szCs w:val="24"/>
        </w:rPr>
        <w:t>about your topic. T</w:t>
      </w:r>
      <w:r w:rsidR="007F76F3" w:rsidRPr="00BE3D23">
        <w:rPr>
          <w:rFonts w:asciiTheme="minorHAnsi" w:hAnsiTheme="minorHAnsi"/>
          <w:sz w:val="24"/>
          <w:szCs w:val="24"/>
        </w:rPr>
        <w:t>he</w:t>
      </w:r>
      <w:r w:rsidR="00BB4EF1">
        <w:rPr>
          <w:rFonts w:asciiTheme="minorHAnsi" w:hAnsiTheme="minorHAnsi"/>
          <w:sz w:val="24"/>
          <w:szCs w:val="24"/>
        </w:rPr>
        <w:t xml:space="preserve"> readers</w:t>
      </w:r>
      <w:r w:rsidR="007F76F3" w:rsidRPr="00BE3D23">
        <w:rPr>
          <w:rFonts w:asciiTheme="minorHAnsi" w:hAnsiTheme="minorHAnsi"/>
          <w:sz w:val="24"/>
          <w:szCs w:val="24"/>
        </w:rPr>
        <w:t xml:space="preserve"> may already know some terms and concepts related to the topic. </w:t>
      </w:r>
    </w:p>
    <w:p w14:paraId="09194C56" w14:textId="10E25C28" w:rsidR="007F76F3" w:rsidRDefault="007F76F3" w:rsidP="007F76F3">
      <w:pPr>
        <w:spacing w:after="0" w:line="240" w:lineRule="auto"/>
        <w:rPr>
          <w:sz w:val="24"/>
          <w:szCs w:val="24"/>
        </w:rPr>
      </w:pPr>
      <w:r>
        <w:rPr>
          <w:sz w:val="24"/>
          <w:szCs w:val="24"/>
        </w:rPr>
        <w:t>{</w:t>
      </w:r>
      <w:r w:rsidRPr="001C1571">
        <w:rPr>
          <w:sz w:val="24"/>
          <w:szCs w:val="24"/>
          <w:highlight w:val="yellow"/>
        </w:rPr>
        <w:t>/acc</w:t>
      </w:r>
      <w:r w:rsidR="00452709">
        <w:rPr>
          <w:sz w:val="24"/>
          <w:szCs w:val="24"/>
          <w:highlight w:val="yellow"/>
        </w:rPr>
        <w:t>ordion</w:t>
      </w:r>
      <w:r>
        <w:rPr>
          <w:sz w:val="24"/>
          <w:szCs w:val="24"/>
        </w:rPr>
        <w:t>}</w:t>
      </w:r>
    </w:p>
    <w:p w14:paraId="460FB9D3" w14:textId="77777777" w:rsidR="007F76F3" w:rsidRDefault="007F76F3" w:rsidP="007F76F3">
      <w:pPr>
        <w:spacing w:after="0" w:line="240" w:lineRule="auto"/>
        <w:rPr>
          <w:sz w:val="24"/>
          <w:szCs w:val="24"/>
        </w:rPr>
      </w:pPr>
    </w:p>
    <w:p w14:paraId="2A9222C3" w14:textId="72DE1218" w:rsidR="007F76F3" w:rsidRDefault="007F76F3" w:rsidP="007F76F3">
      <w:pPr>
        <w:spacing w:after="0" w:line="240" w:lineRule="auto"/>
        <w:rPr>
          <w:sz w:val="24"/>
          <w:szCs w:val="24"/>
        </w:rPr>
      </w:pPr>
      <w:r>
        <w:rPr>
          <w:sz w:val="24"/>
          <w:szCs w:val="24"/>
        </w:rPr>
        <w:t>{</w:t>
      </w:r>
      <w:r w:rsidR="00452709">
        <w:rPr>
          <w:sz w:val="24"/>
          <w:szCs w:val="24"/>
          <w:highlight w:val="yellow"/>
        </w:rPr>
        <w:t>accordion</w:t>
      </w:r>
      <w:r>
        <w:rPr>
          <w:sz w:val="24"/>
          <w:szCs w:val="24"/>
        </w:rPr>
        <w:t xml:space="preserve">} </w:t>
      </w:r>
      <w:r w:rsidRPr="007F76F3">
        <w:rPr>
          <w:rStyle w:val="Heading2Char"/>
        </w:rPr>
        <w:t>Purpose</w:t>
      </w:r>
    </w:p>
    <w:p w14:paraId="106C8EF7" w14:textId="03463A54" w:rsidR="00994E4B" w:rsidRDefault="00994E4B" w:rsidP="00994E4B">
      <w:pPr>
        <w:spacing w:after="0" w:line="240" w:lineRule="auto"/>
        <w:rPr>
          <w:sz w:val="24"/>
          <w:szCs w:val="24"/>
        </w:rPr>
      </w:pPr>
      <w:r w:rsidRPr="00994E4B">
        <w:rPr>
          <w:sz w:val="24"/>
          <w:szCs w:val="24"/>
        </w:rPr>
        <w:t xml:space="preserve">This aspect of a text can be more difficult to describe than audience. Still, every writer intends to achieve some goal </w:t>
      </w:r>
      <w:r>
        <w:rPr>
          <w:sz w:val="24"/>
          <w:szCs w:val="24"/>
        </w:rPr>
        <w:t>or outcome with their writing.</w:t>
      </w:r>
      <w:r w:rsidR="00452709">
        <w:rPr>
          <w:sz w:val="24"/>
          <w:szCs w:val="24"/>
        </w:rPr>
        <w:t xml:space="preserve"> </w:t>
      </w:r>
      <w:r w:rsidR="009216B2" w:rsidRPr="006C4CA2">
        <w:rPr>
          <w:sz w:val="24"/>
          <w:szCs w:val="24"/>
          <w:highlight w:val="yellow"/>
        </w:rPr>
        <w:t xml:space="preserve">And, </w:t>
      </w:r>
      <w:r w:rsidR="00634CCE" w:rsidRPr="006C4CA2">
        <w:rPr>
          <w:sz w:val="24"/>
          <w:szCs w:val="24"/>
          <w:highlight w:val="yellow"/>
        </w:rPr>
        <w:t>as the following examples illustrate</w:t>
      </w:r>
      <w:r w:rsidR="00FD7581" w:rsidRPr="006C4CA2">
        <w:rPr>
          <w:sz w:val="24"/>
          <w:szCs w:val="24"/>
          <w:highlight w:val="yellow"/>
        </w:rPr>
        <w:t>,</w:t>
      </w:r>
      <w:r w:rsidR="00634CCE" w:rsidRPr="006C4CA2">
        <w:rPr>
          <w:sz w:val="24"/>
          <w:szCs w:val="24"/>
          <w:highlight w:val="yellow"/>
        </w:rPr>
        <w:t xml:space="preserve"> the </w:t>
      </w:r>
      <w:r w:rsidR="009216B2" w:rsidRPr="006C4CA2">
        <w:rPr>
          <w:sz w:val="24"/>
          <w:szCs w:val="24"/>
          <w:highlight w:val="yellow"/>
        </w:rPr>
        <w:t>purpose of your writing will likely match the overall objectives of your job</w:t>
      </w:r>
      <w:r w:rsidR="00634CCE" w:rsidRPr="006C4CA2">
        <w:rPr>
          <w:sz w:val="24"/>
          <w:szCs w:val="24"/>
          <w:highlight w:val="yellow"/>
        </w:rPr>
        <w:t xml:space="preserve"> when you’re writing for work.</w:t>
      </w:r>
      <w:r w:rsidR="00634CCE">
        <w:rPr>
          <w:sz w:val="24"/>
          <w:szCs w:val="24"/>
        </w:rPr>
        <w:t xml:space="preserve"> </w:t>
      </w:r>
    </w:p>
    <w:p w14:paraId="471599CC" w14:textId="5BC3358B" w:rsidR="00730B02" w:rsidRDefault="00730B02" w:rsidP="00994E4B">
      <w:pPr>
        <w:spacing w:after="0" w:line="240" w:lineRule="auto"/>
        <w:rPr>
          <w:sz w:val="24"/>
          <w:szCs w:val="24"/>
        </w:rPr>
      </w:pPr>
    </w:p>
    <w:p w14:paraId="36D44302" w14:textId="6924A2A4" w:rsidR="00730B02" w:rsidRPr="00994E4B" w:rsidRDefault="00730B02" w:rsidP="00730B02">
      <w:pPr>
        <w:spacing w:after="0" w:line="240" w:lineRule="auto"/>
        <w:rPr>
          <w:sz w:val="24"/>
          <w:szCs w:val="24"/>
        </w:rPr>
      </w:pPr>
      <w:r w:rsidRPr="006C4CA2">
        <w:rPr>
          <w:b/>
          <w:sz w:val="24"/>
          <w:szCs w:val="24"/>
          <w:highlight w:val="yellow"/>
        </w:rPr>
        <w:t>Tip!</w:t>
      </w:r>
      <w:r w:rsidRPr="006C4CA2">
        <w:rPr>
          <w:sz w:val="24"/>
          <w:szCs w:val="24"/>
          <w:highlight w:val="yellow"/>
        </w:rPr>
        <w:t xml:space="preserve"> As you explore the following examples, notice that each purpose is expressed as a verb, that is, as an action. It’s an important observation because it reminds us that academic and workplace writing is simply another kind of tool used to solve a problem.</w:t>
      </w:r>
      <w:r w:rsidRPr="00994E4B">
        <w:rPr>
          <w:sz w:val="24"/>
          <w:szCs w:val="24"/>
        </w:rPr>
        <w:t xml:space="preserve"> </w:t>
      </w:r>
    </w:p>
    <w:p w14:paraId="687B42EC" w14:textId="77777777" w:rsidR="00730B02" w:rsidRDefault="00730B02" w:rsidP="00994E4B">
      <w:pPr>
        <w:spacing w:after="0" w:line="240" w:lineRule="auto"/>
        <w:rPr>
          <w:sz w:val="24"/>
          <w:szCs w:val="24"/>
        </w:rPr>
      </w:pPr>
    </w:p>
    <w:p w14:paraId="0F468B1F" w14:textId="3E1572F4" w:rsidR="00436E8E" w:rsidRDefault="00436E8E" w:rsidP="00994E4B">
      <w:pPr>
        <w:spacing w:after="0" w:line="240" w:lineRule="auto"/>
        <w:rPr>
          <w:sz w:val="24"/>
          <w:szCs w:val="24"/>
        </w:rPr>
      </w:pPr>
    </w:p>
    <w:p w14:paraId="2DCD7530" w14:textId="61B32C76" w:rsidR="00436E8E" w:rsidRDefault="00436E8E" w:rsidP="00994E4B">
      <w:pPr>
        <w:spacing w:after="0" w:line="240" w:lineRule="auto"/>
        <w:rPr>
          <w:sz w:val="24"/>
          <w:szCs w:val="24"/>
        </w:rPr>
      </w:pPr>
      <w:r>
        <w:rPr>
          <w:sz w:val="24"/>
          <w:szCs w:val="24"/>
        </w:rPr>
        <w:t>{</w:t>
      </w:r>
      <w:r w:rsidRPr="00436E8E">
        <w:rPr>
          <w:sz w:val="24"/>
          <w:szCs w:val="24"/>
          <w:highlight w:val="yellow"/>
        </w:rPr>
        <w:t>note to dev</w:t>
      </w:r>
      <w:r>
        <w:rPr>
          <w:sz w:val="24"/>
          <w:szCs w:val="24"/>
        </w:rPr>
        <w:t xml:space="preserve">: 6 </w:t>
      </w:r>
      <w:proofErr w:type="spellStart"/>
      <w:r>
        <w:rPr>
          <w:sz w:val="24"/>
          <w:szCs w:val="24"/>
        </w:rPr>
        <w:t>flipcards</w:t>
      </w:r>
      <w:proofErr w:type="spellEnd"/>
      <w:r>
        <w:rPr>
          <w:sz w:val="24"/>
          <w:szCs w:val="24"/>
        </w:rPr>
        <w:t>.</w:t>
      </w:r>
      <w:r w:rsidR="00984B02">
        <w:rPr>
          <w:sz w:val="24"/>
          <w:szCs w:val="24"/>
        </w:rPr>
        <w:t xml:space="preserve"> </w:t>
      </w:r>
      <w:r w:rsidR="00984B02" w:rsidRPr="003E0D82">
        <w:rPr>
          <w:sz w:val="24"/>
          <w:szCs w:val="24"/>
          <w:highlight w:val="yellow"/>
        </w:rPr>
        <w:t>Images to reflect each school</w:t>
      </w:r>
      <w:r w:rsidR="00984B02">
        <w:rPr>
          <w:sz w:val="24"/>
          <w:szCs w:val="24"/>
        </w:rPr>
        <w:t>.</w:t>
      </w:r>
      <w:r>
        <w:rPr>
          <w:sz w:val="24"/>
          <w:szCs w:val="24"/>
        </w:rPr>
        <w:t xml:space="preserve"> If </w:t>
      </w:r>
      <w:proofErr w:type="spellStart"/>
      <w:r>
        <w:rPr>
          <w:sz w:val="24"/>
          <w:szCs w:val="24"/>
        </w:rPr>
        <w:t>flipcards</w:t>
      </w:r>
      <w:proofErr w:type="spellEnd"/>
      <w:r>
        <w:rPr>
          <w:sz w:val="24"/>
          <w:szCs w:val="24"/>
        </w:rPr>
        <w:t xml:space="preserve"> are not possible, let’s talk.}</w:t>
      </w:r>
    </w:p>
    <w:p w14:paraId="53D9DC93" w14:textId="77777777" w:rsidR="00436E8E" w:rsidRDefault="00436E8E" w:rsidP="00994E4B">
      <w:pPr>
        <w:spacing w:after="0" w:line="240" w:lineRule="auto"/>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450"/>
        <w:gridCol w:w="2880"/>
        <w:gridCol w:w="450"/>
        <w:gridCol w:w="2695"/>
      </w:tblGrid>
      <w:tr w:rsidR="00436E8E" w14:paraId="64DAC0FA" w14:textId="77777777" w:rsidTr="00984B02">
        <w:tc>
          <w:tcPr>
            <w:tcW w:w="2875" w:type="dxa"/>
            <w:tcBorders>
              <w:top w:val="single" w:sz="4" w:space="0" w:color="auto"/>
              <w:left w:val="single" w:sz="4" w:space="0" w:color="auto"/>
              <w:bottom w:val="single" w:sz="4" w:space="0" w:color="auto"/>
              <w:right w:val="single" w:sz="4" w:space="0" w:color="auto"/>
            </w:tcBorders>
          </w:tcPr>
          <w:p w14:paraId="06938542" w14:textId="08AB9D80" w:rsidR="00436E8E" w:rsidRDefault="00436E8E" w:rsidP="00994E4B">
            <w:pPr>
              <w:rPr>
                <w:sz w:val="24"/>
                <w:szCs w:val="24"/>
              </w:rPr>
            </w:pPr>
            <w:r>
              <w:rPr>
                <w:sz w:val="24"/>
                <w:szCs w:val="24"/>
              </w:rPr>
              <w:t>Image:</w:t>
            </w:r>
            <w:r w:rsidR="00EB1E62">
              <w:rPr>
                <w:sz w:val="24"/>
                <w:szCs w:val="24"/>
              </w:rPr>
              <w:t xml:space="preserve"> [to explain]</w:t>
            </w:r>
          </w:p>
          <w:p w14:paraId="1CC124CC" w14:textId="77777777" w:rsidR="00436E8E" w:rsidRDefault="00436E8E" w:rsidP="00994E4B">
            <w:pPr>
              <w:rPr>
                <w:sz w:val="24"/>
                <w:szCs w:val="24"/>
              </w:rPr>
            </w:pPr>
          </w:p>
          <w:p w14:paraId="6C8F29F5" w14:textId="77777777" w:rsidR="00436E8E" w:rsidRDefault="00436E8E" w:rsidP="00994E4B">
            <w:pPr>
              <w:rPr>
                <w:sz w:val="24"/>
                <w:szCs w:val="24"/>
              </w:rPr>
            </w:pPr>
            <w:r>
              <w:rPr>
                <w:sz w:val="24"/>
                <w:szCs w:val="24"/>
              </w:rPr>
              <w:t>Text on front: School of Health &amp; Life Sciences and Community Services</w:t>
            </w:r>
          </w:p>
          <w:p w14:paraId="5DE9DDD1" w14:textId="77777777" w:rsidR="00436E8E" w:rsidRDefault="00436E8E" w:rsidP="00994E4B">
            <w:pPr>
              <w:rPr>
                <w:sz w:val="24"/>
                <w:szCs w:val="24"/>
              </w:rPr>
            </w:pPr>
          </w:p>
          <w:p w14:paraId="6FEF76EF" w14:textId="77777777" w:rsidR="00436E8E" w:rsidRDefault="00436E8E" w:rsidP="00994E4B">
            <w:pPr>
              <w:rPr>
                <w:sz w:val="24"/>
                <w:szCs w:val="24"/>
              </w:rPr>
            </w:pPr>
            <w:r>
              <w:rPr>
                <w:sz w:val="24"/>
                <w:szCs w:val="24"/>
              </w:rPr>
              <w:t>Flip to reveal:</w:t>
            </w:r>
          </w:p>
          <w:p w14:paraId="27F2A22C" w14:textId="3A0C501B" w:rsidR="00436E8E" w:rsidRDefault="00B06AAF" w:rsidP="00994E4B">
            <w:pPr>
              <w:rPr>
                <w:sz w:val="24"/>
                <w:szCs w:val="24"/>
              </w:rPr>
            </w:pPr>
            <w:r>
              <w:rPr>
                <w:sz w:val="24"/>
                <w:szCs w:val="24"/>
              </w:rPr>
              <w:t>A social worker</w:t>
            </w:r>
            <w:r>
              <w:rPr>
                <w:b/>
                <w:sz w:val="24"/>
                <w:szCs w:val="24"/>
              </w:rPr>
              <w:t xml:space="preserve"> </w:t>
            </w:r>
            <w:r w:rsidRPr="00B06AAF">
              <w:rPr>
                <w:sz w:val="24"/>
                <w:szCs w:val="24"/>
              </w:rPr>
              <w:t>writes</w:t>
            </w:r>
            <w:r>
              <w:rPr>
                <w:b/>
                <w:sz w:val="24"/>
                <w:szCs w:val="24"/>
              </w:rPr>
              <w:t xml:space="preserve"> </w:t>
            </w:r>
            <w:r w:rsidRPr="00B06AAF">
              <w:rPr>
                <w:sz w:val="24"/>
                <w:szCs w:val="24"/>
              </w:rPr>
              <w:t>an email to her client</w:t>
            </w:r>
            <w:r>
              <w:rPr>
                <w:b/>
                <w:sz w:val="24"/>
                <w:szCs w:val="24"/>
              </w:rPr>
              <w:t xml:space="preserve"> explaining </w:t>
            </w:r>
            <w:r>
              <w:rPr>
                <w:sz w:val="24"/>
                <w:szCs w:val="24"/>
              </w:rPr>
              <w:t xml:space="preserve">what kinds of support are available and how to access them. </w:t>
            </w:r>
          </w:p>
        </w:tc>
        <w:tc>
          <w:tcPr>
            <w:tcW w:w="450" w:type="dxa"/>
            <w:tcBorders>
              <w:left w:val="single" w:sz="4" w:space="0" w:color="auto"/>
              <w:right w:val="single" w:sz="4" w:space="0" w:color="auto"/>
            </w:tcBorders>
          </w:tcPr>
          <w:p w14:paraId="224440A9" w14:textId="77777777" w:rsidR="00436E8E" w:rsidRDefault="00436E8E" w:rsidP="00994E4B">
            <w:pPr>
              <w:rPr>
                <w:sz w:val="24"/>
                <w:szCs w:val="24"/>
              </w:rPr>
            </w:pPr>
          </w:p>
        </w:tc>
        <w:tc>
          <w:tcPr>
            <w:tcW w:w="2880" w:type="dxa"/>
            <w:tcBorders>
              <w:top w:val="single" w:sz="4" w:space="0" w:color="auto"/>
              <w:left w:val="single" w:sz="4" w:space="0" w:color="auto"/>
              <w:bottom w:val="single" w:sz="4" w:space="0" w:color="auto"/>
              <w:right w:val="single" w:sz="4" w:space="0" w:color="auto"/>
            </w:tcBorders>
          </w:tcPr>
          <w:p w14:paraId="08D2887C" w14:textId="276F45BE" w:rsidR="00984B02" w:rsidRDefault="00984B02" w:rsidP="00984B02">
            <w:pPr>
              <w:rPr>
                <w:sz w:val="24"/>
                <w:szCs w:val="24"/>
              </w:rPr>
            </w:pPr>
            <w:r>
              <w:rPr>
                <w:sz w:val="24"/>
                <w:szCs w:val="24"/>
              </w:rPr>
              <w:t>Image:</w:t>
            </w:r>
            <w:r w:rsidR="00EB1E62">
              <w:rPr>
                <w:sz w:val="24"/>
                <w:szCs w:val="24"/>
              </w:rPr>
              <w:t xml:space="preserve"> [</w:t>
            </w:r>
            <w:r w:rsidR="00B06AAF">
              <w:rPr>
                <w:sz w:val="24"/>
                <w:szCs w:val="24"/>
              </w:rPr>
              <w:t xml:space="preserve">to </w:t>
            </w:r>
            <w:r w:rsidR="00EB1E62">
              <w:rPr>
                <w:sz w:val="24"/>
                <w:szCs w:val="24"/>
              </w:rPr>
              <w:t>persuade]</w:t>
            </w:r>
          </w:p>
          <w:p w14:paraId="0FCAB9AB" w14:textId="77777777" w:rsidR="00984B02" w:rsidRDefault="00984B02" w:rsidP="00984B02">
            <w:pPr>
              <w:rPr>
                <w:sz w:val="24"/>
                <w:szCs w:val="24"/>
              </w:rPr>
            </w:pPr>
          </w:p>
          <w:p w14:paraId="6F418692" w14:textId="76CAEF5E" w:rsidR="00984B02" w:rsidRDefault="00984B02" w:rsidP="00984B02">
            <w:pPr>
              <w:rPr>
                <w:sz w:val="24"/>
                <w:szCs w:val="24"/>
              </w:rPr>
            </w:pPr>
            <w:r>
              <w:rPr>
                <w:sz w:val="24"/>
                <w:szCs w:val="24"/>
              </w:rPr>
              <w:t>Text on front: School of Business and Hospitality</w:t>
            </w:r>
          </w:p>
          <w:p w14:paraId="3FD48ABF" w14:textId="77777777" w:rsidR="00984B02" w:rsidRDefault="00984B02" w:rsidP="00984B02">
            <w:pPr>
              <w:rPr>
                <w:sz w:val="24"/>
                <w:szCs w:val="24"/>
              </w:rPr>
            </w:pPr>
          </w:p>
          <w:p w14:paraId="57DB9707" w14:textId="77777777" w:rsidR="00984B02" w:rsidRDefault="00984B02" w:rsidP="00984B02">
            <w:pPr>
              <w:rPr>
                <w:sz w:val="24"/>
                <w:szCs w:val="24"/>
              </w:rPr>
            </w:pPr>
            <w:r>
              <w:rPr>
                <w:sz w:val="24"/>
                <w:szCs w:val="24"/>
              </w:rPr>
              <w:t>Flip to reveal:</w:t>
            </w:r>
          </w:p>
          <w:p w14:paraId="6F218D02" w14:textId="0DBABF97" w:rsidR="00436E8E" w:rsidRDefault="00B06AAF" w:rsidP="00994E4B">
            <w:pPr>
              <w:rPr>
                <w:sz w:val="24"/>
                <w:szCs w:val="24"/>
              </w:rPr>
            </w:pPr>
            <w:r>
              <w:rPr>
                <w:sz w:val="24"/>
                <w:szCs w:val="24"/>
              </w:rPr>
              <w:t xml:space="preserve">A manager at a chain hotel gives a presentation to regional management </w:t>
            </w:r>
            <w:r w:rsidRPr="00B06AAF">
              <w:rPr>
                <w:b/>
                <w:sz w:val="24"/>
                <w:szCs w:val="24"/>
              </w:rPr>
              <w:t xml:space="preserve">persuading </w:t>
            </w:r>
            <w:r>
              <w:rPr>
                <w:sz w:val="24"/>
                <w:szCs w:val="24"/>
              </w:rPr>
              <w:t>them to invest in renovations to the hotel pool and spa.</w:t>
            </w:r>
          </w:p>
          <w:p w14:paraId="2F716298" w14:textId="77777777" w:rsidR="00A03312" w:rsidRDefault="00A03312" w:rsidP="00994E4B">
            <w:pPr>
              <w:rPr>
                <w:sz w:val="24"/>
                <w:szCs w:val="24"/>
              </w:rPr>
            </w:pPr>
          </w:p>
        </w:tc>
        <w:tc>
          <w:tcPr>
            <w:tcW w:w="450" w:type="dxa"/>
            <w:tcBorders>
              <w:left w:val="single" w:sz="4" w:space="0" w:color="auto"/>
              <w:right w:val="single" w:sz="4" w:space="0" w:color="auto"/>
            </w:tcBorders>
          </w:tcPr>
          <w:p w14:paraId="2BE03AD6" w14:textId="77777777" w:rsidR="00436E8E" w:rsidRDefault="00436E8E" w:rsidP="00994E4B">
            <w:pPr>
              <w:rPr>
                <w:sz w:val="24"/>
                <w:szCs w:val="24"/>
              </w:rPr>
            </w:pPr>
          </w:p>
        </w:tc>
        <w:tc>
          <w:tcPr>
            <w:tcW w:w="2695" w:type="dxa"/>
            <w:tcBorders>
              <w:top w:val="single" w:sz="4" w:space="0" w:color="auto"/>
              <w:left w:val="single" w:sz="4" w:space="0" w:color="auto"/>
              <w:bottom w:val="single" w:sz="4" w:space="0" w:color="auto"/>
              <w:right w:val="single" w:sz="4" w:space="0" w:color="auto"/>
            </w:tcBorders>
          </w:tcPr>
          <w:p w14:paraId="7EE626F7" w14:textId="40200D68" w:rsidR="00984B02" w:rsidRDefault="00984B02" w:rsidP="00984B02">
            <w:pPr>
              <w:rPr>
                <w:sz w:val="24"/>
                <w:szCs w:val="24"/>
              </w:rPr>
            </w:pPr>
            <w:r>
              <w:rPr>
                <w:sz w:val="24"/>
                <w:szCs w:val="24"/>
              </w:rPr>
              <w:t>Image:</w:t>
            </w:r>
            <w:r w:rsidR="00EB1E62">
              <w:rPr>
                <w:sz w:val="24"/>
                <w:szCs w:val="24"/>
              </w:rPr>
              <w:t xml:space="preserve"> [</w:t>
            </w:r>
            <w:r w:rsidR="00B06AAF">
              <w:rPr>
                <w:sz w:val="24"/>
                <w:szCs w:val="24"/>
              </w:rPr>
              <w:t xml:space="preserve">to </w:t>
            </w:r>
            <w:r w:rsidR="00EB1E62">
              <w:rPr>
                <w:sz w:val="24"/>
                <w:szCs w:val="24"/>
              </w:rPr>
              <w:t>analyze]</w:t>
            </w:r>
          </w:p>
          <w:p w14:paraId="5E71BB74" w14:textId="77777777" w:rsidR="00984B02" w:rsidRDefault="00984B02" w:rsidP="00984B02">
            <w:pPr>
              <w:rPr>
                <w:sz w:val="24"/>
                <w:szCs w:val="24"/>
              </w:rPr>
            </w:pPr>
          </w:p>
          <w:p w14:paraId="4C31365E" w14:textId="5E7D8D9D" w:rsidR="00984B02" w:rsidRDefault="00984B02" w:rsidP="00984B02">
            <w:pPr>
              <w:rPr>
                <w:sz w:val="24"/>
                <w:szCs w:val="24"/>
              </w:rPr>
            </w:pPr>
            <w:r>
              <w:rPr>
                <w:sz w:val="24"/>
                <w:szCs w:val="24"/>
              </w:rPr>
              <w:t xml:space="preserve">Text on front: School of Engineering </w:t>
            </w:r>
            <w:r w:rsidR="00A25FE6">
              <w:rPr>
                <w:sz w:val="24"/>
                <w:szCs w:val="24"/>
              </w:rPr>
              <w:t>&amp;</w:t>
            </w:r>
            <w:r>
              <w:rPr>
                <w:sz w:val="24"/>
                <w:szCs w:val="24"/>
              </w:rPr>
              <w:t xml:space="preserve"> IT</w:t>
            </w:r>
          </w:p>
          <w:p w14:paraId="16FF9D33" w14:textId="77777777" w:rsidR="00984B02" w:rsidRDefault="00984B02" w:rsidP="00984B02">
            <w:pPr>
              <w:rPr>
                <w:sz w:val="24"/>
                <w:szCs w:val="24"/>
              </w:rPr>
            </w:pPr>
          </w:p>
          <w:p w14:paraId="673E7A54" w14:textId="77777777" w:rsidR="00984B02" w:rsidRDefault="00984B02" w:rsidP="00984B02">
            <w:pPr>
              <w:rPr>
                <w:sz w:val="24"/>
                <w:szCs w:val="24"/>
              </w:rPr>
            </w:pPr>
            <w:r>
              <w:rPr>
                <w:sz w:val="24"/>
                <w:szCs w:val="24"/>
              </w:rPr>
              <w:t>Flip to reveal:</w:t>
            </w:r>
          </w:p>
          <w:p w14:paraId="752B8002" w14:textId="3754D1DD" w:rsidR="00436E8E" w:rsidRDefault="00B06AAF" w:rsidP="00994E4B">
            <w:pPr>
              <w:rPr>
                <w:sz w:val="24"/>
                <w:szCs w:val="24"/>
              </w:rPr>
            </w:pPr>
            <w:r>
              <w:rPr>
                <w:sz w:val="24"/>
                <w:szCs w:val="24"/>
              </w:rPr>
              <w:t xml:space="preserve">An </w:t>
            </w:r>
            <w:r w:rsidR="00EB1E62">
              <w:rPr>
                <w:sz w:val="24"/>
                <w:szCs w:val="24"/>
              </w:rPr>
              <w:t>IT</w:t>
            </w:r>
            <w:r>
              <w:rPr>
                <w:sz w:val="24"/>
                <w:szCs w:val="24"/>
              </w:rPr>
              <w:t xml:space="preserve"> officer at a small manufacturing company writes a report to the company’s executives </w:t>
            </w:r>
            <w:r w:rsidRPr="00B06AAF">
              <w:rPr>
                <w:b/>
                <w:sz w:val="24"/>
                <w:szCs w:val="24"/>
              </w:rPr>
              <w:t>analyzing</w:t>
            </w:r>
            <w:r>
              <w:rPr>
                <w:sz w:val="24"/>
                <w:szCs w:val="24"/>
              </w:rPr>
              <w:t xml:space="preserve"> the advantages and disadv</w:t>
            </w:r>
            <w:r w:rsidR="00EB1E62">
              <w:rPr>
                <w:sz w:val="24"/>
                <w:szCs w:val="24"/>
              </w:rPr>
              <w:t xml:space="preserve">antages of </w:t>
            </w:r>
            <w:r>
              <w:rPr>
                <w:sz w:val="24"/>
                <w:szCs w:val="24"/>
              </w:rPr>
              <w:t xml:space="preserve">a proposed </w:t>
            </w:r>
            <w:r w:rsidR="00EB1E62">
              <w:rPr>
                <w:sz w:val="24"/>
                <w:szCs w:val="24"/>
              </w:rPr>
              <w:t>software</w:t>
            </w:r>
            <w:r>
              <w:rPr>
                <w:sz w:val="24"/>
                <w:szCs w:val="24"/>
              </w:rPr>
              <w:t xml:space="preserve"> change.</w:t>
            </w:r>
          </w:p>
          <w:p w14:paraId="543DE082" w14:textId="77777777" w:rsidR="00A03312" w:rsidRDefault="00A03312" w:rsidP="00994E4B">
            <w:pPr>
              <w:rPr>
                <w:sz w:val="24"/>
                <w:szCs w:val="24"/>
              </w:rPr>
            </w:pPr>
          </w:p>
        </w:tc>
      </w:tr>
      <w:tr w:rsidR="00436E8E" w14:paraId="4804DF77" w14:textId="77777777" w:rsidTr="00984B02">
        <w:tc>
          <w:tcPr>
            <w:tcW w:w="2875" w:type="dxa"/>
            <w:tcBorders>
              <w:top w:val="single" w:sz="4" w:space="0" w:color="auto"/>
              <w:bottom w:val="single" w:sz="4" w:space="0" w:color="auto"/>
            </w:tcBorders>
          </w:tcPr>
          <w:p w14:paraId="372A2A49" w14:textId="77777777" w:rsidR="00436E8E" w:rsidRDefault="00436E8E" w:rsidP="00994E4B">
            <w:pPr>
              <w:rPr>
                <w:sz w:val="24"/>
                <w:szCs w:val="24"/>
              </w:rPr>
            </w:pPr>
          </w:p>
        </w:tc>
        <w:tc>
          <w:tcPr>
            <w:tcW w:w="450" w:type="dxa"/>
          </w:tcPr>
          <w:p w14:paraId="67A508D6" w14:textId="77777777" w:rsidR="00436E8E" w:rsidRDefault="00436E8E" w:rsidP="00994E4B">
            <w:pPr>
              <w:rPr>
                <w:sz w:val="24"/>
                <w:szCs w:val="24"/>
              </w:rPr>
            </w:pPr>
          </w:p>
        </w:tc>
        <w:tc>
          <w:tcPr>
            <w:tcW w:w="2880" w:type="dxa"/>
            <w:tcBorders>
              <w:top w:val="single" w:sz="4" w:space="0" w:color="auto"/>
              <w:bottom w:val="single" w:sz="4" w:space="0" w:color="auto"/>
            </w:tcBorders>
          </w:tcPr>
          <w:p w14:paraId="4150DD2C" w14:textId="77777777" w:rsidR="00436E8E" w:rsidRDefault="00436E8E" w:rsidP="00994E4B">
            <w:pPr>
              <w:rPr>
                <w:sz w:val="24"/>
                <w:szCs w:val="24"/>
              </w:rPr>
            </w:pPr>
          </w:p>
        </w:tc>
        <w:tc>
          <w:tcPr>
            <w:tcW w:w="450" w:type="dxa"/>
          </w:tcPr>
          <w:p w14:paraId="5641BC3F" w14:textId="77777777" w:rsidR="00436E8E" w:rsidRDefault="00436E8E" w:rsidP="00994E4B">
            <w:pPr>
              <w:rPr>
                <w:sz w:val="24"/>
                <w:szCs w:val="24"/>
              </w:rPr>
            </w:pPr>
          </w:p>
        </w:tc>
        <w:tc>
          <w:tcPr>
            <w:tcW w:w="2695" w:type="dxa"/>
            <w:tcBorders>
              <w:top w:val="single" w:sz="4" w:space="0" w:color="auto"/>
              <w:bottom w:val="single" w:sz="4" w:space="0" w:color="auto"/>
            </w:tcBorders>
          </w:tcPr>
          <w:p w14:paraId="32DF9FDE" w14:textId="77777777" w:rsidR="00436E8E" w:rsidRDefault="00436E8E" w:rsidP="00994E4B">
            <w:pPr>
              <w:rPr>
                <w:sz w:val="24"/>
                <w:szCs w:val="24"/>
              </w:rPr>
            </w:pPr>
          </w:p>
        </w:tc>
      </w:tr>
      <w:tr w:rsidR="00436E8E" w14:paraId="78E1B96D" w14:textId="77777777" w:rsidTr="00984B02">
        <w:tc>
          <w:tcPr>
            <w:tcW w:w="2875" w:type="dxa"/>
            <w:tcBorders>
              <w:top w:val="single" w:sz="4" w:space="0" w:color="auto"/>
              <w:left w:val="single" w:sz="4" w:space="0" w:color="auto"/>
              <w:bottom w:val="single" w:sz="4" w:space="0" w:color="auto"/>
              <w:right w:val="single" w:sz="4" w:space="0" w:color="auto"/>
            </w:tcBorders>
          </w:tcPr>
          <w:p w14:paraId="7C1675C8" w14:textId="7B17E434" w:rsidR="00984B02" w:rsidRDefault="00984B02" w:rsidP="00984B02">
            <w:pPr>
              <w:rPr>
                <w:sz w:val="24"/>
                <w:szCs w:val="24"/>
              </w:rPr>
            </w:pPr>
            <w:r>
              <w:rPr>
                <w:sz w:val="24"/>
                <w:szCs w:val="24"/>
              </w:rPr>
              <w:t>Image:</w:t>
            </w:r>
            <w:r w:rsidR="00EB1E62">
              <w:rPr>
                <w:sz w:val="24"/>
                <w:szCs w:val="24"/>
              </w:rPr>
              <w:t xml:space="preserve"> [</w:t>
            </w:r>
            <w:r w:rsidR="00B06AAF">
              <w:rPr>
                <w:sz w:val="24"/>
                <w:szCs w:val="24"/>
              </w:rPr>
              <w:t xml:space="preserve">to </w:t>
            </w:r>
            <w:r w:rsidR="00BA3330">
              <w:rPr>
                <w:sz w:val="24"/>
                <w:szCs w:val="24"/>
              </w:rPr>
              <w:t>recommend</w:t>
            </w:r>
            <w:r w:rsidR="00EB1E62">
              <w:rPr>
                <w:sz w:val="24"/>
                <w:szCs w:val="24"/>
              </w:rPr>
              <w:t>]</w:t>
            </w:r>
          </w:p>
          <w:p w14:paraId="04B18135" w14:textId="77777777" w:rsidR="00984B02" w:rsidRDefault="00984B02" w:rsidP="00984B02">
            <w:pPr>
              <w:rPr>
                <w:sz w:val="24"/>
                <w:szCs w:val="24"/>
              </w:rPr>
            </w:pPr>
          </w:p>
          <w:p w14:paraId="28B671FF" w14:textId="42BFDF5D" w:rsidR="00984B02" w:rsidRDefault="00984B02" w:rsidP="00984B02">
            <w:pPr>
              <w:rPr>
                <w:sz w:val="24"/>
                <w:szCs w:val="24"/>
              </w:rPr>
            </w:pPr>
            <w:r>
              <w:rPr>
                <w:sz w:val="24"/>
                <w:szCs w:val="24"/>
              </w:rPr>
              <w:lastRenderedPageBreak/>
              <w:t xml:space="preserve">Text on front: School of </w:t>
            </w:r>
            <w:r w:rsidR="00A25FE6">
              <w:rPr>
                <w:sz w:val="24"/>
                <w:szCs w:val="24"/>
              </w:rPr>
              <w:t>Media &amp; Design</w:t>
            </w:r>
          </w:p>
          <w:p w14:paraId="7A400FC3" w14:textId="77777777" w:rsidR="00984B02" w:rsidRDefault="00984B02" w:rsidP="00984B02">
            <w:pPr>
              <w:rPr>
                <w:sz w:val="24"/>
                <w:szCs w:val="24"/>
              </w:rPr>
            </w:pPr>
          </w:p>
          <w:p w14:paraId="06A99AAA" w14:textId="77777777" w:rsidR="00984B02" w:rsidRDefault="00984B02" w:rsidP="00984B02">
            <w:pPr>
              <w:rPr>
                <w:sz w:val="24"/>
                <w:szCs w:val="24"/>
              </w:rPr>
            </w:pPr>
            <w:r>
              <w:rPr>
                <w:sz w:val="24"/>
                <w:szCs w:val="24"/>
              </w:rPr>
              <w:t>Flip to reveal:</w:t>
            </w:r>
          </w:p>
          <w:p w14:paraId="20DAB75A" w14:textId="228F7ED1" w:rsidR="00436E8E" w:rsidRDefault="005A031F" w:rsidP="00994E4B">
            <w:pPr>
              <w:rPr>
                <w:sz w:val="24"/>
                <w:szCs w:val="24"/>
              </w:rPr>
            </w:pPr>
            <w:r>
              <w:rPr>
                <w:sz w:val="24"/>
                <w:szCs w:val="24"/>
              </w:rPr>
              <w:t xml:space="preserve">A public relations professional writes a memo to her client — a local tech company preparing to launch a new product — </w:t>
            </w:r>
            <w:r w:rsidR="00BA3330" w:rsidRPr="00BA3330">
              <w:rPr>
                <w:b/>
                <w:sz w:val="24"/>
                <w:szCs w:val="24"/>
              </w:rPr>
              <w:t>recommending</w:t>
            </w:r>
            <w:r w:rsidR="00BA3330">
              <w:rPr>
                <w:sz w:val="24"/>
                <w:szCs w:val="24"/>
              </w:rPr>
              <w:t xml:space="preserve"> details for a launch party. </w:t>
            </w:r>
          </w:p>
          <w:p w14:paraId="7DFDAD92" w14:textId="77777777" w:rsidR="00A03312" w:rsidRDefault="00A03312" w:rsidP="00994E4B">
            <w:pPr>
              <w:rPr>
                <w:sz w:val="24"/>
                <w:szCs w:val="24"/>
              </w:rPr>
            </w:pPr>
          </w:p>
        </w:tc>
        <w:tc>
          <w:tcPr>
            <w:tcW w:w="450" w:type="dxa"/>
            <w:tcBorders>
              <w:left w:val="single" w:sz="4" w:space="0" w:color="auto"/>
              <w:right w:val="single" w:sz="4" w:space="0" w:color="auto"/>
            </w:tcBorders>
          </w:tcPr>
          <w:p w14:paraId="07F8B5F9" w14:textId="77777777" w:rsidR="00436E8E" w:rsidRDefault="00436E8E" w:rsidP="00994E4B">
            <w:pPr>
              <w:rPr>
                <w:sz w:val="24"/>
                <w:szCs w:val="24"/>
              </w:rPr>
            </w:pPr>
          </w:p>
        </w:tc>
        <w:tc>
          <w:tcPr>
            <w:tcW w:w="2880" w:type="dxa"/>
            <w:tcBorders>
              <w:top w:val="single" w:sz="4" w:space="0" w:color="auto"/>
              <w:left w:val="single" w:sz="4" w:space="0" w:color="auto"/>
              <w:bottom w:val="single" w:sz="4" w:space="0" w:color="auto"/>
              <w:right w:val="single" w:sz="4" w:space="0" w:color="auto"/>
            </w:tcBorders>
          </w:tcPr>
          <w:p w14:paraId="482D3EF7" w14:textId="286A65FE" w:rsidR="00984B02" w:rsidRDefault="00984B02" w:rsidP="00984B02">
            <w:pPr>
              <w:rPr>
                <w:sz w:val="24"/>
                <w:szCs w:val="24"/>
              </w:rPr>
            </w:pPr>
            <w:r>
              <w:rPr>
                <w:sz w:val="24"/>
                <w:szCs w:val="24"/>
              </w:rPr>
              <w:t>Image:</w:t>
            </w:r>
            <w:r w:rsidR="00EB1E62">
              <w:rPr>
                <w:sz w:val="24"/>
                <w:szCs w:val="24"/>
              </w:rPr>
              <w:t xml:space="preserve"> [</w:t>
            </w:r>
            <w:r w:rsidR="00B06AAF">
              <w:rPr>
                <w:sz w:val="24"/>
                <w:szCs w:val="24"/>
              </w:rPr>
              <w:t xml:space="preserve">to </w:t>
            </w:r>
            <w:r w:rsidR="00EB1E62">
              <w:rPr>
                <w:sz w:val="24"/>
                <w:szCs w:val="24"/>
              </w:rPr>
              <w:t>describe]</w:t>
            </w:r>
          </w:p>
          <w:p w14:paraId="0AD56EE3" w14:textId="77777777" w:rsidR="00984B02" w:rsidRDefault="00984B02" w:rsidP="00984B02">
            <w:pPr>
              <w:rPr>
                <w:sz w:val="24"/>
                <w:szCs w:val="24"/>
              </w:rPr>
            </w:pPr>
          </w:p>
          <w:p w14:paraId="390BB62F" w14:textId="4EFD3BA8" w:rsidR="00984B02" w:rsidRDefault="00984B02" w:rsidP="00984B02">
            <w:pPr>
              <w:rPr>
                <w:sz w:val="24"/>
                <w:szCs w:val="24"/>
              </w:rPr>
            </w:pPr>
            <w:r>
              <w:rPr>
                <w:sz w:val="24"/>
                <w:szCs w:val="24"/>
              </w:rPr>
              <w:lastRenderedPageBreak/>
              <w:t xml:space="preserve">Text on front: School of </w:t>
            </w:r>
            <w:r w:rsidR="00A25FE6">
              <w:rPr>
                <w:sz w:val="24"/>
                <w:szCs w:val="24"/>
              </w:rPr>
              <w:t>Trades</w:t>
            </w:r>
            <w:r>
              <w:rPr>
                <w:sz w:val="24"/>
                <w:szCs w:val="24"/>
              </w:rPr>
              <w:t xml:space="preserve"> &amp; </w:t>
            </w:r>
            <w:r w:rsidR="00A25FE6">
              <w:rPr>
                <w:sz w:val="24"/>
                <w:szCs w:val="24"/>
              </w:rPr>
              <w:t>Apprenticeship</w:t>
            </w:r>
          </w:p>
          <w:p w14:paraId="1158FA00" w14:textId="77777777" w:rsidR="00984B02" w:rsidRDefault="00984B02" w:rsidP="00984B02">
            <w:pPr>
              <w:rPr>
                <w:sz w:val="24"/>
                <w:szCs w:val="24"/>
              </w:rPr>
            </w:pPr>
          </w:p>
          <w:p w14:paraId="1D7B8C12" w14:textId="77777777" w:rsidR="00984B02" w:rsidRDefault="00984B02" w:rsidP="00984B02">
            <w:pPr>
              <w:rPr>
                <w:sz w:val="24"/>
                <w:szCs w:val="24"/>
              </w:rPr>
            </w:pPr>
            <w:r>
              <w:rPr>
                <w:sz w:val="24"/>
                <w:szCs w:val="24"/>
              </w:rPr>
              <w:t>Flip to reveal:</w:t>
            </w:r>
          </w:p>
          <w:p w14:paraId="01B8BD75" w14:textId="4512DD4F" w:rsidR="00436E8E" w:rsidRDefault="00BA3330" w:rsidP="00994E4B">
            <w:pPr>
              <w:rPr>
                <w:sz w:val="24"/>
                <w:szCs w:val="24"/>
              </w:rPr>
            </w:pPr>
            <w:r>
              <w:rPr>
                <w:sz w:val="24"/>
                <w:szCs w:val="24"/>
              </w:rPr>
              <w:t>Before the homeowner will sign a home renovation contract, the c</w:t>
            </w:r>
            <w:r w:rsidR="00EB1E62">
              <w:rPr>
                <w:sz w:val="24"/>
                <w:szCs w:val="24"/>
              </w:rPr>
              <w:t xml:space="preserve">ontractor </w:t>
            </w:r>
            <w:r>
              <w:rPr>
                <w:sz w:val="24"/>
                <w:szCs w:val="24"/>
              </w:rPr>
              <w:t xml:space="preserve">must write a memo </w:t>
            </w:r>
            <w:r w:rsidRPr="00BA3330">
              <w:rPr>
                <w:b/>
                <w:sz w:val="24"/>
                <w:szCs w:val="24"/>
              </w:rPr>
              <w:t>describing</w:t>
            </w:r>
            <w:r>
              <w:rPr>
                <w:sz w:val="24"/>
                <w:szCs w:val="24"/>
              </w:rPr>
              <w:t xml:space="preserve"> how the project will proceed, what materials will be used, and what the project will look like upon completion. </w:t>
            </w:r>
          </w:p>
          <w:p w14:paraId="6B69D5B7" w14:textId="77777777" w:rsidR="00A03312" w:rsidRDefault="00A03312" w:rsidP="00994E4B">
            <w:pPr>
              <w:rPr>
                <w:sz w:val="24"/>
                <w:szCs w:val="24"/>
              </w:rPr>
            </w:pPr>
          </w:p>
        </w:tc>
        <w:tc>
          <w:tcPr>
            <w:tcW w:w="450" w:type="dxa"/>
            <w:tcBorders>
              <w:left w:val="single" w:sz="4" w:space="0" w:color="auto"/>
              <w:right w:val="single" w:sz="4" w:space="0" w:color="auto"/>
            </w:tcBorders>
          </w:tcPr>
          <w:p w14:paraId="5638B987" w14:textId="77777777" w:rsidR="00436E8E" w:rsidRDefault="00436E8E" w:rsidP="00994E4B">
            <w:pPr>
              <w:rPr>
                <w:sz w:val="24"/>
                <w:szCs w:val="24"/>
              </w:rPr>
            </w:pPr>
          </w:p>
        </w:tc>
        <w:tc>
          <w:tcPr>
            <w:tcW w:w="2695" w:type="dxa"/>
            <w:tcBorders>
              <w:top w:val="single" w:sz="4" w:space="0" w:color="auto"/>
              <w:left w:val="single" w:sz="4" w:space="0" w:color="auto"/>
              <w:bottom w:val="single" w:sz="4" w:space="0" w:color="auto"/>
              <w:right w:val="single" w:sz="4" w:space="0" w:color="auto"/>
            </w:tcBorders>
          </w:tcPr>
          <w:p w14:paraId="12845746" w14:textId="2C15366D" w:rsidR="00984B02" w:rsidRDefault="00984B02" w:rsidP="00984B02">
            <w:pPr>
              <w:rPr>
                <w:sz w:val="24"/>
                <w:szCs w:val="24"/>
              </w:rPr>
            </w:pPr>
            <w:r>
              <w:rPr>
                <w:sz w:val="24"/>
                <w:szCs w:val="24"/>
              </w:rPr>
              <w:t>Image:</w:t>
            </w:r>
            <w:r w:rsidR="00734AE2">
              <w:rPr>
                <w:sz w:val="24"/>
                <w:szCs w:val="24"/>
              </w:rPr>
              <w:t xml:space="preserve"> [</w:t>
            </w:r>
            <w:r w:rsidR="00B06AAF">
              <w:rPr>
                <w:sz w:val="24"/>
                <w:szCs w:val="24"/>
              </w:rPr>
              <w:t xml:space="preserve">to </w:t>
            </w:r>
            <w:r w:rsidR="00734AE2">
              <w:rPr>
                <w:sz w:val="24"/>
                <w:szCs w:val="24"/>
              </w:rPr>
              <w:t>inform]</w:t>
            </w:r>
          </w:p>
          <w:p w14:paraId="7A14E527" w14:textId="77777777" w:rsidR="00984B02" w:rsidRDefault="00984B02" w:rsidP="00984B02">
            <w:pPr>
              <w:rPr>
                <w:sz w:val="24"/>
                <w:szCs w:val="24"/>
              </w:rPr>
            </w:pPr>
          </w:p>
          <w:p w14:paraId="0EA80960" w14:textId="6473D0BD" w:rsidR="00984B02" w:rsidRDefault="00984B02" w:rsidP="00984B02">
            <w:pPr>
              <w:rPr>
                <w:sz w:val="24"/>
                <w:szCs w:val="24"/>
              </w:rPr>
            </w:pPr>
            <w:r>
              <w:rPr>
                <w:sz w:val="24"/>
                <w:szCs w:val="24"/>
              </w:rPr>
              <w:lastRenderedPageBreak/>
              <w:t>Text on front: Academic Writing</w:t>
            </w:r>
          </w:p>
          <w:p w14:paraId="5F7C5342" w14:textId="77777777" w:rsidR="00984B02" w:rsidRDefault="00984B02" w:rsidP="00984B02">
            <w:pPr>
              <w:rPr>
                <w:sz w:val="24"/>
                <w:szCs w:val="24"/>
              </w:rPr>
            </w:pPr>
          </w:p>
          <w:p w14:paraId="3F92EB56" w14:textId="77777777" w:rsidR="00984B02" w:rsidRDefault="00984B02" w:rsidP="00984B02">
            <w:pPr>
              <w:rPr>
                <w:sz w:val="24"/>
                <w:szCs w:val="24"/>
              </w:rPr>
            </w:pPr>
            <w:r>
              <w:rPr>
                <w:sz w:val="24"/>
                <w:szCs w:val="24"/>
              </w:rPr>
              <w:t>Flip to reveal:</w:t>
            </w:r>
          </w:p>
          <w:p w14:paraId="2748E91A" w14:textId="0779B828" w:rsidR="00436E8E" w:rsidRDefault="00BA3330" w:rsidP="00994E4B">
            <w:pPr>
              <w:rPr>
                <w:sz w:val="24"/>
                <w:szCs w:val="24"/>
              </w:rPr>
            </w:pPr>
            <w:r>
              <w:rPr>
                <w:sz w:val="24"/>
                <w:szCs w:val="24"/>
              </w:rPr>
              <w:t>At the end of their capstone project, a group of s</w:t>
            </w:r>
            <w:r w:rsidR="00734AE2">
              <w:rPr>
                <w:sz w:val="24"/>
                <w:szCs w:val="24"/>
              </w:rPr>
              <w:t>tudent</w:t>
            </w:r>
            <w:r>
              <w:rPr>
                <w:sz w:val="24"/>
                <w:szCs w:val="24"/>
              </w:rPr>
              <w:t>s</w:t>
            </w:r>
            <w:r w:rsidR="00734AE2">
              <w:rPr>
                <w:sz w:val="24"/>
                <w:szCs w:val="24"/>
              </w:rPr>
              <w:t xml:space="preserve"> </w:t>
            </w:r>
            <w:r>
              <w:rPr>
                <w:sz w:val="24"/>
                <w:szCs w:val="24"/>
              </w:rPr>
              <w:t xml:space="preserve">prepares a presentation </w:t>
            </w:r>
            <w:r w:rsidRPr="00BA3330">
              <w:rPr>
                <w:b/>
                <w:sz w:val="24"/>
                <w:szCs w:val="24"/>
              </w:rPr>
              <w:t>to inform</w:t>
            </w:r>
            <w:r>
              <w:rPr>
                <w:sz w:val="24"/>
                <w:szCs w:val="24"/>
              </w:rPr>
              <w:t xml:space="preserve"> the rest of their class what they have learned throughout the project.  </w:t>
            </w:r>
          </w:p>
          <w:p w14:paraId="5932472F" w14:textId="77777777" w:rsidR="00A03312" w:rsidRDefault="00A03312" w:rsidP="00994E4B">
            <w:pPr>
              <w:rPr>
                <w:sz w:val="24"/>
                <w:szCs w:val="24"/>
              </w:rPr>
            </w:pPr>
          </w:p>
        </w:tc>
      </w:tr>
    </w:tbl>
    <w:p w14:paraId="70DC4DB2" w14:textId="77777777" w:rsidR="00436E8E" w:rsidRPr="00994E4B" w:rsidRDefault="00436E8E" w:rsidP="00994E4B">
      <w:pPr>
        <w:spacing w:after="0" w:line="240" w:lineRule="auto"/>
        <w:rPr>
          <w:sz w:val="24"/>
          <w:szCs w:val="24"/>
        </w:rPr>
      </w:pPr>
    </w:p>
    <w:p w14:paraId="434C4A10" w14:textId="58328EEB" w:rsidR="007F76F3" w:rsidRDefault="007F76F3" w:rsidP="007F76F3">
      <w:pPr>
        <w:spacing w:after="0" w:line="240" w:lineRule="auto"/>
        <w:rPr>
          <w:sz w:val="24"/>
          <w:szCs w:val="24"/>
        </w:rPr>
      </w:pPr>
      <w:r>
        <w:rPr>
          <w:sz w:val="24"/>
          <w:szCs w:val="24"/>
        </w:rPr>
        <w:t>{</w:t>
      </w:r>
      <w:r w:rsidR="00452709">
        <w:rPr>
          <w:sz w:val="24"/>
          <w:szCs w:val="24"/>
          <w:highlight w:val="yellow"/>
        </w:rPr>
        <w:t>/accordion</w:t>
      </w:r>
      <w:r>
        <w:rPr>
          <w:sz w:val="24"/>
          <w:szCs w:val="24"/>
        </w:rPr>
        <w:t>}</w:t>
      </w:r>
    </w:p>
    <w:p w14:paraId="2B125BA3" w14:textId="23448D53" w:rsidR="007F76F3" w:rsidRDefault="007F76F3" w:rsidP="007F76F3">
      <w:pPr>
        <w:spacing w:after="0" w:line="240" w:lineRule="auto"/>
        <w:rPr>
          <w:sz w:val="24"/>
          <w:szCs w:val="24"/>
        </w:rPr>
      </w:pPr>
    </w:p>
    <w:p w14:paraId="0A5F2FEC" w14:textId="134CE374" w:rsidR="007F76F3" w:rsidRDefault="007F76F3" w:rsidP="007F76F3">
      <w:pPr>
        <w:spacing w:after="0" w:line="240" w:lineRule="auto"/>
        <w:rPr>
          <w:sz w:val="24"/>
          <w:szCs w:val="24"/>
        </w:rPr>
      </w:pPr>
      <w:r>
        <w:rPr>
          <w:sz w:val="24"/>
          <w:szCs w:val="24"/>
        </w:rPr>
        <w:t>&lt;strong&gt;</w:t>
      </w:r>
      <w:r w:rsidR="0078261E">
        <w:rPr>
          <w:b/>
          <w:sz w:val="24"/>
          <w:szCs w:val="24"/>
        </w:rPr>
        <w:t>References</w:t>
      </w:r>
      <w:r w:rsidRPr="007F76F3">
        <w:rPr>
          <w:b/>
          <w:sz w:val="24"/>
          <w:szCs w:val="24"/>
        </w:rPr>
        <w:t>:</w:t>
      </w:r>
      <w:r>
        <w:rPr>
          <w:sz w:val="24"/>
          <w:szCs w:val="24"/>
        </w:rPr>
        <w:t>&lt;/strong&gt;</w:t>
      </w:r>
    </w:p>
    <w:p w14:paraId="00BE3081" w14:textId="6BAB67AF" w:rsidR="007F76F3" w:rsidRDefault="00FF3CDE" w:rsidP="007F76F3">
      <w:pPr>
        <w:spacing w:after="0" w:line="240" w:lineRule="auto"/>
        <w:rPr>
          <w:sz w:val="24"/>
          <w:szCs w:val="24"/>
        </w:rPr>
      </w:pPr>
      <w:r>
        <w:rPr>
          <w:sz w:val="24"/>
          <w:szCs w:val="24"/>
        </w:rPr>
        <w:t>Unattributed Authors. (2011).</w:t>
      </w:r>
      <w:r w:rsidR="00BE3D23">
        <w:rPr>
          <w:sz w:val="24"/>
          <w:szCs w:val="24"/>
        </w:rPr>
        <w:t xml:space="preserve"> </w:t>
      </w:r>
      <w:r w:rsidR="00AB0D84">
        <w:rPr>
          <w:sz w:val="24"/>
          <w:szCs w:val="24"/>
        </w:rPr>
        <w:t>&lt;</w:t>
      </w:r>
      <w:proofErr w:type="spellStart"/>
      <w:r w:rsidR="00AB0D84">
        <w:rPr>
          <w:sz w:val="24"/>
          <w:szCs w:val="24"/>
        </w:rPr>
        <w:t>em</w:t>
      </w:r>
      <w:proofErr w:type="spellEnd"/>
      <w:r w:rsidR="00AB0D84">
        <w:rPr>
          <w:sz w:val="24"/>
          <w:szCs w:val="24"/>
        </w:rPr>
        <w:t>&gt;</w:t>
      </w:r>
      <w:hyperlink r:id="rId29" w:history="1">
        <w:r w:rsidR="00AB0D84" w:rsidRPr="00FF3CDE">
          <w:rPr>
            <w:rStyle w:val="Hyperlink"/>
            <w:i/>
            <w:sz w:val="24"/>
            <w:szCs w:val="24"/>
          </w:rPr>
          <w:t>Writing for Success</w:t>
        </w:r>
      </w:hyperlink>
      <w:r w:rsidR="00AB0D84">
        <w:rPr>
          <w:sz w:val="24"/>
          <w:szCs w:val="24"/>
        </w:rPr>
        <w:t>&lt;/</w:t>
      </w:r>
      <w:proofErr w:type="spellStart"/>
      <w:r w:rsidR="00AB0D84">
        <w:rPr>
          <w:sz w:val="24"/>
          <w:szCs w:val="24"/>
        </w:rPr>
        <w:t>em</w:t>
      </w:r>
      <w:proofErr w:type="spellEnd"/>
      <w:r w:rsidR="00AB0D84">
        <w:rPr>
          <w:sz w:val="24"/>
          <w:szCs w:val="24"/>
        </w:rPr>
        <w:t>&gt;</w:t>
      </w:r>
      <w:r>
        <w:rPr>
          <w:sz w:val="24"/>
          <w:szCs w:val="24"/>
        </w:rPr>
        <w:t>. University of Minnesota Libraries Publishing. (CC BY-NC-SA)</w:t>
      </w:r>
      <w:r w:rsidR="00BE3D23">
        <w:rPr>
          <w:sz w:val="24"/>
          <w:szCs w:val="24"/>
        </w:rPr>
        <w:t>.</w:t>
      </w:r>
    </w:p>
    <w:p w14:paraId="0340AF59" w14:textId="77777777" w:rsidR="007F76F3" w:rsidRPr="007F76F3" w:rsidRDefault="007F76F3" w:rsidP="007F76F3">
      <w:pPr>
        <w:spacing w:after="0" w:line="240" w:lineRule="auto"/>
        <w:rPr>
          <w:sz w:val="24"/>
          <w:szCs w:val="24"/>
        </w:rPr>
      </w:pPr>
    </w:p>
    <w:p w14:paraId="16F586EF" w14:textId="4AF33648" w:rsidR="002D7E99" w:rsidRDefault="002D7E99">
      <w:pPr>
        <w:rPr>
          <w:sz w:val="24"/>
          <w:szCs w:val="24"/>
        </w:rPr>
      </w:pPr>
      <w:r>
        <w:rPr>
          <w:sz w:val="24"/>
          <w:szCs w:val="24"/>
        </w:rPr>
        <w:br w:type="page"/>
      </w:r>
    </w:p>
    <w:tbl>
      <w:tblPr>
        <w:tblStyle w:val="TableGrid"/>
        <w:tblW w:w="9445" w:type="dxa"/>
        <w:tblLook w:val="04A0" w:firstRow="1" w:lastRow="0" w:firstColumn="1" w:lastColumn="0" w:noHBand="0" w:noVBand="1"/>
      </w:tblPr>
      <w:tblGrid>
        <w:gridCol w:w="2065"/>
        <w:gridCol w:w="7380"/>
      </w:tblGrid>
      <w:tr w:rsidR="002D7E99" w14:paraId="045A07AD" w14:textId="77777777" w:rsidTr="002D7E99">
        <w:trPr>
          <w:trHeight w:val="131"/>
        </w:trPr>
        <w:tc>
          <w:tcPr>
            <w:tcW w:w="9445" w:type="dxa"/>
            <w:gridSpan w:val="2"/>
            <w:shd w:val="clear" w:color="auto" w:fill="D9D9D9" w:themeFill="background1" w:themeFillShade="D9"/>
          </w:tcPr>
          <w:p w14:paraId="25533662" w14:textId="77777777" w:rsidR="002D7E99" w:rsidRPr="00952DC3" w:rsidRDefault="002D7E99" w:rsidP="002D7E99">
            <w:r>
              <w:rPr>
                <w:b/>
              </w:rPr>
              <w:lastRenderedPageBreak/>
              <w:t>Screen #</w:t>
            </w:r>
            <w:r>
              <w:rPr>
                <w:b/>
              </w:rPr>
              <w:fldChar w:fldCharType="begin"/>
            </w:r>
            <w:r>
              <w:rPr>
                <w:b/>
              </w:rPr>
              <w:instrText xml:space="preserve"> AUTONUMLGL  \* Arabic \e </w:instrText>
            </w:r>
            <w:r>
              <w:rPr>
                <w:b/>
              </w:rPr>
              <w:fldChar w:fldCharType="end"/>
            </w:r>
          </w:p>
        </w:tc>
      </w:tr>
      <w:tr w:rsidR="002D7E99" w14:paraId="327E72D6" w14:textId="77777777" w:rsidTr="008D6313">
        <w:trPr>
          <w:trHeight w:val="131"/>
        </w:trPr>
        <w:tc>
          <w:tcPr>
            <w:tcW w:w="2065" w:type="dxa"/>
            <w:shd w:val="clear" w:color="auto" w:fill="D9D9D9" w:themeFill="background1" w:themeFillShade="D9"/>
          </w:tcPr>
          <w:p w14:paraId="0CE5228F" w14:textId="77777777" w:rsidR="002D7E99" w:rsidRDefault="002D7E99" w:rsidP="002D7E99">
            <w:pPr>
              <w:rPr>
                <w:b/>
              </w:rPr>
            </w:pPr>
            <w:r>
              <w:rPr>
                <w:b/>
              </w:rPr>
              <w:t xml:space="preserve">Page type: </w:t>
            </w:r>
          </w:p>
        </w:tc>
        <w:tc>
          <w:tcPr>
            <w:tcW w:w="7380" w:type="dxa"/>
            <w:shd w:val="clear" w:color="auto" w:fill="D9D9D9" w:themeFill="background1" w:themeFillShade="D9"/>
          </w:tcPr>
          <w:p w14:paraId="4D6B8FF4" w14:textId="423C9997" w:rsidR="002D7E99" w:rsidRPr="006C5550" w:rsidRDefault="00AA1A4E" w:rsidP="002D7E99">
            <w:r>
              <w:t>Inline quiz</w:t>
            </w:r>
          </w:p>
        </w:tc>
      </w:tr>
      <w:tr w:rsidR="002D7E99" w14:paraId="080370CB" w14:textId="77777777" w:rsidTr="008D6313">
        <w:trPr>
          <w:trHeight w:val="131"/>
        </w:trPr>
        <w:tc>
          <w:tcPr>
            <w:tcW w:w="2065" w:type="dxa"/>
            <w:shd w:val="clear" w:color="auto" w:fill="D9D9D9" w:themeFill="background1" w:themeFillShade="D9"/>
          </w:tcPr>
          <w:p w14:paraId="38084480" w14:textId="77777777" w:rsidR="002D7E99" w:rsidRDefault="002D7E99" w:rsidP="002D7E99">
            <w:pPr>
              <w:rPr>
                <w:b/>
              </w:rPr>
            </w:pPr>
            <w:r>
              <w:rPr>
                <w:b/>
              </w:rPr>
              <w:t>General Developer Notes</w:t>
            </w:r>
          </w:p>
        </w:tc>
        <w:tc>
          <w:tcPr>
            <w:tcW w:w="7380" w:type="dxa"/>
            <w:shd w:val="clear" w:color="auto" w:fill="D9D9D9" w:themeFill="background1" w:themeFillShade="D9"/>
          </w:tcPr>
          <w:p w14:paraId="3038A44A" w14:textId="0F3A465B" w:rsidR="002D7E99" w:rsidRPr="00AF0A8C" w:rsidRDefault="00AA1A4E" w:rsidP="00B34A70">
            <w:r>
              <w:t xml:space="preserve">The questions are based on three texts. </w:t>
            </w:r>
            <w:r w:rsidR="00B34A70">
              <w:t>I would like the individual resource for each question available to the learner while answering the question. How this is achieved is developer’s choice.</w:t>
            </w:r>
          </w:p>
        </w:tc>
      </w:tr>
    </w:tbl>
    <w:p w14:paraId="00B09851" w14:textId="11D01B31" w:rsidR="00BB4EF1" w:rsidRPr="00130CD3" w:rsidRDefault="00BB4EF1" w:rsidP="00BB4EF1">
      <w:pPr>
        <w:pStyle w:val="Heading1"/>
      </w:pPr>
      <w:bookmarkStart w:id="46" w:name="_Toc481421623"/>
      <w:bookmarkStart w:id="47" w:name="_Toc481495592"/>
      <w:r>
        <w:t>Identifying Audience and Purpose</w:t>
      </w:r>
      <w:bookmarkEnd w:id="46"/>
      <w:bookmarkEnd w:id="47"/>
    </w:p>
    <w:p w14:paraId="47715036" w14:textId="1FB65A3C" w:rsidR="002D7E99" w:rsidRDefault="00BE3847" w:rsidP="002D7E99">
      <w:pPr>
        <w:spacing w:after="0" w:line="240" w:lineRule="auto"/>
        <w:rPr>
          <w:sz w:val="24"/>
          <w:szCs w:val="24"/>
        </w:rPr>
      </w:pPr>
      <w:r>
        <w:rPr>
          <w:sz w:val="24"/>
          <w:szCs w:val="24"/>
        </w:rPr>
        <w:t>Using</w:t>
      </w:r>
      <w:r w:rsidR="00AA1A4E">
        <w:rPr>
          <w:sz w:val="24"/>
          <w:szCs w:val="24"/>
        </w:rPr>
        <w:t xml:space="preserve"> your new skimming</w:t>
      </w:r>
      <w:r w:rsidR="00EF44E8">
        <w:rPr>
          <w:sz w:val="24"/>
          <w:szCs w:val="24"/>
        </w:rPr>
        <w:t xml:space="preserve"> skills</w:t>
      </w:r>
      <w:r>
        <w:rPr>
          <w:sz w:val="24"/>
          <w:szCs w:val="24"/>
        </w:rPr>
        <w:t>,</w:t>
      </w:r>
      <w:r w:rsidR="00AA1A4E">
        <w:rPr>
          <w:sz w:val="24"/>
          <w:szCs w:val="24"/>
        </w:rPr>
        <w:t xml:space="preserve"> </w:t>
      </w:r>
      <w:r w:rsidR="00EF44E8">
        <w:rPr>
          <w:sz w:val="24"/>
          <w:szCs w:val="24"/>
        </w:rPr>
        <w:t>identify</w:t>
      </w:r>
      <w:r w:rsidR="00AA1A4E">
        <w:rPr>
          <w:sz w:val="24"/>
          <w:szCs w:val="24"/>
        </w:rPr>
        <w:t xml:space="preserve"> clues </w:t>
      </w:r>
      <w:r>
        <w:rPr>
          <w:sz w:val="24"/>
          <w:szCs w:val="24"/>
        </w:rPr>
        <w:t>in the following texts</w:t>
      </w:r>
      <w:r w:rsidR="00AA1A4E">
        <w:rPr>
          <w:sz w:val="24"/>
          <w:szCs w:val="24"/>
        </w:rPr>
        <w:t xml:space="preserve"> </w:t>
      </w:r>
      <w:r>
        <w:rPr>
          <w:sz w:val="24"/>
          <w:szCs w:val="24"/>
        </w:rPr>
        <w:t xml:space="preserve">that will help you to determine </w:t>
      </w:r>
      <w:r w:rsidR="00AA1A4E">
        <w:rPr>
          <w:sz w:val="24"/>
          <w:szCs w:val="24"/>
        </w:rPr>
        <w:t>the author’s intended audience and purpose.</w:t>
      </w:r>
    </w:p>
    <w:p w14:paraId="75E39BA0" w14:textId="77777777" w:rsidR="00BB4EF1" w:rsidRDefault="00BB4EF1" w:rsidP="002D7E99">
      <w:pPr>
        <w:spacing w:after="0" w:line="240" w:lineRule="auto"/>
        <w:rPr>
          <w:sz w:val="24"/>
          <w:szCs w:val="24"/>
        </w:rPr>
      </w:pPr>
    </w:p>
    <w:p w14:paraId="5E35F488" w14:textId="736BFB3D" w:rsidR="00AA1A4E" w:rsidRDefault="00AA1A4E" w:rsidP="002D7E99">
      <w:pPr>
        <w:spacing w:after="0" w:line="240" w:lineRule="auto"/>
        <w:rPr>
          <w:sz w:val="24"/>
          <w:szCs w:val="24"/>
        </w:rPr>
      </w:pPr>
      <w:r>
        <w:rPr>
          <w:sz w:val="24"/>
          <w:szCs w:val="24"/>
        </w:rPr>
        <w:t>{</w:t>
      </w:r>
      <w:r w:rsidR="00400592" w:rsidRPr="00400592">
        <w:rPr>
          <w:sz w:val="24"/>
          <w:szCs w:val="24"/>
          <w:highlight w:val="yellow"/>
        </w:rPr>
        <w:t xml:space="preserve">Questions for </w:t>
      </w:r>
      <w:r w:rsidRPr="00400592">
        <w:rPr>
          <w:sz w:val="24"/>
          <w:szCs w:val="24"/>
          <w:highlight w:val="yellow"/>
        </w:rPr>
        <w:t>text 1</w:t>
      </w:r>
      <w:r>
        <w:rPr>
          <w:sz w:val="24"/>
          <w:szCs w:val="24"/>
        </w:rPr>
        <w:t>}</w:t>
      </w:r>
    </w:p>
    <w:p w14:paraId="6FF56EA3" w14:textId="35A24572" w:rsidR="00E967C9" w:rsidRDefault="00E967C9" w:rsidP="002D7E99">
      <w:pPr>
        <w:spacing w:after="0" w:line="240" w:lineRule="auto"/>
        <w:rPr>
          <w:sz w:val="24"/>
          <w:szCs w:val="24"/>
        </w:rPr>
      </w:pPr>
      <w:r>
        <w:rPr>
          <w:sz w:val="24"/>
          <w:szCs w:val="24"/>
        </w:rPr>
        <w:t>Watch the following video from Rick Mercer Report.</w:t>
      </w:r>
    </w:p>
    <w:p w14:paraId="430DC5E2" w14:textId="542595BE" w:rsidR="00AA1A4E" w:rsidRDefault="00AB7A26" w:rsidP="002D7E99">
      <w:pPr>
        <w:spacing w:after="0" w:line="240" w:lineRule="auto"/>
        <w:rPr>
          <w:sz w:val="24"/>
          <w:szCs w:val="24"/>
        </w:rPr>
      </w:pPr>
      <w:r>
        <w:rPr>
          <w:sz w:val="24"/>
          <w:szCs w:val="24"/>
        </w:rPr>
        <w:t>{</w:t>
      </w:r>
      <w:r w:rsidRPr="00AB7A26">
        <w:rPr>
          <w:sz w:val="24"/>
          <w:szCs w:val="24"/>
          <w:highlight w:val="yellow"/>
        </w:rPr>
        <w:t>embed</w:t>
      </w:r>
      <w:r>
        <w:rPr>
          <w:sz w:val="24"/>
          <w:szCs w:val="24"/>
        </w:rPr>
        <w:t xml:space="preserve"> </w:t>
      </w:r>
      <w:hyperlink r:id="rId30" w:history="1">
        <w:r w:rsidRPr="00AB7A26">
          <w:rPr>
            <w:rStyle w:val="Hyperlink"/>
            <w:sz w:val="24"/>
            <w:szCs w:val="24"/>
          </w:rPr>
          <w:t>video</w:t>
        </w:r>
      </w:hyperlink>
      <w:r>
        <w:rPr>
          <w:sz w:val="24"/>
          <w:szCs w:val="24"/>
        </w:rPr>
        <w:t>}</w:t>
      </w:r>
    </w:p>
    <w:p w14:paraId="4683C343" w14:textId="77777777" w:rsidR="00AB7A26" w:rsidRDefault="00AB7A26" w:rsidP="002D7E99">
      <w:pPr>
        <w:spacing w:after="0" w:line="240" w:lineRule="auto"/>
        <w:rPr>
          <w:sz w:val="24"/>
          <w:szCs w:val="24"/>
        </w:rPr>
      </w:pPr>
    </w:p>
    <w:p w14:paraId="40EE8D57" w14:textId="14FF5139" w:rsidR="00AB7A26" w:rsidRDefault="00AB7A26" w:rsidP="002D7E99">
      <w:pPr>
        <w:spacing w:after="0" w:line="240" w:lineRule="auto"/>
        <w:rPr>
          <w:sz w:val="24"/>
          <w:szCs w:val="24"/>
        </w:rPr>
      </w:pPr>
      <w:r>
        <w:rPr>
          <w:sz w:val="24"/>
          <w:szCs w:val="24"/>
        </w:rPr>
        <w:t>Who is the intended audience?</w:t>
      </w:r>
    </w:p>
    <w:p w14:paraId="1AB10AFD" w14:textId="035CDA96" w:rsidR="00AB7A26" w:rsidRDefault="00AB7A26" w:rsidP="0035544E">
      <w:pPr>
        <w:spacing w:after="0" w:line="240" w:lineRule="auto"/>
        <w:ind w:left="360"/>
        <w:rPr>
          <w:sz w:val="24"/>
          <w:szCs w:val="24"/>
        </w:rPr>
      </w:pPr>
      <w:r>
        <w:rPr>
          <w:sz w:val="24"/>
          <w:szCs w:val="24"/>
        </w:rPr>
        <w:t>Older Canadians</w:t>
      </w:r>
    </w:p>
    <w:p w14:paraId="21DBABDC" w14:textId="06A01D59" w:rsidR="00AB7A26" w:rsidRDefault="00AB7A26" w:rsidP="00DA4A61">
      <w:pPr>
        <w:spacing w:after="0" w:line="240" w:lineRule="auto"/>
        <w:ind w:left="360"/>
        <w:rPr>
          <w:sz w:val="24"/>
          <w:szCs w:val="24"/>
        </w:rPr>
      </w:pPr>
      <w:r w:rsidRPr="0035544E">
        <w:rPr>
          <w:sz w:val="24"/>
          <w:szCs w:val="24"/>
          <w:highlight w:val="yellow"/>
        </w:rPr>
        <w:t>College-age Canadians</w:t>
      </w:r>
    </w:p>
    <w:p w14:paraId="1C3A60CB" w14:textId="50799487" w:rsidR="00AB7A26" w:rsidRDefault="0035544E" w:rsidP="0035544E">
      <w:pPr>
        <w:spacing w:after="0" w:line="240" w:lineRule="auto"/>
        <w:ind w:left="360"/>
        <w:rPr>
          <w:sz w:val="24"/>
          <w:szCs w:val="24"/>
        </w:rPr>
      </w:pPr>
      <w:commentRangeStart w:id="48"/>
      <w:r>
        <w:rPr>
          <w:sz w:val="24"/>
          <w:szCs w:val="24"/>
        </w:rPr>
        <w:t>Academics</w:t>
      </w:r>
      <w:commentRangeEnd w:id="48"/>
      <w:r>
        <w:rPr>
          <w:rStyle w:val="CommentReference"/>
        </w:rPr>
        <w:commentReference w:id="48"/>
      </w:r>
    </w:p>
    <w:p w14:paraId="47928B64" w14:textId="2C82B13A" w:rsidR="00AB7A26" w:rsidRDefault="00AB7A26" w:rsidP="0035544E">
      <w:pPr>
        <w:spacing w:after="0" w:line="240" w:lineRule="auto"/>
        <w:ind w:left="360"/>
        <w:rPr>
          <w:sz w:val="24"/>
          <w:szCs w:val="24"/>
        </w:rPr>
      </w:pPr>
      <w:r>
        <w:rPr>
          <w:sz w:val="24"/>
          <w:szCs w:val="24"/>
        </w:rPr>
        <w:t>Journalists</w:t>
      </w:r>
    </w:p>
    <w:p w14:paraId="7A14E077" w14:textId="1C389FD0" w:rsidR="00AB7A26" w:rsidRDefault="00684BE8" w:rsidP="002D7E99">
      <w:pPr>
        <w:spacing w:after="0" w:line="240" w:lineRule="auto"/>
        <w:rPr>
          <w:sz w:val="24"/>
          <w:szCs w:val="24"/>
        </w:rPr>
      </w:pPr>
      <w:r w:rsidRPr="00A94679">
        <w:rPr>
          <w:b/>
          <w:sz w:val="24"/>
          <w:szCs w:val="24"/>
        </w:rPr>
        <w:t>Feedback</w:t>
      </w:r>
      <w:r>
        <w:rPr>
          <w:sz w:val="24"/>
          <w:szCs w:val="24"/>
        </w:rPr>
        <w:t xml:space="preserve">: </w:t>
      </w:r>
      <w:r w:rsidR="007E66BD">
        <w:rPr>
          <w:sz w:val="24"/>
          <w:szCs w:val="24"/>
        </w:rPr>
        <w:t xml:space="preserve">Yes! Clues include the fact that </w:t>
      </w:r>
      <w:r>
        <w:rPr>
          <w:sz w:val="24"/>
          <w:szCs w:val="24"/>
        </w:rPr>
        <w:t xml:space="preserve">Mercer </w:t>
      </w:r>
      <w:r w:rsidR="00A94679">
        <w:rPr>
          <w:sz w:val="24"/>
          <w:szCs w:val="24"/>
        </w:rPr>
        <w:t>addresses college- and uni</w:t>
      </w:r>
      <w:r w:rsidR="007E66BD">
        <w:rPr>
          <w:sz w:val="24"/>
          <w:szCs w:val="24"/>
        </w:rPr>
        <w:t>versity-aged students directly with the second-person “you”</w:t>
      </w:r>
      <w:r w:rsidR="00A94679">
        <w:rPr>
          <w:sz w:val="24"/>
          <w:szCs w:val="24"/>
        </w:rPr>
        <w:t>.</w:t>
      </w:r>
      <w:r w:rsidR="007E66BD">
        <w:rPr>
          <w:sz w:val="24"/>
          <w:szCs w:val="24"/>
        </w:rPr>
        <w:t xml:space="preserve"> T</w:t>
      </w:r>
      <w:r w:rsidR="00E17000">
        <w:rPr>
          <w:sz w:val="24"/>
          <w:szCs w:val="24"/>
        </w:rPr>
        <w:t xml:space="preserve">he </w:t>
      </w:r>
      <w:r w:rsidR="007E66BD">
        <w:rPr>
          <w:sz w:val="24"/>
          <w:szCs w:val="24"/>
        </w:rPr>
        <w:t xml:space="preserve">fast-paced camera movement and urban location also suggest that he’s targeting a youth audience. </w:t>
      </w:r>
    </w:p>
    <w:p w14:paraId="66D40E56" w14:textId="77777777" w:rsidR="00684BE8" w:rsidRDefault="00684BE8" w:rsidP="002D7E99">
      <w:pPr>
        <w:spacing w:after="0" w:line="240" w:lineRule="auto"/>
        <w:rPr>
          <w:sz w:val="24"/>
          <w:szCs w:val="24"/>
        </w:rPr>
      </w:pPr>
    </w:p>
    <w:p w14:paraId="224B5FDE" w14:textId="1CA85E68" w:rsidR="00934F91" w:rsidRDefault="00934F91" w:rsidP="002D7E99">
      <w:pPr>
        <w:spacing w:after="0" w:line="240" w:lineRule="auto"/>
        <w:rPr>
          <w:sz w:val="24"/>
          <w:szCs w:val="24"/>
        </w:rPr>
      </w:pPr>
      <w:r>
        <w:rPr>
          <w:sz w:val="24"/>
          <w:szCs w:val="24"/>
        </w:rPr>
        <w:t>What is the intended purpose? Select the two answers that apply.</w:t>
      </w:r>
    </w:p>
    <w:p w14:paraId="40A993C7" w14:textId="3A20B5F0" w:rsidR="00934F91" w:rsidRDefault="00934F91" w:rsidP="00934F91">
      <w:pPr>
        <w:spacing w:after="0" w:line="240" w:lineRule="auto"/>
        <w:ind w:left="360"/>
        <w:rPr>
          <w:sz w:val="24"/>
          <w:szCs w:val="24"/>
        </w:rPr>
      </w:pPr>
      <w:r w:rsidRPr="00934F91">
        <w:rPr>
          <w:sz w:val="24"/>
          <w:szCs w:val="24"/>
          <w:highlight w:val="yellow"/>
        </w:rPr>
        <w:t>Persuade</w:t>
      </w:r>
    </w:p>
    <w:p w14:paraId="702AEF06" w14:textId="0BDD4DB9" w:rsidR="00934F91" w:rsidRDefault="00934F91" w:rsidP="00934F91">
      <w:pPr>
        <w:spacing w:after="0" w:line="240" w:lineRule="auto"/>
        <w:ind w:left="360"/>
        <w:rPr>
          <w:sz w:val="24"/>
          <w:szCs w:val="24"/>
        </w:rPr>
      </w:pPr>
      <w:r>
        <w:rPr>
          <w:sz w:val="24"/>
          <w:szCs w:val="24"/>
        </w:rPr>
        <w:t>Analyze</w:t>
      </w:r>
    </w:p>
    <w:p w14:paraId="13F07C4D" w14:textId="19184E24" w:rsidR="00934F91" w:rsidRDefault="00934F91" w:rsidP="00934F91">
      <w:pPr>
        <w:spacing w:after="0" w:line="240" w:lineRule="auto"/>
        <w:ind w:left="360"/>
        <w:rPr>
          <w:sz w:val="24"/>
          <w:szCs w:val="24"/>
        </w:rPr>
      </w:pPr>
      <w:r>
        <w:rPr>
          <w:sz w:val="24"/>
          <w:szCs w:val="24"/>
        </w:rPr>
        <w:t>Inform</w:t>
      </w:r>
    </w:p>
    <w:p w14:paraId="023A7E9F" w14:textId="547A6D48" w:rsidR="00934F91" w:rsidRDefault="00934F91" w:rsidP="00934F91">
      <w:pPr>
        <w:spacing w:after="0" w:line="240" w:lineRule="auto"/>
        <w:ind w:left="360"/>
        <w:rPr>
          <w:sz w:val="24"/>
          <w:szCs w:val="24"/>
        </w:rPr>
      </w:pPr>
      <w:r w:rsidRPr="00934F91">
        <w:rPr>
          <w:sz w:val="24"/>
          <w:szCs w:val="24"/>
          <w:highlight w:val="yellow"/>
        </w:rPr>
        <w:t>Entertain</w:t>
      </w:r>
    </w:p>
    <w:p w14:paraId="7036EE47" w14:textId="251187CA" w:rsidR="00684BE8" w:rsidRDefault="00934F91" w:rsidP="002D7E99">
      <w:pPr>
        <w:spacing w:after="0" w:line="240" w:lineRule="auto"/>
        <w:rPr>
          <w:sz w:val="24"/>
          <w:szCs w:val="24"/>
        </w:rPr>
      </w:pPr>
      <w:r w:rsidRPr="00934F91">
        <w:rPr>
          <w:b/>
          <w:sz w:val="24"/>
          <w:szCs w:val="24"/>
        </w:rPr>
        <w:t>Feedback</w:t>
      </w:r>
      <w:r>
        <w:rPr>
          <w:sz w:val="24"/>
          <w:szCs w:val="24"/>
        </w:rPr>
        <w:t xml:space="preserve">: </w:t>
      </w:r>
      <w:r w:rsidR="007E66BD">
        <w:rPr>
          <w:sz w:val="24"/>
          <w:szCs w:val="24"/>
        </w:rPr>
        <w:t xml:space="preserve">Yes! We can tell </w:t>
      </w:r>
      <w:r>
        <w:rPr>
          <w:sz w:val="24"/>
          <w:szCs w:val="24"/>
        </w:rPr>
        <w:t>Mercer</w:t>
      </w:r>
      <w:r w:rsidR="00E17000">
        <w:rPr>
          <w:sz w:val="24"/>
          <w:szCs w:val="24"/>
        </w:rPr>
        <w:t xml:space="preserve">’s purpose is </w:t>
      </w:r>
      <w:r w:rsidR="007E66BD">
        <w:rPr>
          <w:sz w:val="24"/>
          <w:szCs w:val="24"/>
        </w:rPr>
        <w:t>to persuade when he suggests</w:t>
      </w:r>
      <w:r>
        <w:rPr>
          <w:sz w:val="24"/>
          <w:szCs w:val="24"/>
        </w:rPr>
        <w:t xml:space="preserve"> </w:t>
      </w:r>
      <w:r w:rsidR="007E66BD">
        <w:rPr>
          <w:sz w:val="24"/>
          <w:szCs w:val="24"/>
        </w:rPr>
        <w:t xml:space="preserve">what the viewer “should” do. We can also see his desire </w:t>
      </w:r>
      <w:r>
        <w:rPr>
          <w:sz w:val="24"/>
          <w:szCs w:val="24"/>
        </w:rPr>
        <w:t>to entertain</w:t>
      </w:r>
      <w:r w:rsidR="007E66BD">
        <w:rPr>
          <w:sz w:val="24"/>
          <w:szCs w:val="24"/>
        </w:rPr>
        <w:t xml:space="preserve"> his audience in</w:t>
      </w:r>
      <w:r>
        <w:rPr>
          <w:sz w:val="24"/>
          <w:szCs w:val="24"/>
        </w:rPr>
        <w:t xml:space="preserve"> </w:t>
      </w:r>
      <w:r w:rsidR="007E66BD">
        <w:rPr>
          <w:sz w:val="24"/>
          <w:szCs w:val="24"/>
        </w:rPr>
        <w:t>his</w:t>
      </w:r>
      <w:r>
        <w:rPr>
          <w:sz w:val="24"/>
          <w:szCs w:val="24"/>
        </w:rPr>
        <w:t xml:space="preserve"> use of humour</w:t>
      </w:r>
      <w:r w:rsidR="007E66BD">
        <w:rPr>
          <w:sz w:val="24"/>
          <w:szCs w:val="24"/>
        </w:rPr>
        <w:t xml:space="preserve"> and the sound of laughter that is included in the recording</w:t>
      </w:r>
      <w:r>
        <w:rPr>
          <w:sz w:val="24"/>
          <w:szCs w:val="24"/>
        </w:rPr>
        <w:t>.</w:t>
      </w:r>
    </w:p>
    <w:p w14:paraId="33B9CC90" w14:textId="728A5DB7" w:rsidR="00AA1A4E" w:rsidRDefault="00AA1A4E" w:rsidP="002D7E99">
      <w:pPr>
        <w:spacing w:after="0" w:line="240" w:lineRule="auto"/>
        <w:rPr>
          <w:sz w:val="24"/>
          <w:szCs w:val="24"/>
        </w:rPr>
      </w:pPr>
      <w:r>
        <w:rPr>
          <w:sz w:val="24"/>
          <w:szCs w:val="24"/>
        </w:rPr>
        <w:t>{</w:t>
      </w:r>
      <w:r w:rsidRPr="00400592">
        <w:rPr>
          <w:sz w:val="24"/>
          <w:szCs w:val="24"/>
          <w:highlight w:val="yellow"/>
        </w:rPr>
        <w:t>/text 1</w:t>
      </w:r>
      <w:r>
        <w:rPr>
          <w:sz w:val="24"/>
          <w:szCs w:val="24"/>
        </w:rPr>
        <w:t>}</w:t>
      </w:r>
    </w:p>
    <w:p w14:paraId="79E97F23" w14:textId="77777777" w:rsidR="00AA1A4E" w:rsidRDefault="00AA1A4E" w:rsidP="002D7E99">
      <w:pPr>
        <w:spacing w:after="0" w:line="240" w:lineRule="auto"/>
        <w:rPr>
          <w:sz w:val="24"/>
          <w:szCs w:val="24"/>
        </w:rPr>
      </w:pPr>
    </w:p>
    <w:p w14:paraId="004D7B05" w14:textId="58ABE77F" w:rsidR="00AA1A4E" w:rsidRDefault="00AA1A4E" w:rsidP="002D7E99">
      <w:pPr>
        <w:spacing w:after="0" w:line="240" w:lineRule="auto"/>
        <w:rPr>
          <w:sz w:val="24"/>
          <w:szCs w:val="24"/>
        </w:rPr>
      </w:pPr>
      <w:r>
        <w:rPr>
          <w:sz w:val="24"/>
          <w:szCs w:val="24"/>
        </w:rPr>
        <w:t>{</w:t>
      </w:r>
      <w:r w:rsidR="00400592" w:rsidRPr="00400592">
        <w:rPr>
          <w:sz w:val="24"/>
          <w:szCs w:val="24"/>
          <w:highlight w:val="yellow"/>
        </w:rPr>
        <w:t xml:space="preserve">Questions for </w:t>
      </w:r>
      <w:r w:rsidRPr="00400592">
        <w:rPr>
          <w:sz w:val="24"/>
          <w:szCs w:val="24"/>
          <w:highlight w:val="yellow"/>
        </w:rPr>
        <w:t>text 2</w:t>
      </w:r>
      <w:r>
        <w:rPr>
          <w:sz w:val="24"/>
          <w:szCs w:val="24"/>
        </w:rPr>
        <w:t>}</w:t>
      </w:r>
    </w:p>
    <w:p w14:paraId="377514BB" w14:textId="50C5C902" w:rsidR="00AA1A4E" w:rsidRDefault="00E17000" w:rsidP="002D7E99">
      <w:pPr>
        <w:spacing w:after="0" w:line="240" w:lineRule="auto"/>
        <w:rPr>
          <w:sz w:val="24"/>
          <w:szCs w:val="24"/>
        </w:rPr>
      </w:pPr>
      <w:r>
        <w:rPr>
          <w:sz w:val="24"/>
          <w:szCs w:val="24"/>
        </w:rPr>
        <w:t xml:space="preserve">Skim </w:t>
      </w:r>
      <w:proofErr w:type="spellStart"/>
      <w:r>
        <w:rPr>
          <w:sz w:val="24"/>
          <w:szCs w:val="24"/>
        </w:rPr>
        <w:t>Mastracci’s</w:t>
      </w:r>
      <w:proofErr w:type="spellEnd"/>
      <w:r>
        <w:rPr>
          <w:sz w:val="24"/>
          <w:szCs w:val="24"/>
        </w:rPr>
        <w:t xml:space="preserve"> </w:t>
      </w:r>
      <w:hyperlink r:id="rId31" w:history="1">
        <w:r w:rsidRPr="00E17000">
          <w:rPr>
            <w:rStyle w:val="Hyperlink"/>
            <w:sz w:val="24"/>
            <w:szCs w:val="24"/>
          </w:rPr>
          <w:t>Youth will not vote in the Ontario election and here’s why</w:t>
        </w:r>
      </w:hyperlink>
      <w:r>
        <w:rPr>
          <w:sz w:val="24"/>
          <w:szCs w:val="24"/>
        </w:rPr>
        <w:t xml:space="preserve"> in &lt;</w:t>
      </w:r>
      <w:proofErr w:type="spellStart"/>
      <w:r>
        <w:rPr>
          <w:sz w:val="24"/>
          <w:szCs w:val="24"/>
        </w:rPr>
        <w:t>em</w:t>
      </w:r>
      <w:proofErr w:type="spellEnd"/>
      <w:r>
        <w:rPr>
          <w:sz w:val="24"/>
          <w:szCs w:val="24"/>
        </w:rPr>
        <w:t>&gt;</w:t>
      </w:r>
      <w:r w:rsidRPr="00E17000">
        <w:rPr>
          <w:i/>
          <w:sz w:val="24"/>
          <w:szCs w:val="24"/>
        </w:rPr>
        <w:t>The Globe and Mail</w:t>
      </w:r>
      <w:r>
        <w:rPr>
          <w:sz w:val="24"/>
          <w:szCs w:val="24"/>
        </w:rPr>
        <w:t>&lt;/</w:t>
      </w:r>
      <w:proofErr w:type="spellStart"/>
      <w:r>
        <w:rPr>
          <w:sz w:val="24"/>
          <w:szCs w:val="24"/>
        </w:rPr>
        <w:t>em</w:t>
      </w:r>
      <w:proofErr w:type="spellEnd"/>
      <w:r>
        <w:rPr>
          <w:sz w:val="24"/>
          <w:szCs w:val="24"/>
        </w:rPr>
        <w:t>&gt;.</w:t>
      </w:r>
    </w:p>
    <w:p w14:paraId="54289321" w14:textId="77777777" w:rsidR="00AB7A26" w:rsidRDefault="00AB7A26" w:rsidP="002D7E99">
      <w:pPr>
        <w:spacing w:after="0" w:line="240" w:lineRule="auto"/>
        <w:rPr>
          <w:sz w:val="24"/>
          <w:szCs w:val="24"/>
        </w:rPr>
      </w:pPr>
    </w:p>
    <w:p w14:paraId="5BF5098E" w14:textId="77777777" w:rsidR="00AB7A26" w:rsidRDefault="00AB7A26" w:rsidP="00AB7A26">
      <w:pPr>
        <w:spacing w:after="0" w:line="240" w:lineRule="auto"/>
        <w:rPr>
          <w:sz w:val="24"/>
          <w:szCs w:val="24"/>
        </w:rPr>
      </w:pPr>
      <w:r>
        <w:rPr>
          <w:sz w:val="24"/>
          <w:szCs w:val="24"/>
        </w:rPr>
        <w:t>Who is the intended audience?</w:t>
      </w:r>
    </w:p>
    <w:p w14:paraId="627C6D3E" w14:textId="77777777" w:rsidR="00AB7A26" w:rsidRDefault="00AB7A26" w:rsidP="0035544E">
      <w:pPr>
        <w:spacing w:after="0" w:line="240" w:lineRule="auto"/>
        <w:ind w:left="360"/>
        <w:rPr>
          <w:sz w:val="24"/>
          <w:szCs w:val="24"/>
        </w:rPr>
      </w:pPr>
      <w:r w:rsidRPr="00684BE8">
        <w:rPr>
          <w:sz w:val="24"/>
          <w:szCs w:val="24"/>
          <w:highlight w:val="yellow"/>
        </w:rPr>
        <w:t>Older Canadians</w:t>
      </w:r>
    </w:p>
    <w:p w14:paraId="5A77C980" w14:textId="77777777" w:rsidR="00AB7A26" w:rsidRDefault="00AB7A26" w:rsidP="0035544E">
      <w:pPr>
        <w:spacing w:after="0" w:line="240" w:lineRule="auto"/>
        <w:ind w:left="360"/>
        <w:rPr>
          <w:sz w:val="24"/>
          <w:szCs w:val="24"/>
        </w:rPr>
      </w:pPr>
      <w:r>
        <w:rPr>
          <w:sz w:val="24"/>
          <w:szCs w:val="24"/>
        </w:rPr>
        <w:t>College-age Canadians</w:t>
      </w:r>
    </w:p>
    <w:p w14:paraId="407A1582" w14:textId="7E626CD8" w:rsidR="00AB7A26" w:rsidRDefault="0035544E" w:rsidP="0035544E">
      <w:pPr>
        <w:spacing w:after="0" w:line="240" w:lineRule="auto"/>
        <w:ind w:left="360"/>
        <w:rPr>
          <w:sz w:val="24"/>
          <w:szCs w:val="24"/>
        </w:rPr>
      </w:pPr>
      <w:r>
        <w:rPr>
          <w:sz w:val="24"/>
          <w:szCs w:val="24"/>
        </w:rPr>
        <w:t>Academics</w:t>
      </w:r>
    </w:p>
    <w:p w14:paraId="2697E62F" w14:textId="77777777" w:rsidR="00AB7A26" w:rsidRDefault="00AB7A26" w:rsidP="0035544E">
      <w:pPr>
        <w:spacing w:after="0" w:line="240" w:lineRule="auto"/>
        <w:ind w:left="360"/>
        <w:rPr>
          <w:sz w:val="24"/>
          <w:szCs w:val="24"/>
        </w:rPr>
      </w:pPr>
      <w:r>
        <w:rPr>
          <w:sz w:val="24"/>
          <w:szCs w:val="24"/>
        </w:rPr>
        <w:t>Journalists</w:t>
      </w:r>
    </w:p>
    <w:p w14:paraId="4D01DFD7" w14:textId="7E0B69A7" w:rsidR="00AB7A26" w:rsidRPr="005107BE" w:rsidRDefault="00852539" w:rsidP="002D7E99">
      <w:pPr>
        <w:spacing w:after="0" w:line="240" w:lineRule="auto"/>
        <w:rPr>
          <w:sz w:val="24"/>
          <w:szCs w:val="24"/>
        </w:rPr>
      </w:pPr>
      <w:commentRangeStart w:id="49"/>
      <w:commentRangeStart w:id="50"/>
      <w:r w:rsidRPr="00852539">
        <w:rPr>
          <w:b/>
          <w:sz w:val="24"/>
          <w:szCs w:val="24"/>
        </w:rPr>
        <w:t>Feedback</w:t>
      </w:r>
      <w:commentRangeEnd w:id="49"/>
      <w:r w:rsidR="001874EB">
        <w:rPr>
          <w:rStyle w:val="CommentReference"/>
        </w:rPr>
        <w:commentReference w:id="49"/>
      </w:r>
      <w:commentRangeEnd w:id="50"/>
      <w:r w:rsidR="00DA4A61">
        <w:rPr>
          <w:rStyle w:val="CommentReference"/>
        </w:rPr>
        <w:commentReference w:id="50"/>
      </w:r>
      <w:r>
        <w:rPr>
          <w:sz w:val="24"/>
          <w:szCs w:val="24"/>
        </w:rPr>
        <w:t xml:space="preserve">: </w:t>
      </w:r>
      <w:r w:rsidR="00830096">
        <w:rPr>
          <w:sz w:val="24"/>
          <w:szCs w:val="24"/>
        </w:rPr>
        <w:t xml:space="preserve">Yes! Just as we saw the second-person “you” in Rick Mercer’s “rant”, here we can see </w:t>
      </w:r>
      <w:proofErr w:type="spellStart"/>
      <w:r w:rsidR="00830096">
        <w:rPr>
          <w:sz w:val="24"/>
          <w:szCs w:val="24"/>
        </w:rPr>
        <w:t>Mastracci</w:t>
      </w:r>
      <w:proofErr w:type="spellEnd"/>
      <w:r w:rsidR="00830096">
        <w:rPr>
          <w:sz w:val="24"/>
          <w:szCs w:val="24"/>
        </w:rPr>
        <w:t xml:space="preserve"> use the first-person “my” to identify himself as a member of the youth </w:t>
      </w:r>
      <w:r w:rsidR="00830096">
        <w:rPr>
          <w:sz w:val="24"/>
          <w:szCs w:val="24"/>
        </w:rPr>
        <w:lastRenderedPageBreak/>
        <w:t>generation he’s discussing. We can hear him speaking directly to</w:t>
      </w:r>
      <w:r>
        <w:rPr>
          <w:sz w:val="24"/>
          <w:szCs w:val="24"/>
        </w:rPr>
        <w:t xml:space="preserve"> older Canadians and peop</w:t>
      </w:r>
      <w:r w:rsidR="00830096">
        <w:rPr>
          <w:sz w:val="24"/>
          <w:szCs w:val="24"/>
        </w:rPr>
        <w:t xml:space="preserve">le in positions of authority when he describes them as the people who </w:t>
      </w:r>
      <w:r>
        <w:rPr>
          <w:sz w:val="24"/>
          <w:szCs w:val="24"/>
        </w:rPr>
        <w:t>“complain about the yout</w:t>
      </w:r>
      <w:r w:rsidR="00830096">
        <w:rPr>
          <w:sz w:val="24"/>
          <w:szCs w:val="24"/>
        </w:rPr>
        <w:t>h voter turnout rate and call [his]</w:t>
      </w:r>
      <w:r>
        <w:rPr>
          <w:sz w:val="24"/>
          <w:szCs w:val="24"/>
        </w:rPr>
        <w:t xml:space="preserve"> generation politically apathetic” (</w:t>
      </w:r>
      <w:proofErr w:type="spellStart"/>
      <w:r>
        <w:rPr>
          <w:sz w:val="24"/>
          <w:szCs w:val="24"/>
        </w:rPr>
        <w:t>Mastracci</w:t>
      </w:r>
      <w:proofErr w:type="spellEnd"/>
      <w:r>
        <w:rPr>
          <w:sz w:val="24"/>
          <w:szCs w:val="24"/>
        </w:rPr>
        <w:t>, 2014, para. 1).</w:t>
      </w:r>
      <w:r w:rsidR="005107BE">
        <w:rPr>
          <w:sz w:val="24"/>
          <w:szCs w:val="24"/>
        </w:rPr>
        <w:t xml:space="preserve"> &lt;</w:t>
      </w:r>
      <w:proofErr w:type="spellStart"/>
      <w:proofErr w:type="gramStart"/>
      <w:r w:rsidR="005107BE">
        <w:rPr>
          <w:sz w:val="24"/>
          <w:szCs w:val="24"/>
        </w:rPr>
        <w:t>em</w:t>
      </w:r>
      <w:proofErr w:type="spellEnd"/>
      <w:r w:rsidR="005107BE">
        <w:rPr>
          <w:sz w:val="24"/>
          <w:szCs w:val="24"/>
        </w:rPr>
        <w:t>&gt;</w:t>
      </w:r>
      <w:proofErr w:type="gramEnd"/>
      <w:r w:rsidR="005107BE">
        <w:rPr>
          <w:i/>
          <w:sz w:val="24"/>
          <w:szCs w:val="24"/>
        </w:rPr>
        <w:t>The Globe and Mail</w:t>
      </w:r>
      <w:r w:rsidR="005107BE">
        <w:rPr>
          <w:sz w:val="24"/>
          <w:szCs w:val="24"/>
        </w:rPr>
        <w:t>&lt;/</w:t>
      </w:r>
      <w:proofErr w:type="spellStart"/>
      <w:r w:rsidR="005107BE">
        <w:rPr>
          <w:sz w:val="24"/>
          <w:szCs w:val="24"/>
        </w:rPr>
        <w:t>em</w:t>
      </w:r>
      <w:proofErr w:type="spellEnd"/>
      <w:r w:rsidR="005107BE">
        <w:rPr>
          <w:sz w:val="24"/>
          <w:szCs w:val="24"/>
        </w:rPr>
        <w:t xml:space="preserve">&gt; readership is </w:t>
      </w:r>
      <w:hyperlink r:id="rId32" w:history="1">
        <w:r w:rsidR="005107BE" w:rsidRPr="005107BE">
          <w:rPr>
            <w:rStyle w:val="Hyperlink"/>
            <w:sz w:val="24"/>
            <w:szCs w:val="24"/>
          </w:rPr>
          <w:t>older and in a middle class income bracket</w:t>
        </w:r>
      </w:hyperlink>
      <w:r w:rsidR="005107BE">
        <w:rPr>
          <w:sz w:val="24"/>
          <w:szCs w:val="24"/>
        </w:rPr>
        <w:t>.</w:t>
      </w:r>
    </w:p>
    <w:p w14:paraId="5F11BFEE" w14:textId="77777777" w:rsidR="00852539" w:rsidRDefault="00852539" w:rsidP="002D7E99">
      <w:pPr>
        <w:spacing w:after="0" w:line="240" w:lineRule="auto"/>
        <w:rPr>
          <w:sz w:val="24"/>
          <w:szCs w:val="24"/>
        </w:rPr>
      </w:pPr>
    </w:p>
    <w:p w14:paraId="6F6D64B4" w14:textId="77777777" w:rsidR="00852539" w:rsidRDefault="00852539" w:rsidP="00852539">
      <w:pPr>
        <w:spacing w:after="0" w:line="240" w:lineRule="auto"/>
        <w:rPr>
          <w:sz w:val="24"/>
          <w:szCs w:val="24"/>
        </w:rPr>
      </w:pPr>
      <w:r>
        <w:rPr>
          <w:sz w:val="24"/>
          <w:szCs w:val="24"/>
        </w:rPr>
        <w:t>What is the intended purpose? Select the two answers that apply.</w:t>
      </w:r>
    </w:p>
    <w:p w14:paraId="46FCE86C" w14:textId="6945DD7F" w:rsidR="00852539" w:rsidRDefault="005107BE" w:rsidP="005107BE">
      <w:pPr>
        <w:spacing w:after="0" w:line="240" w:lineRule="auto"/>
        <w:ind w:left="360"/>
        <w:rPr>
          <w:sz w:val="24"/>
          <w:szCs w:val="24"/>
        </w:rPr>
      </w:pPr>
      <w:r>
        <w:rPr>
          <w:sz w:val="24"/>
          <w:szCs w:val="24"/>
        </w:rPr>
        <w:t>Entertain</w:t>
      </w:r>
    </w:p>
    <w:p w14:paraId="489DD01E" w14:textId="534CC6AB" w:rsidR="005107BE" w:rsidRPr="005107BE" w:rsidRDefault="005107BE" w:rsidP="005107BE">
      <w:pPr>
        <w:spacing w:after="0" w:line="240" w:lineRule="auto"/>
        <w:ind w:left="360"/>
        <w:rPr>
          <w:sz w:val="24"/>
          <w:szCs w:val="24"/>
          <w:highlight w:val="yellow"/>
        </w:rPr>
      </w:pPr>
      <w:r w:rsidRPr="005107BE">
        <w:rPr>
          <w:sz w:val="24"/>
          <w:szCs w:val="24"/>
          <w:highlight w:val="yellow"/>
        </w:rPr>
        <w:t>Argue/Convince</w:t>
      </w:r>
    </w:p>
    <w:p w14:paraId="384F3FBB" w14:textId="7EED2AA5" w:rsidR="005107BE" w:rsidRDefault="005107BE" w:rsidP="005107BE">
      <w:pPr>
        <w:spacing w:after="0" w:line="240" w:lineRule="auto"/>
        <w:ind w:left="360"/>
        <w:rPr>
          <w:sz w:val="24"/>
          <w:szCs w:val="24"/>
        </w:rPr>
      </w:pPr>
      <w:r w:rsidRPr="005107BE">
        <w:rPr>
          <w:sz w:val="24"/>
          <w:szCs w:val="24"/>
          <w:highlight w:val="yellow"/>
        </w:rPr>
        <w:t>Explain</w:t>
      </w:r>
    </w:p>
    <w:p w14:paraId="436E70E0" w14:textId="1F3B6B9A" w:rsidR="005107BE" w:rsidRDefault="005107BE" w:rsidP="005107BE">
      <w:pPr>
        <w:spacing w:after="0" w:line="240" w:lineRule="auto"/>
        <w:ind w:left="360"/>
        <w:rPr>
          <w:sz w:val="24"/>
          <w:szCs w:val="24"/>
        </w:rPr>
      </w:pPr>
      <w:r>
        <w:rPr>
          <w:sz w:val="24"/>
          <w:szCs w:val="24"/>
        </w:rPr>
        <w:t>Inform</w:t>
      </w:r>
    </w:p>
    <w:p w14:paraId="33A145DC" w14:textId="1066AB92" w:rsidR="00AB7A26" w:rsidRDefault="005107BE" w:rsidP="002D7E99">
      <w:pPr>
        <w:spacing w:after="0" w:line="240" w:lineRule="auto"/>
        <w:rPr>
          <w:sz w:val="24"/>
          <w:szCs w:val="24"/>
        </w:rPr>
      </w:pPr>
      <w:r w:rsidRPr="00933973">
        <w:rPr>
          <w:b/>
          <w:sz w:val="24"/>
          <w:szCs w:val="24"/>
        </w:rPr>
        <w:t>Feedback</w:t>
      </w:r>
      <w:r>
        <w:rPr>
          <w:sz w:val="24"/>
          <w:szCs w:val="24"/>
        </w:rPr>
        <w:t xml:space="preserve">: </w:t>
      </w:r>
      <w:r w:rsidR="00B47C02">
        <w:rPr>
          <w:sz w:val="24"/>
          <w:szCs w:val="24"/>
        </w:rPr>
        <w:t xml:space="preserve">Yes! We can base this interpretation largely on the </w:t>
      </w:r>
      <w:r w:rsidR="008D6313">
        <w:rPr>
          <w:sz w:val="24"/>
          <w:szCs w:val="24"/>
        </w:rPr>
        <w:t>title – &lt;</w:t>
      </w:r>
      <w:proofErr w:type="spellStart"/>
      <w:r w:rsidR="008D6313">
        <w:rPr>
          <w:sz w:val="24"/>
          <w:szCs w:val="24"/>
        </w:rPr>
        <w:t>em</w:t>
      </w:r>
      <w:proofErr w:type="spellEnd"/>
      <w:r w:rsidR="008D6313">
        <w:rPr>
          <w:sz w:val="24"/>
          <w:szCs w:val="24"/>
        </w:rPr>
        <w:t>&gt;</w:t>
      </w:r>
      <w:r w:rsidR="008D6313" w:rsidRPr="008D6313">
        <w:rPr>
          <w:i/>
          <w:sz w:val="24"/>
          <w:szCs w:val="24"/>
        </w:rPr>
        <w:t>Youth will not vote in the Ontario election and here’s why</w:t>
      </w:r>
      <w:r w:rsidR="00B47C02">
        <w:rPr>
          <w:sz w:val="24"/>
          <w:szCs w:val="24"/>
        </w:rPr>
        <w:t>&lt;/</w:t>
      </w:r>
      <w:proofErr w:type="spellStart"/>
      <w:r w:rsidR="00B47C02">
        <w:rPr>
          <w:sz w:val="24"/>
          <w:szCs w:val="24"/>
        </w:rPr>
        <w:t>em</w:t>
      </w:r>
      <w:proofErr w:type="spellEnd"/>
      <w:r w:rsidR="00B47C02">
        <w:rPr>
          <w:sz w:val="24"/>
          <w:szCs w:val="24"/>
        </w:rPr>
        <w:t>&gt; - which</w:t>
      </w:r>
      <w:r w:rsidR="008D6313">
        <w:rPr>
          <w:sz w:val="24"/>
          <w:szCs w:val="24"/>
        </w:rPr>
        <w:t xml:space="preserve"> indicates t</w:t>
      </w:r>
      <w:r w:rsidR="00B47C02">
        <w:rPr>
          <w:sz w:val="24"/>
          <w:szCs w:val="24"/>
        </w:rPr>
        <w:t xml:space="preserve">hat the author will identify the reasons or causes behind the phenomenon of political apathy among youth. As we read further, we can also see that </w:t>
      </w:r>
      <w:proofErr w:type="spellStart"/>
      <w:r w:rsidR="00B47C02">
        <w:rPr>
          <w:sz w:val="24"/>
          <w:szCs w:val="24"/>
        </w:rPr>
        <w:t>Mastrucci</w:t>
      </w:r>
      <w:proofErr w:type="spellEnd"/>
      <w:r w:rsidR="00B47C02">
        <w:rPr>
          <w:sz w:val="24"/>
          <w:szCs w:val="24"/>
        </w:rPr>
        <w:t xml:space="preserve"> intends to challenge the very idea that this behaviour is a problem, arguing that “not voting” is not necessarily the same as “not caring” about politics. </w:t>
      </w:r>
    </w:p>
    <w:p w14:paraId="127D5D03" w14:textId="570086B8" w:rsidR="00AA1A4E" w:rsidRDefault="00AA1A4E" w:rsidP="002D7E99">
      <w:pPr>
        <w:spacing w:after="0" w:line="240" w:lineRule="auto"/>
        <w:rPr>
          <w:sz w:val="24"/>
          <w:szCs w:val="24"/>
        </w:rPr>
      </w:pPr>
      <w:r>
        <w:rPr>
          <w:sz w:val="24"/>
          <w:szCs w:val="24"/>
        </w:rPr>
        <w:t>{</w:t>
      </w:r>
      <w:r w:rsidRPr="00400592">
        <w:rPr>
          <w:sz w:val="24"/>
          <w:szCs w:val="24"/>
          <w:highlight w:val="yellow"/>
        </w:rPr>
        <w:t>/text 2</w:t>
      </w:r>
      <w:r>
        <w:rPr>
          <w:sz w:val="24"/>
          <w:szCs w:val="24"/>
        </w:rPr>
        <w:t>}</w:t>
      </w:r>
    </w:p>
    <w:p w14:paraId="6E65EB4B" w14:textId="77777777" w:rsidR="00AA1A4E" w:rsidRDefault="00AA1A4E" w:rsidP="002D7E99">
      <w:pPr>
        <w:spacing w:after="0" w:line="240" w:lineRule="auto"/>
        <w:rPr>
          <w:sz w:val="24"/>
          <w:szCs w:val="24"/>
        </w:rPr>
      </w:pPr>
    </w:p>
    <w:p w14:paraId="4A3D1F07" w14:textId="55DCD8E3" w:rsidR="00AA1A4E" w:rsidRDefault="00AA1A4E" w:rsidP="002D7E99">
      <w:pPr>
        <w:spacing w:after="0" w:line="240" w:lineRule="auto"/>
        <w:rPr>
          <w:sz w:val="24"/>
          <w:szCs w:val="24"/>
        </w:rPr>
      </w:pPr>
      <w:r>
        <w:rPr>
          <w:sz w:val="24"/>
          <w:szCs w:val="24"/>
        </w:rPr>
        <w:t>{</w:t>
      </w:r>
      <w:r w:rsidR="00400592" w:rsidRPr="00400592">
        <w:rPr>
          <w:sz w:val="24"/>
          <w:szCs w:val="24"/>
          <w:highlight w:val="yellow"/>
        </w:rPr>
        <w:t xml:space="preserve">Questions for </w:t>
      </w:r>
      <w:r w:rsidRPr="00400592">
        <w:rPr>
          <w:sz w:val="24"/>
          <w:szCs w:val="24"/>
          <w:highlight w:val="yellow"/>
        </w:rPr>
        <w:t>text 3</w:t>
      </w:r>
      <w:r>
        <w:rPr>
          <w:sz w:val="24"/>
          <w:szCs w:val="24"/>
        </w:rPr>
        <w:t>}</w:t>
      </w:r>
    </w:p>
    <w:p w14:paraId="25DC35BF" w14:textId="7BDB38B3" w:rsidR="00AA1A4E" w:rsidRDefault="00AB3A89" w:rsidP="002D7E99">
      <w:pPr>
        <w:spacing w:after="0" w:line="240" w:lineRule="auto"/>
        <w:rPr>
          <w:sz w:val="24"/>
          <w:szCs w:val="24"/>
        </w:rPr>
      </w:pPr>
      <w:r>
        <w:rPr>
          <w:sz w:val="24"/>
          <w:szCs w:val="24"/>
        </w:rPr>
        <w:t xml:space="preserve">Skim this selection from Election Canada’s </w:t>
      </w:r>
      <w:commentRangeStart w:id="51"/>
      <w:commentRangeStart w:id="52"/>
      <w:r>
        <w:rPr>
          <w:sz w:val="24"/>
          <w:szCs w:val="24"/>
        </w:rPr>
        <w:t>Estimation of Voter Turnout by Age Group and Gender at the 2011 Federal General Election</w:t>
      </w:r>
      <w:commentRangeEnd w:id="51"/>
      <w:r>
        <w:rPr>
          <w:rStyle w:val="CommentReference"/>
        </w:rPr>
        <w:commentReference w:id="51"/>
      </w:r>
      <w:commentRangeEnd w:id="52"/>
      <w:r w:rsidR="006C4CA2">
        <w:rPr>
          <w:rStyle w:val="CommentReference"/>
        </w:rPr>
        <w:commentReference w:id="52"/>
      </w:r>
      <w:r>
        <w:rPr>
          <w:sz w:val="24"/>
          <w:szCs w:val="24"/>
        </w:rPr>
        <w:t>.</w:t>
      </w:r>
    </w:p>
    <w:p w14:paraId="70AD16AB" w14:textId="77777777" w:rsidR="0035544E" w:rsidRDefault="0035544E" w:rsidP="002D7E99">
      <w:pPr>
        <w:spacing w:after="0" w:line="240" w:lineRule="auto"/>
        <w:rPr>
          <w:sz w:val="24"/>
          <w:szCs w:val="24"/>
        </w:rPr>
      </w:pPr>
    </w:p>
    <w:p w14:paraId="5C0C1291" w14:textId="23EA1929" w:rsidR="0035544E" w:rsidRDefault="0035544E" w:rsidP="0035544E">
      <w:pPr>
        <w:spacing w:after="0" w:line="240" w:lineRule="auto"/>
        <w:rPr>
          <w:sz w:val="24"/>
          <w:szCs w:val="24"/>
        </w:rPr>
      </w:pPr>
      <w:r>
        <w:rPr>
          <w:sz w:val="24"/>
          <w:szCs w:val="24"/>
        </w:rPr>
        <w:t>Who is the intended audience?</w:t>
      </w:r>
      <w:r w:rsidR="00684BE8">
        <w:rPr>
          <w:sz w:val="24"/>
          <w:szCs w:val="24"/>
        </w:rPr>
        <w:t xml:space="preserve"> {</w:t>
      </w:r>
      <w:r w:rsidR="00684BE8" w:rsidRPr="00684BE8">
        <w:rPr>
          <w:sz w:val="24"/>
          <w:szCs w:val="24"/>
          <w:highlight w:val="yellow"/>
        </w:rPr>
        <w:t xml:space="preserve">note to dev: this is </w:t>
      </w:r>
      <w:r w:rsidR="00684BE8" w:rsidRPr="00684BE8">
        <w:rPr>
          <w:b/>
          <w:sz w:val="24"/>
          <w:szCs w:val="24"/>
          <w:highlight w:val="yellow"/>
        </w:rPr>
        <w:t>not</w:t>
      </w:r>
      <w:r w:rsidR="00684BE8" w:rsidRPr="00684BE8">
        <w:rPr>
          <w:sz w:val="24"/>
          <w:szCs w:val="24"/>
          <w:highlight w:val="yellow"/>
        </w:rPr>
        <w:t xml:space="preserve"> a select all that apply.</w:t>
      </w:r>
      <w:r w:rsidR="00684BE8">
        <w:rPr>
          <w:sz w:val="24"/>
          <w:szCs w:val="24"/>
        </w:rPr>
        <w:t>}</w:t>
      </w:r>
    </w:p>
    <w:p w14:paraId="56313059" w14:textId="77777777" w:rsidR="0035544E" w:rsidRDefault="0035544E" w:rsidP="0035544E">
      <w:pPr>
        <w:spacing w:after="0" w:line="240" w:lineRule="auto"/>
        <w:ind w:left="360"/>
        <w:rPr>
          <w:sz w:val="24"/>
          <w:szCs w:val="24"/>
        </w:rPr>
      </w:pPr>
      <w:r>
        <w:rPr>
          <w:sz w:val="24"/>
          <w:szCs w:val="24"/>
        </w:rPr>
        <w:t>Older Canadians</w:t>
      </w:r>
    </w:p>
    <w:p w14:paraId="3818A0D9" w14:textId="77777777" w:rsidR="0035544E" w:rsidRDefault="0035544E" w:rsidP="0035544E">
      <w:pPr>
        <w:spacing w:after="0" w:line="240" w:lineRule="auto"/>
        <w:ind w:left="360"/>
        <w:rPr>
          <w:sz w:val="24"/>
          <w:szCs w:val="24"/>
        </w:rPr>
      </w:pPr>
      <w:r>
        <w:rPr>
          <w:sz w:val="24"/>
          <w:szCs w:val="24"/>
        </w:rPr>
        <w:t>College-age Canadians</w:t>
      </w:r>
    </w:p>
    <w:p w14:paraId="23DF687F" w14:textId="3C45F6D2" w:rsidR="0035544E" w:rsidRPr="00684BE8" w:rsidRDefault="0035544E" w:rsidP="0035544E">
      <w:pPr>
        <w:spacing w:after="0" w:line="240" w:lineRule="auto"/>
        <w:ind w:left="360"/>
        <w:rPr>
          <w:sz w:val="24"/>
          <w:szCs w:val="24"/>
          <w:highlight w:val="yellow"/>
        </w:rPr>
      </w:pPr>
      <w:r w:rsidRPr="00684BE8">
        <w:rPr>
          <w:sz w:val="24"/>
          <w:szCs w:val="24"/>
          <w:highlight w:val="yellow"/>
        </w:rPr>
        <w:t>Academics</w:t>
      </w:r>
    </w:p>
    <w:p w14:paraId="4CB88470" w14:textId="77777777" w:rsidR="0035544E" w:rsidRDefault="0035544E" w:rsidP="0035544E">
      <w:pPr>
        <w:spacing w:after="0" w:line="240" w:lineRule="auto"/>
        <w:ind w:left="360"/>
        <w:rPr>
          <w:sz w:val="24"/>
          <w:szCs w:val="24"/>
        </w:rPr>
      </w:pPr>
      <w:r w:rsidRPr="00684BE8">
        <w:rPr>
          <w:sz w:val="24"/>
          <w:szCs w:val="24"/>
          <w:highlight w:val="yellow"/>
        </w:rPr>
        <w:t>Journalists</w:t>
      </w:r>
    </w:p>
    <w:p w14:paraId="3B4B872C" w14:textId="0E2C9A8C" w:rsidR="0035544E" w:rsidRDefault="00B34A70" w:rsidP="002D7E99">
      <w:pPr>
        <w:spacing w:after="0" w:line="240" w:lineRule="auto"/>
        <w:rPr>
          <w:sz w:val="24"/>
          <w:szCs w:val="24"/>
        </w:rPr>
      </w:pPr>
      <w:r w:rsidRPr="00B34A70">
        <w:rPr>
          <w:b/>
          <w:sz w:val="24"/>
          <w:szCs w:val="24"/>
        </w:rPr>
        <w:t>Feedback</w:t>
      </w:r>
      <w:r>
        <w:rPr>
          <w:sz w:val="24"/>
          <w:szCs w:val="24"/>
        </w:rPr>
        <w:t xml:space="preserve">: </w:t>
      </w:r>
      <w:r w:rsidR="009A78F2">
        <w:rPr>
          <w:sz w:val="24"/>
          <w:szCs w:val="24"/>
        </w:rPr>
        <w:t xml:space="preserve">Yes! We can base this interpretation on the detail of the findings and the density and </w:t>
      </w:r>
      <w:r w:rsidR="00EA6FAD">
        <w:rPr>
          <w:sz w:val="24"/>
          <w:szCs w:val="24"/>
        </w:rPr>
        <w:t xml:space="preserve">sophistication </w:t>
      </w:r>
      <w:r w:rsidR="009A78F2">
        <w:rPr>
          <w:sz w:val="24"/>
          <w:szCs w:val="24"/>
        </w:rPr>
        <w:t xml:space="preserve">of the language used. There also seems to be an assumption that the audience for this text is likely to use this information elsewhere, which points to </w:t>
      </w:r>
      <w:r>
        <w:rPr>
          <w:sz w:val="24"/>
          <w:szCs w:val="24"/>
        </w:rPr>
        <w:t>academics</w:t>
      </w:r>
      <w:r w:rsidR="009A78F2">
        <w:rPr>
          <w:sz w:val="24"/>
          <w:szCs w:val="24"/>
        </w:rPr>
        <w:t xml:space="preserve"> who conduct research</w:t>
      </w:r>
      <w:r>
        <w:rPr>
          <w:sz w:val="24"/>
          <w:szCs w:val="24"/>
        </w:rPr>
        <w:t>, journalists</w:t>
      </w:r>
      <w:r w:rsidR="009A78F2">
        <w:rPr>
          <w:sz w:val="24"/>
          <w:szCs w:val="24"/>
        </w:rPr>
        <w:t xml:space="preserve"> who report the news, and people in government who</w:t>
      </w:r>
      <w:r>
        <w:rPr>
          <w:sz w:val="24"/>
          <w:szCs w:val="24"/>
        </w:rPr>
        <w:t xml:space="preserve"> </w:t>
      </w:r>
      <w:r w:rsidR="009A78F2">
        <w:rPr>
          <w:sz w:val="24"/>
          <w:szCs w:val="24"/>
        </w:rPr>
        <w:t xml:space="preserve">shape policy. </w:t>
      </w:r>
    </w:p>
    <w:p w14:paraId="126F0729" w14:textId="77777777" w:rsidR="00B34A70" w:rsidRDefault="00B34A70" w:rsidP="002D7E99">
      <w:pPr>
        <w:spacing w:after="0" w:line="240" w:lineRule="auto"/>
        <w:rPr>
          <w:sz w:val="24"/>
          <w:szCs w:val="24"/>
        </w:rPr>
      </w:pPr>
    </w:p>
    <w:p w14:paraId="6260CB7D" w14:textId="77777777" w:rsidR="00B34A70" w:rsidRDefault="00B34A70" w:rsidP="00B34A70">
      <w:pPr>
        <w:spacing w:after="0" w:line="240" w:lineRule="auto"/>
        <w:rPr>
          <w:sz w:val="24"/>
          <w:szCs w:val="24"/>
        </w:rPr>
      </w:pPr>
      <w:r>
        <w:rPr>
          <w:sz w:val="24"/>
          <w:szCs w:val="24"/>
        </w:rPr>
        <w:t>What is the intended purpose? Select the two answers that apply.</w:t>
      </w:r>
    </w:p>
    <w:p w14:paraId="48727C06" w14:textId="6D5A95B9" w:rsidR="00B34A70" w:rsidRDefault="008152A3" w:rsidP="008152A3">
      <w:pPr>
        <w:spacing w:after="0" w:line="240" w:lineRule="auto"/>
        <w:ind w:left="360"/>
        <w:rPr>
          <w:sz w:val="24"/>
          <w:szCs w:val="24"/>
        </w:rPr>
      </w:pPr>
      <w:r w:rsidRPr="008152A3">
        <w:rPr>
          <w:sz w:val="24"/>
          <w:szCs w:val="24"/>
          <w:highlight w:val="yellow"/>
        </w:rPr>
        <w:t>Inform</w:t>
      </w:r>
    </w:p>
    <w:p w14:paraId="1CBBD802" w14:textId="67C64A9F" w:rsidR="008152A3" w:rsidRDefault="008152A3" w:rsidP="008152A3">
      <w:pPr>
        <w:spacing w:after="0" w:line="240" w:lineRule="auto"/>
        <w:ind w:left="360"/>
        <w:rPr>
          <w:sz w:val="24"/>
          <w:szCs w:val="24"/>
        </w:rPr>
      </w:pPr>
      <w:r>
        <w:rPr>
          <w:sz w:val="24"/>
          <w:szCs w:val="24"/>
        </w:rPr>
        <w:t>Persuade</w:t>
      </w:r>
    </w:p>
    <w:p w14:paraId="472EC19C" w14:textId="3D29A482" w:rsidR="008152A3" w:rsidRDefault="008152A3" w:rsidP="008152A3">
      <w:pPr>
        <w:spacing w:after="0" w:line="240" w:lineRule="auto"/>
        <w:ind w:left="360"/>
        <w:rPr>
          <w:sz w:val="24"/>
          <w:szCs w:val="24"/>
        </w:rPr>
      </w:pPr>
      <w:r>
        <w:rPr>
          <w:sz w:val="24"/>
          <w:szCs w:val="24"/>
        </w:rPr>
        <w:t>Entertain</w:t>
      </w:r>
    </w:p>
    <w:p w14:paraId="0198D48A" w14:textId="5F1E6648" w:rsidR="008152A3" w:rsidRDefault="008152A3" w:rsidP="008152A3">
      <w:pPr>
        <w:spacing w:after="0" w:line="240" w:lineRule="auto"/>
        <w:ind w:left="360"/>
        <w:rPr>
          <w:sz w:val="24"/>
          <w:szCs w:val="24"/>
        </w:rPr>
      </w:pPr>
      <w:r w:rsidRPr="008152A3">
        <w:rPr>
          <w:sz w:val="24"/>
          <w:szCs w:val="24"/>
          <w:highlight w:val="yellow"/>
        </w:rPr>
        <w:t>Report</w:t>
      </w:r>
    </w:p>
    <w:p w14:paraId="5B8D6FEF" w14:textId="7A2A72AA" w:rsidR="0035544E" w:rsidRDefault="008152A3" w:rsidP="002D7E99">
      <w:pPr>
        <w:spacing w:after="0" w:line="240" w:lineRule="auto"/>
        <w:rPr>
          <w:sz w:val="24"/>
          <w:szCs w:val="24"/>
        </w:rPr>
      </w:pPr>
      <w:r w:rsidRPr="00FF1AFC">
        <w:rPr>
          <w:b/>
          <w:sz w:val="24"/>
          <w:szCs w:val="24"/>
        </w:rPr>
        <w:t>Feedback</w:t>
      </w:r>
      <w:r>
        <w:rPr>
          <w:sz w:val="24"/>
          <w:szCs w:val="24"/>
        </w:rPr>
        <w:t xml:space="preserve">: </w:t>
      </w:r>
      <w:r w:rsidR="006F0670">
        <w:rPr>
          <w:sz w:val="24"/>
          <w:szCs w:val="24"/>
        </w:rPr>
        <w:t xml:space="preserve">Yes! Clearly, </w:t>
      </w:r>
      <w:proofErr w:type="gramStart"/>
      <w:r>
        <w:rPr>
          <w:sz w:val="24"/>
          <w:szCs w:val="24"/>
        </w:rPr>
        <w:t>The</w:t>
      </w:r>
      <w:proofErr w:type="gramEnd"/>
      <w:r>
        <w:rPr>
          <w:sz w:val="24"/>
          <w:szCs w:val="24"/>
        </w:rPr>
        <w:t xml:space="preserve"> &lt;</w:t>
      </w:r>
      <w:proofErr w:type="spellStart"/>
      <w:r>
        <w:rPr>
          <w:sz w:val="24"/>
          <w:szCs w:val="24"/>
        </w:rPr>
        <w:t>em</w:t>
      </w:r>
      <w:proofErr w:type="spellEnd"/>
      <w:r>
        <w:rPr>
          <w:sz w:val="24"/>
          <w:szCs w:val="24"/>
        </w:rPr>
        <w:t>&gt;</w:t>
      </w:r>
      <w:r w:rsidRPr="008152A3">
        <w:rPr>
          <w:i/>
          <w:sz w:val="24"/>
          <w:szCs w:val="24"/>
        </w:rPr>
        <w:t>Estimation of Voter Turnout</w:t>
      </w:r>
      <w:r>
        <w:rPr>
          <w:sz w:val="24"/>
          <w:szCs w:val="24"/>
        </w:rPr>
        <w:t>&lt;/</w:t>
      </w:r>
      <w:proofErr w:type="spellStart"/>
      <w:r>
        <w:rPr>
          <w:sz w:val="24"/>
          <w:szCs w:val="24"/>
        </w:rPr>
        <w:t>em</w:t>
      </w:r>
      <w:proofErr w:type="spellEnd"/>
      <w:r>
        <w:rPr>
          <w:sz w:val="24"/>
          <w:szCs w:val="24"/>
        </w:rPr>
        <w:t xml:space="preserve">&gt; provides factual information without </w:t>
      </w:r>
      <w:r w:rsidR="006F0670">
        <w:rPr>
          <w:sz w:val="24"/>
          <w:szCs w:val="24"/>
        </w:rPr>
        <w:t xml:space="preserve">doing anything else — there’s no attempt </w:t>
      </w:r>
      <w:r>
        <w:rPr>
          <w:sz w:val="24"/>
          <w:szCs w:val="24"/>
        </w:rPr>
        <w:t>make an argument</w:t>
      </w:r>
      <w:r w:rsidR="006F0670">
        <w:rPr>
          <w:sz w:val="24"/>
          <w:szCs w:val="24"/>
        </w:rPr>
        <w:t xml:space="preserve"> or to entertain the reader. And while the language and content may be somewhat sophisticated, the writing is also fairly concise and straight-forward</w:t>
      </w:r>
      <w:r w:rsidR="00EA6FAD">
        <w:rPr>
          <w:sz w:val="24"/>
          <w:szCs w:val="24"/>
        </w:rPr>
        <w:t xml:space="preserve">, further supporting our idea that the writers want their readers to actually understand and use this information. </w:t>
      </w:r>
    </w:p>
    <w:p w14:paraId="77BEA4C7" w14:textId="67C44BF8" w:rsidR="00AA1A4E" w:rsidRDefault="00AA1A4E" w:rsidP="002D7E99">
      <w:pPr>
        <w:spacing w:after="0" w:line="240" w:lineRule="auto"/>
        <w:rPr>
          <w:sz w:val="24"/>
          <w:szCs w:val="24"/>
        </w:rPr>
      </w:pPr>
      <w:r>
        <w:rPr>
          <w:sz w:val="24"/>
          <w:szCs w:val="24"/>
        </w:rPr>
        <w:t>{</w:t>
      </w:r>
      <w:r w:rsidRPr="00400592">
        <w:rPr>
          <w:sz w:val="24"/>
          <w:szCs w:val="24"/>
          <w:highlight w:val="yellow"/>
        </w:rPr>
        <w:t>/text 3</w:t>
      </w:r>
      <w:r>
        <w:rPr>
          <w:sz w:val="24"/>
          <w:szCs w:val="24"/>
        </w:rPr>
        <w:t>}</w:t>
      </w:r>
    </w:p>
    <w:p w14:paraId="56F2F8B8" w14:textId="77777777" w:rsidR="00AA1A4E" w:rsidRDefault="00AA1A4E" w:rsidP="002D7E99">
      <w:pPr>
        <w:spacing w:after="0" w:line="240" w:lineRule="auto"/>
        <w:rPr>
          <w:sz w:val="24"/>
          <w:szCs w:val="24"/>
        </w:rPr>
      </w:pPr>
    </w:p>
    <w:p w14:paraId="14796FEF" w14:textId="603BA07F" w:rsidR="00400592" w:rsidRDefault="00400592" w:rsidP="002D7E99">
      <w:pPr>
        <w:spacing w:after="0" w:line="240" w:lineRule="auto"/>
        <w:rPr>
          <w:sz w:val="24"/>
          <w:szCs w:val="24"/>
        </w:rPr>
      </w:pPr>
      <w:r>
        <w:rPr>
          <w:sz w:val="24"/>
          <w:szCs w:val="24"/>
        </w:rPr>
        <w:t>&lt;strong&gt;</w:t>
      </w:r>
      <w:r w:rsidR="00F72680">
        <w:rPr>
          <w:b/>
          <w:sz w:val="24"/>
          <w:szCs w:val="24"/>
        </w:rPr>
        <w:t>References</w:t>
      </w:r>
      <w:r w:rsidRPr="00400592">
        <w:rPr>
          <w:b/>
          <w:sz w:val="24"/>
          <w:szCs w:val="24"/>
        </w:rPr>
        <w:t>:</w:t>
      </w:r>
      <w:r>
        <w:rPr>
          <w:sz w:val="24"/>
          <w:szCs w:val="24"/>
        </w:rPr>
        <w:t>&lt;/strong&gt;</w:t>
      </w:r>
    </w:p>
    <w:p w14:paraId="11C7D3C8" w14:textId="6812B7B4" w:rsidR="00400592" w:rsidRDefault="00A95055" w:rsidP="002D7E99">
      <w:pPr>
        <w:spacing w:after="0" w:line="240" w:lineRule="auto"/>
        <w:rPr>
          <w:sz w:val="24"/>
          <w:szCs w:val="24"/>
        </w:rPr>
      </w:pPr>
      <w:r>
        <w:rPr>
          <w:sz w:val="24"/>
          <w:szCs w:val="24"/>
        </w:rPr>
        <w:lastRenderedPageBreak/>
        <w:t>Elections Canada. (2012</w:t>
      </w:r>
      <w:r w:rsidR="008D6313">
        <w:rPr>
          <w:sz w:val="24"/>
          <w:szCs w:val="24"/>
        </w:rPr>
        <w:t xml:space="preserve">). </w:t>
      </w:r>
      <w:hyperlink r:id="rId33" w:history="1">
        <w:r w:rsidRPr="00A95055">
          <w:rPr>
            <w:rStyle w:val="Hyperlink"/>
            <w:sz w:val="24"/>
            <w:szCs w:val="24"/>
          </w:rPr>
          <w:t>Estimation of Voter Turnout by Age Group and Gender at the 2011 Federal General Election</w:t>
        </w:r>
      </w:hyperlink>
      <w:r>
        <w:rPr>
          <w:sz w:val="24"/>
          <w:szCs w:val="24"/>
        </w:rPr>
        <w:t>.</w:t>
      </w:r>
    </w:p>
    <w:p w14:paraId="1B26F808" w14:textId="77777777" w:rsidR="008D6313" w:rsidRDefault="008D6313" w:rsidP="002D7E99">
      <w:pPr>
        <w:spacing w:after="0" w:line="240" w:lineRule="auto"/>
        <w:rPr>
          <w:sz w:val="24"/>
          <w:szCs w:val="24"/>
        </w:rPr>
      </w:pPr>
    </w:p>
    <w:p w14:paraId="2249B5BE" w14:textId="1BF24749" w:rsidR="008D6313" w:rsidRDefault="008D6313" w:rsidP="002D7E99">
      <w:pPr>
        <w:spacing w:after="0" w:line="240" w:lineRule="auto"/>
        <w:rPr>
          <w:sz w:val="24"/>
          <w:szCs w:val="24"/>
        </w:rPr>
      </w:pPr>
      <w:proofErr w:type="spellStart"/>
      <w:r>
        <w:rPr>
          <w:sz w:val="24"/>
          <w:szCs w:val="24"/>
        </w:rPr>
        <w:t>Mastracci</w:t>
      </w:r>
      <w:proofErr w:type="spellEnd"/>
      <w:r>
        <w:rPr>
          <w:sz w:val="24"/>
          <w:szCs w:val="24"/>
        </w:rPr>
        <w:t xml:space="preserve">, D. (2014, June 11). </w:t>
      </w:r>
      <w:hyperlink r:id="rId34" w:history="1">
        <w:r w:rsidRPr="00A95055">
          <w:rPr>
            <w:rStyle w:val="Hyperlink"/>
            <w:sz w:val="24"/>
            <w:szCs w:val="24"/>
          </w:rPr>
          <w:t>Youth will not vote in the Ontario election and here’s why</w:t>
        </w:r>
      </w:hyperlink>
      <w:r w:rsidR="00A95055">
        <w:rPr>
          <w:sz w:val="24"/>
          <w:szCs w:val="24"/>
        </w:rPr>
        <w:t>. &lt;</w:t>
      </w:r>
      <w:proofErr w:type="spellStart"/>
      <w:r w:rsidR="00A95055">
        <w:rPr>
          <w:sz w:val="24"/>
          <w:szCs w:val="24"/>
        </w:rPr>
        <w:t>em</w:t>
      </w:r>
      <w:proofErr w:type="spellEnd"/>
      <w:r w:rsidR="00A95055">
        <w:rPr>
          <w:sz w:val="24"/>
          <w:szCs w:val="24"/>
        </w:rPr>
        <w:t>&gt;</w:t>
      </w:r>
      <w:r w:rsidR="00A95055" w:rsidRPr="00A95055">
        <w:rPr>
          <w:i/>
          <w:sz w:val="24"/>
          <w:szCs w:val="24"/>
        </w:rPr>
        <w:t>The Globe and Mail</w:t>
      </w:r>
      <w:r w:rsidR="00F72680">
        <w:rPr>
          <w:sz w:val="24"/>
          <w:szCs w:val="24"/>
        </w:rPr>
        <w:t>&lt;/</w:t>
      </w:r>
      <w:proofErr w:type="spellStart"/>
      <w:r w:rsidR="00F72680">
        <w:rPr>
          <w:sz w:val="24"/>
          <w:szCs w:val="24"/>
        </w:rPr>
        <w:t>em</w:t>
      </w:r>
      <w:proofErr w:type="spellEnd"/>
      <w:r w:rsidR="00F72680">
        <w:rPr>
          <w:sz w:val="24"/>
          <w:szCs w:val="24"/>
        </w:rPr>
        <w:t>&gt;.</w:t>
      </w:r>
    </w:p>
    <w:p w14:paraId="3A360078" w14:textId="77777777" w:rsidR="00400592" w:rsidRDefault="00400592" w:rsidP="002D7E99">
      <w:pPr>
        <w:spacing w:after="0" w:line="240" w:lineRule="auto"/>
        <w:rPr>
          <w:sz w:val="24"/>
          <w:szCs w:val="24"/>
        </w:rPr>
      </w:pPr>
    </w:p>
    <w:p w14:paraId="44BCDE93" w14:textId="11971B0A" w:rsidR="00400592" w:rsidRPr="00130CD3" w:rsidRDefault="00A95055" w:rsidP="002D7E99">
      <w:pPr>
        <w:spacing w:after="0" w:line="240" w:lineRule="auto"/>
        <w:rPr>
          <w:sz w:val="24"/>
          <w:szCs w:val="24"/>
        </w:rPr>
      </w:pPr>
      <w:r>
        <w:rPr>
          <w:sz w:val="24"/>
          <w:szCs w:val="24"/>
        </w:rPr>
        <w:t xml:space="preserve">Rick Mercer Report (2008). </w:t>
      </w:r>
      <w:hyperlink r:id="rId35" w:history="1">
        <w:r w:rsidRPr="00602E9E">
          <w:rPr>
            <w:rStyle w:val="Hyperlink"/>
            <w:sz w:val="24"/>
            <w:szCs w:val="24"/>
          </w:rPr>
          <w:t>Rick’s Rant – Voting 101</w:t>
        </w:r>
      </w:hyperlink>
      <w:r>
        <w:rPr>
          <w:sz w:val="24"/>
          <w:szCs w:val="24"/>
        </w:rPr>
        <w:t>.</w:t>
      </w:r>
    </w:p>
    <w:p w14:paraId="6F76381A" w14:textId="611F0547" w:rsidR="002D7E99" w:rsidRDefault="002D7E99">
      <w:pPr>
        <w:rPr>
          <w:sz w:val="24"/>
          <w:szCs w:val="24"/>
        </w:rPr>
      </w:pPr>
      <w:r>
        <w:rPr>
          <w:sz w:val="24"/>
          <w:szCs w:val="24"/>
        </w:rPr>
        <w:br w:type="page"/>
      </w:r>
    </w:p>
    <w:tbl>
      <w:tblPr>
        <w:tblStyle w:val="TableGrid"/>
        <w:tblW w:w="9493" w:type="dxa"/>
        <w:tblLook w:val="04A0" w:firstRow="1" w:lastRow="0" w:firstColumn="1" w:lastColumn="0" w:noHBand="0" w:noVBand="1"/>
      </w:tblPr>
      <w:tblGrid>
        <w:gridCol w:w="2830"/>
        <w:gridCol w:w="6663"/>
      </w:tblGrid>
      <w:tr w:rsidR="00612F9D" w14:paraId="1E479DAA" w14:textId="77777777" w:rsidTr="00612F9D">
        <w:trPr>
          <w:trHeight w:val="131"/>
        </w:trPr>
        <w:tc>
          <w:tcPr>
            <w:tcW w:w="9493" w:type="dxa"/>
            <w:gridSpan w:val="2"/>
            <w:shd w:val="clear" w:color="auto" w:fill="D9D9D9" w:themeFill="background1" w:themeFillShade="D9"/>
          </w:tcPr>
          <w:p w14:paraId="0A8B54F9" w14:textId="77777777" w:rsidR="00612F9D" w:rsidRPr="00952DC3" w:rsidRDefault="00612F9D" w:rsidP="00612F9D">
            <w:r>
              <w:rPr>
                <w:b/>
              </w:rPr>
              <w:lastRenderedPageBreak/>
              <w:t>Screen #</w:t>
            </w:r>
            <w:r>
              <w:rPr>
                <w:b/>
              </w:rPr>
              <w:fldChar w:fldCharType="begin"/>
            </w:r>
            <w:r>
              <w:rPr>
                <w:b/>
              </w:rPr>
              <w:instrText xml:space="preserve"> AUTONUMLGL  \* Arabic \e </w:instrText>
            </w:r>
            <w:r>
              <w:rPr>
                <w:b/>
              </w:rPr>
              <w:fldChar w:fldCharType="end"/>
            </w:r>
          </w:p>
        </w:tc>
      </w:tr>
      <w:tr w:rsidR="00612F9D" w14:paraId="4A357612" w14:textId="77777777" w:rsidTr="00612F9D">
        <w:trPr>
          <w:trHeight w:val="131"/>
        </w:trPr>
        <w:tc>
          <w:tcPr>
            <w:tcW w:w="2830" w:type="dxa"/>
            <w:shd w:val="clear" w:color="auto" w:fill="D9D9D9" w:themeFill="background1" w:themeFillShade="D9"/>
          </w:tcPr>
          <w:p w14:paraId="3C7847FE" w14:textId="77777777" w:rsidR="00612F9D" w:rsidRDefault="00612F9D" w:rsidP="00612F9D">
            <w:pPr>
              <w:rPr>
                <w:b/>
              </w:rPr>
            </w:pPr>
            <w:r>
              <w:rPr>
                <w:b/>
              </w:rPr>
              <w:t xml:space="preserve">Page type: </w:t>
            </w:r>
          </w:p>
        </w:tc>
        <w:tc>
          <w:tcPr>
            <w:tcW w:w="6663" w:type="dxa"/>
            <w:shd w:val="clear" w:color="auto" w:fill="D9D9D9" w:themeFill="background1" w:themeFillShade="D9"/>
          </w:tcPr>
          <w:p w14:paraId="6D6EAED1" w14:textId="41C0C770" w:rsidR="00612F9D" w:rsidRDefault="006A68F3" w:rsidP="00612F9D">
            <w:pPr>
              <w:rPr>
                <w:b/>
              </w:rPr>
            </w:pPr>
            <w:r>
              <w:t xml:space="preserve">Text with </w:t>
            </w:r>
            <w:r w:rsidR="00197CA7">
              <w:t>Reflection</w:t>
            </w:r>
          </w:p>
        </w:tc>
      </w:tr>
      <w:tr w:rsidR="00612F9D" w14:paraId="1C7AFF50" w14:textId="77777777" w:rsidTr="00612F9D">
        <w:trPr>
          <w:trHeight w:val="131"/>
        </w:trPr>
        <w:tc>
          <w:tcPr>
            <w:tcW w:w="2830" w:type="dxa"/>
            <w:shd w:val="clear" w:color="auto" w:fill="D9D9D9" w:themeFill="background1" w:themeFillShade="D9"/>
          </w:tcPr>
          <w:p w14:paraId="7FFF6AF9" w14:textId="77777777" w:rsidR="00612F9D" w:rsidRDefault="00612F9D" w:rsidP="00612F9D">
            <w:pPr>
              <w:rPr>
                <w:b/>
              </w:rPr>
            </w:pPr>
            <w:r>
              <w:rPr>
                <w:b/>
              </w:rPr>
              <w:t>General Developer Notes</w:t>
            </w:r>
          </w:p>
        </w:tc>
        <w:tc>
          <w:tcPr>
            <w:tcW w:w="6663" w:type="dxa"/>
            <w:shd w:val="clear" w:color="auto" w:fill="D9D9D9" w:themeFill="background1" w:themeFillShade="D9"/>
          </w:tcPr>
          <w:p w14:paraId="04B7DBE1" w14:textId="057E4CDF" w:rsidR="00612F9D" w:rsidRDefault="00612F9D" w:rsidP="00612F9D">
            <w:pPr>
              <w:rPr>
                <w:b/>
              </w:rPr>
            </w:pPr>
          </w:p>
        </w:tc>
      </w:tr>
    </w:tbl>
    <w:p w14:paraId="35A158DC" w14:textId="77777777" w:rsidR="00612F9D" w:rsidRPr="00130CD3" w:rsidRDefault="00612F9D" w:rsidP="00612F9D">
      <w:pPr>
        <w:spacing w:after="0" w:line="240" w:lineRule="auto"/>
        <w:rPr>
          <w:sz w:val="24"/>
          <w:szCs w:val="24"/>
        </w:rPr>
      </w:pPr>
    </w:p>
    <w:p w14:paraId="09DABDA0" w14:textId="3F0387D2" w:rsidR="00612F9D" w:rsidRDefault="00612F9D" w:rsidP="00612F9D">
      <w:pPr>
        <w:pStyle w:val="Heading1"/>
      </w:pPr>
      <w:bookmarkStart w:id="53" w:name="_Toc481421624"/>
      <w:bookmarkStart w:id="54" w:name="_Toc481495593"/>
      <w:r>
        <w:t>Ten-Word Autobiography</w:t>
      </w:r>
      <w:bookmarkEnd w:id="53"/>
      <w:bookmarkEnd w:id="54"/>
    </w:p>
    <w:p w14:paraId="333C20C0" w14:textId="5155B683" w:rsidR="00F9571D" w:rsidRPr="00423F79" w:rsidRDefault="00F9571D" w:rsidP="00F9571D">
      <w:pPr>
        <w:spacing w:after="0" w:line="240" w:lineRule="auto"/>
        <w:rPr>
          <w:sz w:val="24"/>
          <w:szCs w:val="24"/>
        </w:rPr>
      </w:pPr>
      <w:r w:rsidRPr="00423F79">
        <w:rPr>
          <w:sz w:val="24"/>
          <w:szCs w:val="24"/>
        </w:rPr>
        <w:t>Now that we’ve identified audience and purpose in a series of texts written by others, let’s consider how our understanding of audience and purpose might affect the choices</w:t>
      </w:r>
      <w:r>
        <w:rPr>
          <w:sz w:val="24"/>
          <w:szCs w:val="24"/>
        </w:rPr>
        <w:t xml:space="preserve"> </w:t>
      </w:r>
      <w:r w:rsidR="00423F79">
        <w:rPr>
          <w:bCs/>
          <w:sz w:val="24"/>
          <w:szCs w:val="24"/>
        </w:rPr>
        <w:t>&lt;</w:t>
      </w:r>
      <w:proofErr w:type="spellStart"/>
      <w:r w:rsidR="00423F79">
        <w:rPr>
          <w:bCs/>
          <w:sz w:val="24"/>
          <w:szCs w:val="24"/>
        </w:rPr>
        <w:t>em</w:t>
      </w:r>
      <w:proofErr w:type="spellEnd"/>
      <w:r w:rsidR="00423F79">
        <w:rPr>
          <w:bCs/>
          <w:sz w:val="24"/>
          <w:szCs w:val="24"/>
        </w:rPr>
        <w:t>&gt;</w:t>
      </w:r>
      <w:r w:rsidRPr="00423F79">
        <w:rPr>
          <w:i/>
          <w:sz w:val="24"/>
          <w:szCs w:val="24"/>
        </w:rPr>
        <w:t>we</w:t>
      </w:r>
      <w:r w:rsidR="00423F79">
        <w:rPr>
          <w:bCs/>
          <w:sz w:val="24"/>
          <w:szCs w:val="24"/>
        </w:rPr>
        <w:t>&lt;/</w:t>
      </w:r>
      <w:proofErr w:type="spellStart"/>
      <w:r w:rsidR="00423F79">
        <w:rPr>
          <w:bCs/>
          <w:sz w:val="24"/>
          <w:szCs w:val="24"/>
        </w:rPr>
        <w:t>em</w:t>
      </w:r>
      <w:proofErr w:type="spellEnd"/>
      <w:r w:rsidR="00423F79">
        <w:rPr>
          <w:bCs/>
          <w:sz w:val="24"/>
          <w:szCs w:val="24"/>
        </w:rPr>
        <w:t>&gt;</w:t>
      </w:r>
      <w:r>
        <w:rPr>
          <w:sz w:val="24"/>
          <w:szCs w:val="24"/>
        </w:rPr>
        <w:t xml:space="preserve"> </w:t>
      </w:r>
      <w:r w:rsidRPr="00423F79">
        <w:rPr>
          <w:sz w:val="24"/>
          <w:szCs w:val="24"/>
        </w:rPr>
        <w:t xml:space="preserve">make when </w:t>
      </w:r>
      <w:r w:rsidR="00423F79">
        <w:rPr>
          <w:bCs/>
          <w:sz w:val="24"/>
          <w:szCs w:val="24"/>
        </w:rPr>
        <w:t>&lt;</w:t>
      </w:r>
      <w:proofErr w:type="spellStart"/>
      <w:r w:rsidR="00423F79">
        <w:rPr>
          <w:bCs/>
          <w:sz w:val="24"/>
          <w:szCs w:val="24"/>
        </w:rPr>
        <w:t>em</w:t>
      </w:r>
      <w:proofErr w:type="spellEnd"/>
      <w:r w:rsidR="00423F79">
        <w:rPr>
          <w:bCs/>
          <w:sz w:val="24"/>
          <w:szCs w:val="24"/>
        </w:rPr>
        <w:t>&gt;</w:t>
      </w:r>
      <w:r w:rsidRPr="00423F79">
        <w:rPr>
          <w:i/>
          <w:sz w:val="24"/>
          <w:szCs w:val="24"/>
        </w:rPr>
        <w:t>we’re</w:t>
      </w:r>
      <w:r w:rsidR="00423F79">
        <w:rPr>
          <w:bCs/>
          <w:sz w:val="24"/>
          <w:szCs w:val="24"/>
        </w:rPr>
        <w:t>&lt;/</w:t>
      </w:r>
      <w:proofErr w:type="spellStart"/>
      <w:r w:rsidR="00423F79">
        <w:rPr>
          <w:bCs/>
          <w:sz w:val="24"/>
          <w:szCs w:val="24"/>
        </w:rPr>
        <w:t>em</w:t>
      </w:r>
      <w:proofErr w:type="spellEnd"/>
      <w:r w:rsidR="00423F79">
        <w:rPr>
          <w:bCs/>
          <w:sz w:val="24"/>
          <w:szCs w:val="24"/>
        </w:rPr>
        <w:t>&gt;</w:t>
      </w:r>
      <w:r w:rsidRPr="00423F79">
        <w:rPr>
          <w:i/>
          <w:sz w:val="24"/>
          <w:szCs w:val="24"/>
        </w:rPr>
        <w:t xml:space="preserve"> </w:t>
      </w:r>
      <w:r w:rsidRPr="00423F79">
        <w:rPr>
          <w:sz w:val="24"/>
          <w:szCs w:val="24"/>
        </w:rPr>
        <w:t xml:space="preserve">the writer. </w:t>
      </w:r>
    </w:p>
    <w:p w14:paraId="24C13A6C" w14:textId="77777777" w:rsidR="00F9571D" w:rsidRPr="00423F79" w:rsidRDefault="00F9571D" w:rsidP="00F9571D">
      <w:pPr>
        <w:spacing w:after="0" w:line="240" w:lineRule="auto"/>
        <w:rPr>
          <w:sz w:val="24"/>
          <w:szCs w:val="24"/>
        </w:rPr>
      </w:pPr>
    </w:p>
    <w:p w14:paraId="23EAFE74" w14:textId="77777777" w:rsidR="00F9571D" w:rsidRPr="00423F79" w:rsidRDefault="00F9571D" w:rsidP="00F9571D">
      <w:pPr>
        <w:spacing w:after="0" w:line="240" w:lineRule="auto"/>
        <w:rPr>
          <w:sz w:val="24"/>
          <w:szCs w:val="24"/>
        </w:rPr>
      </w:pPr>
      <w:r w:rsidRPr="00423F79">
        <w:rPr>
          <w:sz w:val="24"/>
          <w:szCs w:val="24"/>
        </w:rPr>
        <w:t xml:space="preserve">So, let’s write something — something simple, like, say, the story of your life. </w:t>
      </w:r>
    </w:p>
    <w:p w14:paraId="09306AFB" w14:textId="77777777" w:rsidR="00F9571D" w:rsidRPr="00423F79" w:rsidRDefault="00F9571D" w:rsidP="00F9571D">
      <w:pPr>
        <w:spacing w:after="0" w:line="240" w:lineRule="auto"/>
        <w:rPr>
          <w:sz w:val="24"/>
          <w:szCs w:val="24"/>
        </w:rPr>
      </w:pPr>
    </w:p>
    <w:p w14:paraId="2184D390" w14:textId="77777777" w:rsidR="00F9571D" w:rsidRPr="00423F79" w:rsidRDefault="00F9571D" w:rsidP="00F9571D">
      <w:pPr>
        <w:spacing w:after="0" w:line="240" w:lineRule="auto"/>
        <w:rPr>
          <w:sz w:val="24"/>
          <w:szCs w:val="24"/>
        </w:rPr>
      </w:pPr>
      <w:r w:rsidRPr="00423F79">
        <w:rPr>
          <w:sz w:val="24"/>
          <w:szCs w:val="24"/>
        </w:rPr>
        <w:t xml:space="preserve">Yes, even though this course is conducted online, it’s still helpful for me to know each of you better. And what better way for me to learn about you than to read your autobiography? </w:t>
      </w:r>
    </w:p>
    <w:p w14:paraId="7FB4ED83" w14:textId="77777777" w:rsidR="00F9571D" w:rsidRPr="00423F79" w:rsidRDefault="00F9571D" w:rsidP="00F9571D">
      <w:pPr>
        <w:spacing w:after="0" w:line="240" w:lineRule="auto"/>
        <w:rPr>
          <w:sz w:val="24"/>
          <w:szCs w:val="24"/>
        </w:rPr>
      </w:pPr>
      <w:r w:rsidRPr="00423F79">
        <w:rPr>
          <w:sz w:val="24"/>
          <w:szCs w:val="24"/>
        </w:rPr>
        <w:t xml:space="preserve">But, since we’re in the age of Twitter, let’s make one minor adjustment: </w:t>
      </w:r>
    </w:p>
    <w:p w14:paraId="5B08AF40" w14:textId="77777777" w:rsidR="00F9571D" w:rsidRPr="00423F79" w:rsidRDefault="00F9571D" w:rsidP="00F9571D">
      <w:pPr>
        <w:spacing w:after="0" w:line="240" w:lineRule="auto"/>
        <w:rPr>
          <w:sz w:val="24"/>
          <w:szCs w:val="24"/>
        </w:rPr>
      </w:pPr>
    </w:p>
    <w:p w14:paraId="77382368" w14:textId="77777777" w:rsidR="00F9571D" w:rsidRPr="00423F79" w:rsidRDefault="00F9571D" w:rsidP="00F9571D">
      <w:pPr>
        <w:spacing w:after="0" w:line="240" w:lineRule="auto"/>
        <w:rPr>
          <w:sz w:val="24"/>
          <w:szCs w:val="24"/>
        </w:rPr>
      </w:pPr>
      <w:r w:rsidRPr="00423F79">
        <w:rPr>
          <w:sz w:val="24"/>
          <w:szCs w:val="24"/>
        </w:rPr>
        <w:t xml:space="preserve">Write the story of your life in exactly 10 words. Not 9, not 11. </w:t>
      </w:r>
    </w:p>
    <w:p w14:paraId="3FB341F8" w14:textId="77777777" w:rsidR="00F9571D" w:rsidRPr="00423F79" w:rsidRDefault="00F9571D" w:rsidP="00F9571D">
      <w:pPr>
        <w:spacing w:after="0" w:line="240" w:lineRule="auto"/>
        <w:rPr>
          <w:sz w:val="24"/>
          <w:szCs w:val="24"/>
        </w:rPr>
      </w:pPr>
    </w:p>
    <w:p w14:paraId="61EE73F3" w14:textId="77777777" w:rsidR="00F521DB" w:rsidRDefault="00F9571D" w:rsidP="00F9571D">
      <w:pPr>
        <w:spacing w:after="0" w:line="240" w:lineRule="auto"/>
        <w:rPr>
          <w:bCs/>
          <w:sz w:val="24"/>
          <w:szCs w:val="24"/>
          <w:lang w:val="en-US"/>
        </w:rPr>
      </w:pPr>
      <w:r w:rsidRPr="00423F79">
        <w:rPr>
          <w:sz w:val="24"/>
          <w:szCs w:val="24"/>
          <w:lang w:val="en-US"/>
        </w:rPr>
        <w:t xml:space="preserve">They can be ten individual words sitting side by side. </w:t>
      </w:r>
    </w:p>
    <w:p w14:paraId="37F36CB5" w14:textId="77777777" w:rsidR="00F521DB" w:rsidRDefault="00F521DB" w:rsidP="00F9571D">
      <w:pPr>
        <w:spacing w:after="0" w:line="240" w:lineRule="auto"/>
        <w:rPr>
          <w:bCs/>
          <w:sz w:val="24"/>
          <w:szCs w:val="24"/>
          <w:lang w:val="en-US"/>
        </w:rPr>
      </w:pPr>
    </w:p>
    <w:p w14:paraId="1DE89782" w14:textId="77777777" w:rsidR="00F521DB" w:rsidRDefault="00F9571D" w:rsidP="00F9571D">
      <w:pPr>
        <w:spacing w:after="0" w:line="240" w:lineRule="auto"/>
        <w:rPr>
          <w:bCs/>
          <w:sz w:val="24"/>
          <w:szCs w:val="24"/>
          <w:lang w:val="en-US"/>
        </w:rPr>
      </w:pPr>
      <w:r w:rsidRPr="00423F79">
        <w:rPr>
          <w:sz w:val="24"/>
          <w:szCs w:val="24"/>
          <w:lang w:val="en-US"/>
        </w:rPr>
        <w:t xml:space="preserve">They can form a sentence. </w:t>
      </w:r>
    </w:p>
    <w:p w14:paraId="2A2D905E" w14:textId="77777777" w:rsidR="00F521DB" w:rsidRDefault="00F521DB" w:rsidP="00F9571D">
      <w:pPr>
        <w:spacing w:after="0" w:line="240" w:lineRule="auto"/>
        <w:rPr>
          <w:bCs/>
          <w:sz w:val="24"/>
          <w:szCs w:val="24"/>
          <w:lang w:val="en-US"/>
        </w:rPr>
      </w:pPr>
    </w:p>
    <w:p w14:paraId="5AF6A43A" w14:textId="1C274923" w:rsidR="00F9571D" w:rsidRPr="00423F79" w:rsidRDefault="00F9571D" w:rsidP="00F9571D">
      <w:pPr>
        <w:spacing w:after="0" w:line="240" w:lineRule="auto"/>
        <w:rPr>
          <w:sz w:val="24"/>
          <w:szCs w:val="24"/>
          <w:lang w:val="en-US"/>
        </w:rPr>
      </w:pPr>
      <w:r w:rsidRPr="00423F79">
        <w:rPr>
          <w:sz w:val="24"/>
          <w:szCs w:val="24"/>
          <w:lang w:val="en-US"/>
        </w:rPr>
        <w:t>They can be grammatical…or not.</w:t>
      </w:r>
    </w:p>
    <w:p w14:paraId="43073CCE" w14:textId="77777777" w:rsidR="00F9571D" w:rsidRPr="00423F79" w:rsidRDefault="00F9571D" w:rsidP="00F9571D">
      <w:pPr>
        <w:spacing w:after="0" w:line="240" w:lineRule="auto"/>
        <w:rPr>
          <w:sz w:val="24"/>
          <w:szCs w:val="24"/>
        </w:rPr>
      </w:pPr>
    </w:p>
    <w:p w14:paraId="07B48EB8" w14:textId="77777777" w:rsidR="00F9571D" w:rsidRPr="00423F79" w:rsidRDefault="00F9571D" w:rsidP="00F9571D">
      <w:pPr>
        <w:spacing w:after="0" w:line="240" w:lineRule="auto"/>
        <w:rPr>
          <w:sz w:val="24"/>
          <w:szCs w:val="24"/>
        </w:rPr>
      </w:pPr>
      <w:commentRangeStart w:id="55"/>
      <w:commentRangeStart w:id="56"/>
      <w:r w:rsidRPr="00423F79">
        <w:rPr>
          <w:sz w:val="24"/>
          <w:szCs w:val="24"/>
        </w:rPr>
        <w:t xml:space="preserve">Here’s mine: </w:t>
      </w:r>
      <w:commentRangeStart w:id="57"/>
      <w:r w:rsidRPr="00423F79">
        <w:rPr>
          <w:sz w:val="24"/>
          <w:szCs w:val="24"/>
        </w:rPr>
        <w:t>“Kids: work, play, cook, clean, repeat. Twenty years until sleep.”</w:t>
      </w:r>
      <w:commentRangeEnd w:id="57"/>
      <w:r w:rsidRPr="00423F79">
        <w:rPr>
          <w:rStyle w:val="CommentReference"/>
          <w:sz w:val="24"/>
          <w:szCs w:val="24"/>
        </w:rPr>
        <w:commentReference w:id="57"/>
      </w:r>
    </w:p>
    <w:p w14:paraId="34D3E131" w14:textId="77777777" w:rsidR="00F9571D" w:rsidRPr="00423F79" w:rsidRDefault="00F9571D" w:rsidP="00F9571D">
      <w:pPr>
        <w:spacing w:after="0" w:line="240" w:lineRule="auto"/>
        <w:rPr>
          <w:sz w:val="24"/>
          <w:szCs w:val="24"/>
        </w:rPr>
      </w:pPr>
    </w:p>
    <w:p w14:paraId="3F72DF0E" w14:textId="77777777" w:rsidR="00F9571D" w:rsidRPr="00423F79" w:rsidRDefault="00F9571D" w:rsidP="00F9571D">
      <w:pPr>
        <w:spacing w:after="0" w:line="240" w:lineRule="auto"/>
        <w:rPr>
          <w:sz w:val="24"/>
          <w:szCs w:val="24"/>
        </w:rPr>
      </w:pPr>
      <w:r w:rsidRPr="00423F79">
        <w:rPr>
          <w:sz w:val="24"/>
          <w:szCs w:val="24"/>
        </w:rPr>
        <w:t xml:space="preserve">Before you begin, pause for a moment to reflect on my example. </w:t>
      </w:r>
    </w:p>
    <w:p w14:paraId="34E3F627" w14:textId="77777777" w:rsidR="00F9571D" w:rsidRPr="00423F79" w:rsidRDefault="00F9571D" w:rsidP="00F9571D">
      <w:pPr>
        <w:spacing w:after="0" w:line="240" w:lineRule="auto"/>
        <w:rPr>
          <w:sz w:val="24"/>
          <w:szCs w:val="24"/>
        </w:rPr>
      </w:pPr>
    </w:p>
    <w:p w14:paraId="2866F662" w14:textId="77777777" w:rsidR="00F9571D" w:rsidRPr="00423F79" w:rsidRDefault="00F9571D" w:rsidP="00F9571D">
      <w:pPr>
        <w:spacing w:after="0" w:line="240" w:lineRule="auto"/>
        <w:rPr>
          <w:sz w:val="24"/>
          <w:szCs w:val="24"/>
        </w:rPr>
      </w:pPr>
      <w:r w:rsidRPr="00423F79">
        <w:rPr>
          <w:sz w:val="24"/>
          <w:szCs w:val="24"/>
        </w:rPr>
        <w:t>What can you learn about my life based on what I’ve chosen to include, and what I’ve chosen to ignore? What can you tell about my personality from the tone and structure of my ten words?</w:t>
      </w:r>
    </w:p>
    <w:p w14:paraId="1106DAA2" w14:textId="77777777" w:rsidR="00F9571D" w:rsidRPr="00423F79" w:rsidRDefault="00F9571D" w:rsidP="00F9571D">
      <w:pPr>
        <w:spacing w:after="0" w:line="240" w:lineRule="auto"/>
        <w:rPr>
          <w:sz w:val="24"/>
          <w:szCs w:val="24"/>
        </w:rPr>
      </w:pPr>
    </w:p>
    <w:p w14:paraId="4EFE21D6" w14:textId="0AF73075" w:rsidR="00F9571D" w:rsidRDefault="00F9571D" w:rsidP="00F9571D">
      <w:pPr>
        <w:spacing w:after="0" w:line="240" w:lineRule="auto"/>
        <w:rPr>
          <w:sz w:val="24"/>
          <w:szCs w:val="24"/>
        </w:rPr>
      </w:pPr>
      <w:r w:rsidRPr="00423F79">
        <w:rPr>
          <w:sz w:val="24"/>
          <w:szCs w:val="24"/>
        </w:rPr>
        <w:t>As you can see, there’s a lot y</w:t>
      </w:r>
      <w:r>
        <w:rPr>
          <w:sz w:val="24"/>
          <w:szCs w:val="24"/>
        </w:rPr>
        <w:t>ou can do with just ten words!</w:t>
      </w:r>
      <w:commentRangeEnd w:id="55"/>
      <w:r w:rsidR="009F777B">
        <w:rPr>
          <w:rStyle w:val="CommentReference"/>
        </w:rPr>
        <w:commentReference w:id="55"/>
      </w:r>
      <w:commentRangeEnd w:id="56"/>
      <w:r w:rsidR="00471866">
        <w:rPr>
          <w:rStyle w:val="CommentReference"/>
        </w:rPr>
        <w:commentReference w:id="56"/>
      </w:r>
    </w:p>
    <w:p w14:paraId="355B4F1F" w14:textId="77777777" w:rsidR="00CD7889" w:rsidRDefault="00CD7889" w:rsidP="00F9571D">
      <w:pPr>
        <w:spacing w:after="0" w:line="240" w:lineRule="auto"/>
        <w:rPr>
          <w:bCs/>
          <w:sz w:val="24"/>
          <w:szCs w:val="24"/>
        </w:rPr>
      </w:pPr>
    </w:p>
    <w:p w14:paraId="37BA29CF" w14:textId="2EDBBB01" w:rsidR="00CD7889" w:rsidRPr="00423F79" w:rsidRDefault="00CD7889" w:rsidP="00F9571D">
      <w:pPr>
        <w:spacing w:after="0" w:line="240" w:lineRule="auto"/>
        <w:rPr>
          <w:bCs/>
          <w:sz w:val="24"/>
          <w:szCs w:val="24"/>
        </w:rPr>
      </w:pPr>
      <w:r>
        <w:rPr>
          <w:bCs/>
          <w:sz w:val="24"/>
          <w:szCs w:val="24"/>
        </w:rPr>
        <w:t xml:space="preserve">Enter your 10 words into this text area. If you </w:t>
      </w:r>
      <w:r w:rsidR="0038476E">
        <w:rPr>
          <w:bCs/>
          <w:sz w:val="24"/>
          <w:szCs w:val="24"/>
        </w:rPr>
        <w:t>want to keep</w:t>
      </w:r>
      <w:r>
        <w:rPr>
          <w:bCs/>
          <w:sz w:val="24"/>
          <w:szCs w:val="24"/>
        </w:rPr>
        <w:t xml:space="preserve"> your submission</w:t>
      </w:r>
      <w:r w:rsidR="0038476E">
        <w:rPr>
          <w:bCs/>
          <w:sz w:val="24"/>
          <w:szCs w:val="24"/>
        </w:rPr>
        <w:t xml:space="preserve"> for instructor eyes only</w:t>
      </w:r>
      <w:r>
        <w:rPr>
          <w:bCs/>
          <w:sz w:val="24"/>
          <w:szCs w:val="24"/>
        </w:rPr>
        <w:t xml:space="preserve">, </w:t>
      </w:r>
      <w:r w:rsidR="005628A4">
        <w:rPr>
          <w:bCs/>
          <w:sz w:val="24"/>
          <w:szCs w:val="24"/>
        </w:rPr>
        <w:t>include</w:t>
      </w:r>
      <w:r>
        <w:rPr>
          <w:bCs/>
          <w:sz w:val="24"/>
          <w:szCs w:val="24"/>
        </w:rPr>
        <w:t xml:space="preserve"> a note </w:t>
      </w:r>
      <w:r w:rsidR="005628A4">
        <w:rPr>
          <w:bCs/>
          <w:sz w:val="24"/>
          <w:szCs w:val="24"/>
        </w:rPr>
        <w:t xml:space="preserve">here </w:t>
      </w:r>
      <w:r>
        <w:rPr>
          <w:bCs/>
          <w:sz w:val="24"/>
          <w:szCs w:val="24"/>
        </w:rPr>
        <w:t>for the instructor.</w:t>
      </w:r>
    </w:p>
    <w:p w14:paraId="0664F64C" w14:textId="77777777" w:rsidR="00F9571D" w:rsidRDefault="00F9571D" w:rsidP="00F9571D">
      <w:pPr>
        <w:spacing w:after="0" w:line="240" w:lineRule="auto"/>
        <w:rPr>
          <w:sz w:val="24"/>
          <w:szCs w:val="24"/>
        </w:rPr>
      </w:pPr>
    </w:p>
    <w:tbl>
      <w:tblPr>
        <w:tblStyle w:val="TableGrid"/>
        <w:tblW w:w="0" w:type="auto"/>
        <w:tblLook w:val="04A0" w:firstRow="1" w:lastRow="0" w:firstColumn="1" w:lastColumn="0" w:noHBand="0" w:noVBand="1"/>
      </w:tblPr>
      <w:tblGrid>
        <w:gridCol w:w="9350"/>
      </w:tblGrid>
      <w:tr w:rsidR="00423F79" w14:paraId="6EB22F86" w14:textId="77777777" w:rsidTr="00423F79">
        <w:tc>
          <w:tcPr>
            <w:tcW w:w="9350" w:type="dxa"/>
          </w:tcPr>
          <w:p w14:paraId="7C036B53" w14:textId="2A394A56" w:rsidR="00423F79" w:rsidRDefault="00423F79" w:rsidP="00F9571D">
            <w:pPr>
              <w:rPr>
                <w:bCs/>
                <w:sz w:val="24"/>
                <w:szCs w:val="24"/>
              </w:rPr>
            </w:pPr>
            <w:r>
              <w:rPr>
                <w:bCs/>
                <w:sz w:val="24"/>
                <w:szCs w:val="24"/>
              </w:rPr>
              <w:t>Reflection text box</w:t>
            </w:r>
          </w:p>
          <w:p w14:paraId="72E59064" w14:textId="77777777" w:rsidR="00423F79" w:rsidRDefault="00423F79" w:rsidP="00F9571D">
            <w:pPr>
              <w:rPr>
                <w:bCs/>
                <w:sz w:val="24"/>
                <w:szCs w:val="24"/>
              </w:rPr>
            </w:pPr>
          </w:p>
          <w:p w14:paraId="56568CDA" w14:textId="77777777" w:rsidR="00423F79" w:rsidRDefault="00423F79" w:rsidP="00F9571D">
            <w:pPr>
              <w:rPr>
                <w:bCs/>
                <w:sz w:val="24"/>
                <w:szCs w:val="24"/>
              </w:rPr>
            </w:pPr>
          </w:p>
          <w:p w14:paraId="42771D77" w14:textId="51666B9A" w:rsidR="009F37C8" w:rsidRDefault="009F37C8" w:rsidP="00F9571D">
            <w:pPr>
              <w:rPr>
                <w:bCs/>
                <w:sz w:val="24"/>
                <w:szCs w:val="24"/>
              </w:rPr>
            </w:pPr>
          </w:p>
        </w:tc>
      </w:tr>
    </w:tbl>
    <w:p w14:paraId="042A6159" w14:textId="77777777" w:rsidR="00423F79" w:rsidRDefault="00423F79" w:rsidP="00F9571D">
      <w:pPr>
        <w:spacing w:after="0" w:line="240" w:lineRule="auto"/>
        <w:rPr>
          <w:bCs/>
          <w:sz w:val="24"/>
          <w:szCs w:val="24"/>
        </w:rPr>
      </w:pPr>
    </w:p>
    <w:p w14:paraId="0CD91716" w14:textId="119056F5" w:rsidR="00423F79" w:rsidRPr="00423F79" w:rsidRDefault="00423F79" w:rsidP="00F9571D">
      <w:pPr>
        <w:spacing w:after="0" w:line="240" w:lineRule="auto"/>
        <w:rPr>
          <w:bCs/>
          <w:sz w:val="24"/>
          <w:szCs w:val="24"/>
        </w:rPr>
      </w:pPr>
      <w:r>
        <w:rPr>
          <w:bCs/>
          <w:sz w:val="24"/>
          <w:szCs w:val="24"/>
        </w:rPr>
        <w:t>{</w:t>
      </w:r>
      <w:r w:rsidRPr="00423F79">
        <w:rPr>
          <w:bCs/>
          <w:sz w:val="24"/>
          <w:szCs w:val="24"/>
          <w:highlight w:val="yellow"/>
        </w:rPr>
        <w:t>Insert submit button</w:t>
      </w:r>
      <w:r>
        <w:rPr>
          <w:bCs/>
          <w:sz w:val="24"/>
          <w:szCs w:val="24"/>
        </w:rPr>
        <w:t>}</w:t>
      </w:r>
    </w:p>
    <w:p w14:paraId="55E52B10" w14:textId="77777777" w:rsidR="00F9571D" w:rsidRDefault="00F9571D" w:rsidP="00F9571D">
      <w:pPr>
        <w:spacing w:after="0" w:line="240" w:lineRule="auto"/>
        <w:rPr>
          <w:sz w:val="24"/>
          <w:szCs w:val="24"/>
        </w:rPr>
      </w:pPr>
    </w:p>
    <w:p w14:paraId="0E958069" w14:textId="13600A90" w:rsidR="00587421" w:rsidRPr="00423F79" w:rsidRDefault="00CD7889" w:rsidP="00F9571D">
      <w:pPr>
        <w:spacing w:after="0" w:line="240" w:lineRule="auto"/>
        <w:rPr>
          <w:bCs/>
          <w:sz w:val="24"/>
          <w:szCs w:val="24"/>
        </w:rPr>
      </w:pPr>
      <w:r>
        <w:rPr>
          <w:bCs/>
          <w:sz w:val="24"/>
          <w:szCs w:val="24"/>
        </w:rPr>
        <w:lastRenderedPageBreak/>
        <w:t>Take a look to see what others submitted before going to the next topic. You can always return to the submissions ({</w:t>
      </w:r>
      <w:r w:rsidRPr="00CD7889">
        <w:rPr>
          <w:bCs/>
          <w:sz w:val="24"/>
          <w:szCs w:val="24"/>
          <w:highlight w:val="yellow"/>
        </w:rPr>
        <w:t xml:space="preserve">note to dev: insert an internal </w:t>
      </w:r>
      <w:proofErr w:type="spellStart"/>
      <w:r w:rsidRPr="00CD7889">
        <w:rPr>
          <w:bCs/>
          <w:sz w:val="24"/>
          <w:szCs w:val="24"/>
          <w:highlight w:val="yellow"/>
        </w:rPr>
        <w:t>quicklink</w:t>
      </w:r>
      <w:proofErr w:type="spellEnd"/>
      <w:r w:rsidRPr="00CD7889">
        <w:rPr>
          <w:bCs/>
          <w:sz w:val="24"/>
          <w:szCs w:val="24"/>
          <w:highlight w:val="yellow"/>
        </w:rPr>
        <w:t xml:space="preserve"> to the topic</w:t>
      </w:r>
      <w:r>
        <w:rPr>
          <w:bCs/>
          <w:sz w:val="24"/>
          <w:szCs w:val="24"/>
        </w:rPr>
        <w:t>}) at a later date.</w:t>
      </w:r>
    </w:p>
    <w:p w14:paraId="739BD5A5" w14:textId="77777777" w:rsidR="00F9571D" w:rsidRPr="00F9571D" w:rsidRDefault="00F9571D" w:rsidP="00612F9D">
      <w:pPr>
        <w:spacing w:after="0" w:line="240" w:lineRule="auto"/>
        <w:rPr>
          <w:bCs/>
          <w:sz w:val="24"/>
          <w:szCs w:val="24"/>
        </w:rPr>
      </w:pPr>
    </w:p>
    <w:p w14:paraId="759A14A4" w14:textId="4DC69D57" w:rsidR="00F9571D" w:rsidRPr="00F9571D" w:rsidRDefault="00472D5C" w:rsidP="00612F9D">
      <w:pPr>
        <w:spacing w:after="0" w:line="240" w:lineRule="auto"/>
        <w:rPr>
          <w:bCs/>
          <w:sz w:val="24"/>
          <w:szCs w:val="24"/>
        </w:rPr>
      </w:pPr>
      <w:r>
        <w:rPr>
          <w:bCs/>
          <w:sz w:val="24"/>
          <w:szCs w:val="24"/>
        </w:rPr>
        <w:t>{</w:t>
      </w:r>
      <w:r w:rsidRPr="00472D5C">
        <w:rPr>
          <w:bCs/>
          <w:sz w:val="24"/>
          <w:szCs w:val="24"/>
          <w:highlight w:val="yellow"/>
        </w:rPr>
        <w:t>note to dev: information for reflection destination</w:t>
      </w:r>
      <w:r>
        <w:rPr>
          <w:bCs/>
          <w:sz w:val="24"/>
          <w:szCs w:val="24"/>
        </w:rPr>
        <w:t>}</w:t>
      </w:r>
    </w:p>
    <w:p w14:paraId="27A96477" w14:textId="77777777" w:rsidR="00612F9D" w:rsidRPr="00EB0C36" w:rsidRDefault="00612F9D" w:rsidP="00612F9D">
      <w:pPr>
        <w:spacing w:after="0" w:line="240" w:lineRule="auto"/>
        <w:rPr>
          <w:b/>
          <w:bCs/>
          <w:sz w:val="28"/>
          <w:szCs w:val="28"/>
        </w:rPr>
      </w:pPr>
      <w:r w:rsidRPr="00EB0C36">
        <w:rPr>
          <w:b/>
          <w:bCs/>
          <w:sz w:val="28"/>
          <w:szCs w:val="28"/>
        </w:rPr>
        <w:t>New Forum</w:t>
      </w:r>
    </w:p>
    <w:p w14:paraId="287FEBB2" w14:textId="77777777" w:rsidR="00612F9D" w:rsidRPr="00EB0C36" w:rsidRDefault="00612F9D" w:rsidP="00612F9D">
      <w:pPr>
        <w:spacing w:after="0" w:line="240" w:lineRule="auto"/>
        <w:rPr>
          <w:b/>
          <w:bCs/>
        </w:rPr>
      </w:pPr>
      <w:r w:rsidRPr="00EB0C36">
        <w:rPr>
          <w:b/>
          <w:bCs/>
        </w:rPr>
        <w:t>Properties</w:t>
      </w:r>
    </w:p>
    <w:p w14:paraId="4E81C38F" w14:textId="77777777" w:rsidR="00612F9D" w:rsidRPr="00EB0C36" w:rsidRDefault="00612F9D" w:rsidP="00612F9D">
      <w:pPr>
        <w:spacing w:after="0" w:line="240" w:lineRule="auto"/>
        <w:rPr>
          <w:bCs/>
        </w:rPr>
      </w:pPr>
      <w:r w:rsidRPr="00EB0C36">
        <w:rPr>
          <w:bCs/>
        </w:rPr>
        <w:t xml:space="preserve">Title: </w:t>
      </w:r>
      <w:sdt>
        <w:sdtPr>
          <w:rPr>
            <w:bCs/>
          </w:rPr>
          <w:id w:val="2136369675"/>
          <w:placeholder>
            <w:docPart w:val="7BDAF6EAF90D4EC8A7AEB98B8DD2B006"/>
          </w:placeholder>
        </w:sdtPr>
        <w:sdtEndPr/>
        <w:sdtContent>
          <w:r>
            <w:rPr>
              <w:bCs/>
            </w:rPr>
            <w:t>Classroom Community</w:t>
          </w:r>
        </w:sdtContent>
      </w:sdt>
    </w:p>
    <w:p w14:paraId="6338321E" w14:textId="77777777" w:rsidR="00612F9D" w:rsidRPr="00EB0C36" w:rsidRDefault="00563DD4" w:rsidP="00612F9D">
      <w:pPr>
        <w:spacing w:after="0" w:line="240" w:lineRule="auto"/>
        <w:rPr>
          <w:bCs/>
        </w:rPr>
      </w:pPr>
      <w:sdt>
        <w:sdtPr>
          <w:rPr>
            <w:bCs/>
          </w:rPr>
          <w:id w:val="1852914343"/>
          <w14:checkbox>
            <w14:checked w14:val="0"/>
            <w14:checkedState w14:val="2612" w14:font="MS Gothic"/>
            <w14:uncheckedState w14:val="2610" w14:font="MS Gothic"/>
          </w14:checkbox>
        </w:sdtPr>
        <w:sdtEndPr/>
        <w:sdtContent>
          <w:r w:rsidR="00612F9D">
            <w:rPr>
              <w:rFonts w:ascii="MS Gothic" w:eastAsia="MS Gothic" w:hAnsi="MS Gothic" w:hint="eastAsia"/>
              <w:bCs/>
            </w:rPr>
            <w:t>☐</w:t>
          </w:r>
        </w:sdtContent>
      </w:sdt>
      <w:r w:rsidR="00612F9D" w:rsidRPr="00EB0C36">
        <w:rPr>
          <w:bCs/>
        </w:rPr>
        <w:t xml:space="preserve"> Create a new topic in this forum with the same title</w:t>
      </w:r>
    </w:p>
    <w:p w14:paraId="7DE79BAF" w14:textId="77777777" w:rsidR="00612F9D" w:rsidRPr="00EB0C36" w:rsidRDefault="00612F9D" w:rsidP="00612F9D">
      <w:pPr>
        <w:spacing w:after="0" w:line="240" w:lineRule="auto"/>
        <w:rPr>
          <w:bCs/>
        </w:rPr>
      </w:pPr>
      <w:r w:rsidRPr="00EB0C36">
        <w:rPr>
          <w:bCs/>
        </w:rPr>
        <w:t>Description</w:t>
      </w:r>
    </w:p>
    <w:sdt>
      <w:sdtPr>
        <w:rPr>
          <w:bCs/>
        </w:rPr>
        <w:id w:val="1478647437"/>
        <w:placeholder>
          <w:docPart w:val="7BDAF6EAF90D4EC8A7AEB98B8DD2B006"/>
        </w:placeholder>
        <w:showingPlcHdr/>
      </w:sdtPr>
      <w:sdtEndPr/>
      <w:sdtContent>
        <w:p w14:paraId="394C9344" w14:textId="77777777" w:rsidR="00612F9D" w:rsidRPr="00EB0C36" w:rsidRDefault="00612F9D" w:rsidP="00612F9D">
          <w:pPr>
            <w:spacing w:after="0" w:line="240" w:lineRule="auto"/>
            <w:rPr>
              <w:bCs/>
            </w:rPr>
          </w:pPr>
          <w:r w:rsidRPr="00EB0C36">
            <w:rPr>
              <w:rStyle w:val="PlaceholderText"/>
            </w:rPr>
            <w:t>Click here to enter text.</w:t>
          </w:r>
        </w:p>
      </w:sdtContent>
    </w:sdt>
    <w:p w14:paraId="49BA79EF" w14:textId="77777777" w:rsidR="00612F9D" w:rsidRPr="00EB0C36" w:rsidRDefault="00612F9D" w:rsidP="00612F9D">
      <w:pPr>
        <w:spacing w:after="0" w:line="240" w:lineRule="auto"/>
        <w:rPr>
          <w:bCs/>
        </w:rPr>
      </w:pPr>
    </w:p>
    <w:p w14:paraId="11E4A4B0" w14:textId="77777777" w:rsidR="00612F9D" w:rsidRPr="00EB0C36" w:rsidRDefault="00563DD4" w:rsidP="00612F9D">
      <w:pPr>
        <w:spacing w:after="0" w:line="240" w:lineRule="auto"/>
        <w:rPr>
          <w:bCs/>
        </w:rPr>
      </w:pPr>
      <w:sdt>
        <w:sdtPr>
          <w:rPr>
            <w:bCs/>
          </w:rPr>
          <w:id w:val="-1915156047"/>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Allow anonymous posts</w:t>
      </w:r>
    </w:p>
    <w:p w14:paraId="0B8EA5C5" w14:textId="77777777" w:rsidR="00612F9D" w:rsidRPr="00EB0C36" w:rsidRDefault="00563DD4" w:rsidP="00612F9D">
      <w:pPr>
        <w:spacing w:after="0" w:line="240" w:lineRule="auto"/>
        <w:rPr>
          <w:bCs/>
        </w:rPr>
      </w:pPr>
      <w:sdt>
        <w:sdtPr>
          <w:rPr>
            <w:bCs/>
          </w:rPr>
          <w:id w:val="208069204"/>
          <w14:checkbox>
            <w14:checked w14:val="0"/>
            <w14:checkedState w14:val="2612" w14:font="MS Gothic"/>
            <w14:uncheckedState w14:val="2610" w14:font="MS Gothic"/>
          </w14:checkbox>
        </w:sdtPr>
        <w:sdtEndPr/>
        <w:sdtContent>
          <w:r w:rsidR="00612F9D">
            <w:rPr>
              <w:rFonts w:ascii="MS Gothic" w:eastAsia="MS Gothic" w:hAnsi="MS Gothic"/>
            </w:rPr>
            <w:t>☐</w:t>
          </w:r>
        </w:sdtContent>
      </w:sdt>
      <w:r w:rsidR="00612F9D" w:rsidRPr="00EB0C36">
        <w:rPr>
          <w:bCs/>
        </w:rPr>
        <w:t xml:space="preserve"> A moderator must approve individual posts before they display in the forum</w:t>
      </w:r>
    </w:p>
    <w:p w14:paraId="7A7A2206" w14:textId="77777777" w:rsidR="00612F9D" w:rsidRPr="00EB0C36" w:rsidRDefault="00563DD4" w:rsidP="00612F9D">
      <w:pPr>
        <w:spacing w:after="0" w:line="240" w:lineRule="auto"/>
        <w:rPr>
          <w:bCs/>
        </w:rPr>
      </w:pPr>
      <w:sdt>
        <w:sdtPr>
          <w:rPr>
            <w:bCs/>
          </w:rPr>
          <w:id w:val="685026339"/>
          <w14:checkbox>
            <w14:checked w14:val="0"/>
            <w14:checkedState w14:val="2612" w14:font="MS Gothic"/>
            <w14:uncheckedState w14:val="2610" w14:font="MS Gothic"/>
          </w14:checkbox>
        </w:sdtPr>
        <w:sdtEndPr/>
        <w:sdtContent>
          <w:r w:rsidR="00612F9D">
            <w:rPr>
              <w:rFonts w:ascii="MS Gothic" w:eastAsia="MS Gothic" w:hAnsi="MS Gothic" w:hint="eastAsia"/>
              <w:bCs/>
            </w:rPr>
            <w:t>☐</w:t>
          </w:r>
        </w:sdtContent>
      </w:sdt>
      <w:r w:rsidR="00612F9D" w:rsidRPr="00EB0C36">
        <w:rPr>
          <w:bCs/>
        </w:rPr>
        <w:t xml:space="preserve"> Users must start a thread before they can read and reply to other threads in each topic</w:t>
      </w:r>
    </w:p>
    <w:p w14:paraId="3A782782" w14:textId="77777777" w:rsidR="00612F9D" w:rsidRPr="00EB0C36" w:rsidRDefault="00563DD4" w:rsidP="00612F9D">
      <w:pPr>
        <w:spacing w:after="0" w:line="240" w:lineRule="auto"/>
        <w:rPr>
          <w:bCs/>
        </w:rPr>
      </w:pPr>
      <w:sdt>
        <w:sdtPr>
          <w:rPr>
            <w:bCs/>
          </w:rPr>
          <w:id w:val="234516227"/>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Display forum description in topics</w:t>
      </w:r>
    </w:p>
    <w:p w14:paraId="2E906C49" w14:textId="77777777" w:rsidR="00612F9D" w:rsidRPr="00EB0C36" w:rsidRDefault="00612F9D" w:rsidP="00612F9D">
      <w:pPr>
        <w:spacing w:after="0" w:line="240" w:lineRule="auto"/>
        <w:rPr>
          <w:bCs/>
        </w:rPr>
      </w:pPr>
    </w:p>
    <w:p w14:paraId="7596FFFD" w14:textId="77777777" w:rsidR="00612F9D" w:rsidRPr="00EB0C36" w:rsidRDefault="00612F9D" w:rsidP="00612F9D">
      <w:pPr>
        <w:spacing w:after="0" w:line="240" w:lineRule="auto"/>
        <w:rPr>
          <w:bCs/>
        </w:rPr>
      </w:pPr>
      <w:r w:rsidRPr="00EB0C36">
        <w:rPr>
          <w:bCs/>
        </w:rPr>
        <w:t>Visibility</w:t>
      </w:r>
    </w:p>
    <w:p w14:paraId="3CE77416" w14:textId="77777777" w:rsidR="00612F9D" w:rsidRPr="00EB0C36" w:rsidRDefault="00563DD4" w:rsidP="00612F9D">
      <w:pPr>
        <w:spacing w:after="0" w:line="240" w:lineRule="auto"/>
        <w:rPr>
          <w:bCs/>
        </w:rPr>
      </w:pPr>
      <w:sdt>
        <w:sdtPr>
          <w:rPr>
            <w:bCs/>
          </w:rPr>
          <w:id w:val="265433781"/>
          <w14:checkbox>
            <w14:checked w14:val="1"/>
            <w14:checkedState w14:val="2612" w14:font="MS Gothic"/>
            <w14:uncheckedState w14:val="2610" w14:font="MS Gothic"/>
          </w14:checkbox>
        </w:sdtPr>
        <w:sdtEndPr/>
        <w:sdtContent>
          <w:r w:rsidR="00612F9D">
            <w:rPr>
              <w:rFonts w:ascii="MS Gothic" w:eastAsia="MS Gothic" w:hAnsi="MS Gothic" w:hint="eastAsia"/>
              <w:bCs/>
            </w:rPr>
            <w:t>☒</w:t>
          </w:r>
        </w:sdtContent>
      </w:sdt>
      <w:r w:rsidR="00612F9D" w:rsidRPr="00EB0C36">
        <w:rPr>
          <w:bCs/>
        </w:rPr>
        <w:t xml:space="preserve"> Forum is always visible</w:t>
      </w:r>
    </w:p>
    <w:p w14:paraId="165D4E7B" w14:textId="77777777" w:rsidR="00612F9D" w:rsidRPr="00EB0C36" w:rsidRDefault="00563DD4" w:rsidP="00612F9D">
      <w:pPr>
        <w:spacing w:after="0" w:line="240" w:lineRule="auto"/>
        <w:rPr>
          <w:bCs/>
        </w:rPr>
      </w:pPr>
      <w:sdt>
        <w:sdtPr>
          <w:rPr>
            <w:bCs/>
          </w:rPr>
          <w:id w:val="-1461255174"/>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Hide this forum</w:t>
      </w:r>
    </w:p>
    <w:p w14:paraId="14987A09" w14:textId="77777777" w:rsidR="00612F9D" w:rsidRPr="00EB0C36" w:rsidRDefault="00563DD4" w:rsidP="00612F9D">
      <w:pPr>
        <w:spacing w:after="0" w:line="240" w:lineRule="auto"/>
        <w:rPr>
          <w:bCs/>
        </w:rPr>
      </w:pPr>
      <w:sdt>
        <w:sdtPr>
          <w:rPr>
            <w:bCs/>
          </w:rPr>
          <w:id w:val="-416405091"/>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Forum is visible for a specific date range</w:t>
      </w:r>
    </w:p>
    <w:p w14:paraId="388E6B56" w14:textId="77777777" w:rsidR="00612F9D" w:rsidRPr="00EB0C36" w:rsidRDefault="00563DD4" w:rsidP="00612F9D">
      <w:pPr>
        <w:spacing w:after="0" w:line="240" w:lineRule="auto"/>
        <w:ind w:left="342"/>
        <w:rPr>
          <w:bCs/>
        </w:rPr>
      </w:pPr>
      <w:sdt>
        <w:sdtPr>
          <w:rPr>
            <w:bCs/>
          </w:rPr>
          <w:id w:val="-1232848769"/>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Has start date: </w:t>
      </w:r>
      <w:sdt>
        <w:sdtPr>
          <w:rPr>
            <w:bCs/>
          </w:rPr>
          <w:id w:val="-170416446"/>
          <w:showingPlcHdr/>
          <w:date>
            <w:dateFormat w:val="M/d/yyyy"/>
            <w:lid w:val="en-US"/>
            <w:storeMappedDataAs w:val="dateTime"/>
            <w:calendar w:val="gregorian"/>
          </w:date>
        </w:sdtPr>
        <w:sdtEndPr/>
        <w:sdtContent>
          <w:r w:rsidR="00612F9D" w:rsidRPr="00EB0C36">
            <w:rPr>
              <w:rStyle w:val="PlaceholderText"/>
            </w:rPr>
            <w:t>Click here to enter a date.</w:t>
          </w:r>
        </w:sdtContent>
      </w:sdt>
      <w:r w:rsidR="00612F9D" w:rsidRPr="00EB0C36">
        <w:rPr>
          <w:bCs/>
        </w:rPr>
        <w:t xml:space="preserve">     Time: </w:t>
      </w:r>
      <w:sdt>
        <w:sdtPr>
          <w:rPr>
            <w:bCs/>
          </w:rPr>
          <w:id w:val="177928492"/>
          <w:showingPlcHdr/>
        </w:sdtPr>
        <w:sdtEndPr/>
        <w:sdtContent>
          <w:r w:rsidR="00612F9D" w:rsidRPr="00EB0C36">
            <w:rPr>
              <w:rStyle w:val="PlaceholderText"/>
            </w:rPr>
            <w:t>Click here to enter text.</w:t>
          </w:r>
        </w:sdtContent>
      </w:sdt>
    </w:p>
    <w:p w14:paraId="4AB88155" w14:textId="77777777" w:rsidR="00612F9D" w:rsidRPr="00EB0C36" w:rsidRDefault="00563DD4" w:rsidP="00612F9D">
      <w:pPr>
        <w:spacing w:after="0" w:line="240" w:lineRule="auto"/>
        <w:ind w:left="342"/>
        <w:rPr>
          <w:bCs/>
        </w:rPr>
      </w:pPr>
      <w:sdt>
        <w:sdtPr>
          <w:rPr>
            <w:bCs/>
          </w:rPr>
          <w:id w:val="-1176876018"/>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Has end date: </w:t>
      </w:r>
      <w:sdt>
        <w:sdtPr>
          <w:rPr>
            <w:bCs/>
          </w:rPr>
          <w:id w:val="-1085687250"/>
          <w:showingPlcHdr/>
          <w:date>
            <w:dateFormat w:val="M/d/yyyy"/>
            <w:lid w:val="en-US"/>
            <w:storeMappedDataAs w:val="dateTime"/>
            <w:calendar w:val="gregorian"/>
          </w:date>
        </w:sdtPr>
        <w:sdtEndPr/>
        <w:sdtContent>
          <w:r w:rsidR="00612F9D" w:rsidRPr="00EB0C36">
            <w:rPr>
              <w:rStyle w:val="PlaceholderText"/>
            </w:rPr>
            <w:t>Click here to enter a date.</w:t>
          </w:r>
        </w:sdtContent>
      </w:sdt>
      <w:r w:rsidR="00612F9D" w:rsidRPr="00EB0C36">
        <w:rPr>
          <w:bCs/>
        </w:rPr>
        <w:t xml:space="preserve">     Time: </w:t>
      </w:r>
      <w:sdt>
        <w:sdtPr>
          <w:rPr>
            <w:bCs/>
          </w:rPr>
          <w:id w:val="-1812863834"/>
          <w:showingPlcHdr/>
        </w:sdtPr>
        <w:sdtEndPr/>
        <w:sdtContent>
          <w:r w:rsidR="00612F9D" w:rsidRPr="00EB0C36">
            <w:rPr>
              <w:rStyle w:val="PlaceholderText"/>
            </w:rPr>
            <w:t>Click here to enter text.</w:t>
          </w:r>
        </w:sdtContent>
      </w:sdt>
    </w:p>
    <w:p w14:paraId="23467179" w14:textId="77777777" w:rsidR="00612F9D" w:rsidRPr="00EB0C36" w:rsidRDefault="00563DD4" w:rsidP="00612F9D">
      <w:pPr>
        <w:spacing w:after="0" w:line="240" w:lineRule="auto"/>
        <w:ind w:left="342"/>
        <w:rPr>
          <w:bCs/>
        </w:rPr>
      </w:pPr>
      <w:sdt>
        <w:sdtPr>
          <w:rPr>
            <w:bCs/>
          </w:rPr>
          <w:id w:val="235058698"/>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Display in Calendar</w:t>
      </w:r>
    </w:p>
    <w:p w14:paraId="607BEF65" w14:textId="77777777" w:rsidR="00612F9D" w:rsidRPr="00EB0C36" w:rsidRDefault="00612F9D" w:rsidP="00612F9D">
      <w:pPr>
        <w:spacing w:after="0" w:line="240" w:lineRule="auto"/>
        <w:rPr>
          <w:bCs/>
        </w:rPr>
      </w:pPr>
    </w:p>
    <w:p w14:paraId="0D9BD7A0" w14:textId="77777777" w:rsidR="00612F9D" w:rsidRPr="00EB0C36" w:rsidRDefault="00612F9D" w:rsidP="00612F9D">
      <w:pPr>
        <w:spacing w:after="0" w:line="240" w:lineRule="auto"/>
        <w:rPr>
          <w:bCs/>
        </w:rPr>
      </w:pPr>
      <w:r w:rsidRPr="00EB0C36">
        <w:rPr>
          <w:bCs/>
        </w:rPr>
        <w:t>Locking options</w:t>
      </w:r>
    </w:p>
    <w:p w14:paraId="2EABD81D" w14:textId="77777777" w:rsidR="00612F9D" w:rsidRPr="00EB0C36" w:rsidRDefault="00563DD4" w:rsidP="00612F9D">
      <w:pPr>
        <w:spacing w:after="0" w:line="240" w:lineRule="auto"/>
        <w:rPr>
          <w:bCs/>
        </w:rPr>
      </w:pPr>
      <w:sdt>
        <w:sdtPr>
          <w:rPr>
            <w:bCs/>
          </w:rPr>
          <w:id w:val="-466514563"/>
          <w14:checkbox>
            <w14:checked w14:val="1"/>
            <w14:checkedState w14:val="2612" w14:font="MS Gothic"/>
            <w14:uncheckedState w14:val="2610" w14:font="MS Gothic"/>
          </w14:checkbox>
        </w:sdtPr>
        <w:sdtEndPr/>
        <w:sdtContent>
          <w:r w:rsidR="00612F9D">
            <w:rPr>
              <w:rFonts w:ascii="MS Gothic" w:eastAsia="MS Gothic" w:hAnsi="MS Gothic" w:hint="eastAsia"/>
              <w:bCs/>
            </w:rPr>
            <w:t>☒</w:t>
          </w:r>
        </w:sdtContent>
      </w:sdt>
      <w:r w:rsidR="00612F9D" w:rsidRPr="00EB0C36">
        <w:rPr>
          <w:bCs/>
        </w:rPr>
        <w:t xml:space="preserve"> Unlock forum</w:t>
      </w:r>
    </w:p>
    <w:p w14:paraId="118E92DA" w14:textId="77777777" w:rsidR="00612F9D" w:rsidRPr="00EB0C36" w:rsidRDefault="00563DD4" w:rsidP="00612F9D">
      <w:pPr>
        <w:spacing w:after="0" w:line="240" w:lineRule="auto"/>
        <w:rPr>
          <w:bCs/>
        </w:rPr>
      </w:pPr>
      <w:sdt>
        <w:sdtPr>
          <w:rPr>
            <w:bCs/>
          </w:rPr>
          <w:id w:val="1568540734"/>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Lock forum</w:t>
      </w:r>
    </w:p>
    <w:p w14:paraId="25A45F28" w14:textId="77777777" w:rsidR="00612F9D" w:rsidRPr="00EB0C36" w:rsidRDefault="00563DD4" w:rsidP="00612F9D">
      <w:pPr>
        <w:spacing w:after="0" w:line="240" w:lineRule="auto"/>
        <w:rPr>
          <w:bCs/>
        </w:rPr>
      </w:pPr>
      <w:sdt>
        <w:sdtPr>
          <w:rPr>
            <w:bCs/>
          </w:rPr>
          <w:id w:val="2070455079"/>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Unlock forum for a specific date range</w:t>
      </w:r>
    </w:p>
    <w:p w14:paraId="2DE35095" w14:textId="77777777" w:rsidR="00612F9D" w:rsidRPr="00EB0C36" w:rsidRDefault="00563DD4" w:rsidP="00612F9D">
      <w:pPr>
        <w:spacing w:after="0" w:line="240" w:lineRule="auto"/>
        <w:ind w:left="342"/>
        <w:rPr>
          <w:bCs/>
        </w:rPr>
      </w:pPr>
      <w:sdt>
        <w:sdtPr>
          <w:rPr>
            <w:bCs/>
          </w:rPr>
          <w:id w:val="2017037930"/>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Has start date: </w:t>
      </w:r>
      <w:sdt>
        <w:sdtPr>
          <w:rPr>
            <w:bCs/>
          </w:rPr>
          <w:id w:val="998394700"/>
          <w:showingPlcHdr/>
          <w:date>
            <w:dateFormat w:val="M/d/yyyy"/>
            <w:lid w:val="en-US"/>
            <w:storeMappedDataAs w:val="dateTime"/>
            <w:calendar w:val="gregorian"/>
          </w:date>
        </w:sdtPr>
        <w:sdtEndPr/>
        <w:sdtContent>
          <w:r w:rsidR="00612F9D" w:rsidRPr="00EB0C36">
            <w:rPr>
              <w:rStyle w:val="PlaceholderText"/>
            </w:rPr>
            <w:t>Click here to enter a date.</w:t>
          </w:r>
        </w:sdtContent>
      </w:sdt>
      <w:r w:rsidR="00612F9D" w:rsidRPr="00EB0C36">
        <w:rPr>
          <w:bCs/>
        </w:rPr>
        <w:t xml:space="preserve">     Time: </w:t>
      </w:r>
      <w:sdt>
        <w:sdtPr>
          <w:rPr>
            <w:bCs/>
          </w:rPr>
          <w:id w:val="1704510678"/>
          <w:showingPlcHdr/>
        </w:sdtPr>
        <w:sdtEndPr/>
        <w:sdtContent>
          <w:r w:rsidR="00612F9D" w:rsidRPr="00EB0C36">
            <w:rPr>
              <w:rStyle w:val="PlaceholderText"/>
            </w:rPr>
            <w:t>Click here to enter text.</w:t>
          </w:r>
        </w:sdtContent>
      </w:sdt>
    </w:p>
    <w:p w14:paraId="04972FCF" w14:textId="77777777" w:rsidR="00612F9D" w:rsidRPr="00EB0C36" w:rsidRDefault="00563DD4" w:rsidP="00612F9D">
      <w:pPr>
        <w:spacing w:after="0" w:line="240" w:lineRule="auto"/>
        <w:ind w:left="342"/>
        <w:rPr>
          <w:bCs/>
        </w:rPr>
      </w:pPr>
      <w:sdt>
        <w:sdtPr>
          <w:rPr>
            <w:bCs/>
          </w:rPr>
          <w:id w:val="-766316135"/>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Has end date: </w:t>
      </w:r>
      <w:sdt>
        <w:sdtPr>
          <w:rPr>
            <w:bCs/>
          </w:rPr>
          <w:id w:val="97299543"/>
          <w:showingPlcHdr/>
          <w:date>
            <w:dateFormat w:val="M/d/yyyy"/>
            <w:lid w:val="en-US"/>
            <w:storeMappedDataAs w:val="dateTime"/>
            <w:calendar w:val="gregorian"/>
          </w:date>
        </w:sdtPr>
        <w:sdtEndPr/>
        <w:sdtContent>
          <w:r w:rsidR="00612F9D" w:rsidRPr="00EB0C36">
            <w:rPr>
              <w:rStyle w:val="PlaceholderText"/>
            </w:rPr>
            <w:t>Click here to enter a date.</w:t>
          </w:r>
        </w:sdtContent>
      </w:sdt>
      <w:r w:rsidR="00612F9D" w:rsidRPr="00EB0C36">
        <w:rPr>
          <w:bCs/>
        </w:rPr>
        <w:t xml:space="preserve">     Time: </w:t>
      </w:r>
      <w:sdt>
        <w:sdtPr>
          <w:rPr>
            <w:bCs/>
          </w:rPr>
          <w:id w:val="1747372437"/>
          <w:showingPlcHdr/>
        </w:sdtPr>
        <w:sdtEndPr/>
        <w:sdtContent>
          <w:r w:rsidR="00612F9D" w:rsidRPr="00EB0C36">
            <w:rPr>
              <w:rStyle w:val="PlaceholderText"/>
            </w:rPr>
            <w:t>Click here to enter text.</w:t>
          </w:r>
        </w:sdtContent>
      </w:sdt>
    </w:p>
    <w:p w14:paraId="3711DD36" w14:textId="77777777" w:rsidR="00612F9D" w:rsidRPr="00EB0C36" w:rsidRDefault="00563DD4" w:rsidP="00612F9D">
      <w:pPr>
        <w:spacing w:after="0" w:line="240" w:lineRule="auto"/>
        <w:ind w:left="342"/>
        <w:rPr>
          <w:bCs/>
        </w:rPr>
      </w:pPr>
      <w:sdt>
        <w:sdtPr>
          <w:rPr>
            <w:bCs/>
          </w:rPr>
          <w:id w:val="-114445035"/>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Display in Calendar</w:t>
      </w:r>
    </w:p>
    <w:p w14:paraId="43601F42" w14:textId="77777777" w:rsidR="00612F9D" w:rsidRPr="00EB0C36" w:rsidRDefault="00612F9D" w:rsidP="00612F9D">
      <w:pPr>
        <w:spacing w:after="0" w:line="240" w:lineRule="auto"/>
        <w:rPr>
          <w:bCs/>
        </w:rPr>
      </w:pPr>
    </w:p>
    <w:p w14:paraId="599BFB1F" w14:textId="77777777" w:rsidR="00612F9D" w:rsidRPr="00EB0C36" w:rsidRDefault="00612F9D" w:rsidP="00612F9D">
      <w:pPr>
        <w:spacing w:after="0" w:line="240" w:lineRule="auto"/>
        <w:rPr>
          <w:b/>
          <w:bCs/>
          <w:sz w:val="28"/>
          <w:szCs w:val="28"/>
        </w:rPr>
      </w:pPr>
      <w:r w:rsidRPr="00EB0C36">
        <w:rPr>
          <w:b/>
          <w:bCs/>
          <w:sz w:val="28"/>
          <w:szCs w:val="28"/>
        </w:rPr>
        <w:t>New topic</w:t>
      </w:r>
    </w:p>
    <w:p w14:paraId="4FFDAD6D" w14:textId="77777777" w:rsidR="00612F9D" w:rsidRPr="00EB0C36" w:rsidRDefault="00612F9D" w:rsidP="00612F9D">
      <w:pPr>
        <w:spacing w:after="0" w:line="240" w:lineRule="auto"/>
        <w:rPr>
          <w:b/>
          <w:bCs/>
        </w:rPr>
      </w:pPr>
      <w:r w:rsidRPr="00EB0C36">
        <w:rPr>
          <w:b/>
          <w:bCs/>
        </w:rPr>
        <w:t>Properties</w:t>
      </w:r>
    </w:p>
    <w:p w14:paraId="51F30E48" w14:textId="77777777" w:rsidR="00612F9D" w:rsidRPr="00EB0C36" w:rsidRDefault="00612F9D" w:rsidP="00612F9D">
      <w:pPr>
        <w:spacing w:after="0" w:line="240" w:lineRule="auto"/>
        <w:rPr>
          <w:bCs/>
        </w:rPr>
      </w:pPr>
      <w:r w:rsidRPr="00EB0C36">
        <w:rPr>
          <w:bCs/>
        </w:rPr>
        <w:t xml:space="preserve">Forum: </w:t>
      </w:r>
      <w:sdt>
        <w:sdtPr>
          <w:rPr>
            <w:bCs/>
          </w:rPr>
          <w:id w:val="125514022"/>
          <w:placeholder>
            <w:docPart w:val="7BDAF6EAF90D4EC8A7AEB98B8DD2B006"/>
          </w:placeholder>
        </w:sdtPr>
        <w:sdtEndPr/>
        <w:sdtContent>
          <w:r>
            <w:rPr>
              <w:bCs/>
            </w:rPr>
            <w:t>Classroom Community</w:t>
          </w:r>
        </w:sdtContent>
      </w:sdt>
    </w:p>
    <w:p w14:paraId="7477B845" w14:textId="77777777" w:rsidR="00612F9D" w:rsidRPr="00EB0C36" w:rsidRDefault="00612F9D" w:rsidP="00612F9D">
      <w:pPr>
        <w:spacing w:after="0" w:line="240" w:lineRule="auto"/>
        <w:rPr>
          <w:bCs/>
        </w:rPr>
      </w:pPr>
      <w:r w:rsidRPr="00EB0C36">
        <w:rPr>
          <w:bCs/>
        </w:rPr>
        <w:t xml:space="preserve">Title: </w:t>
      </w:r>
      <w:sdt>
        <w:sdtPr>
          <w:rPr>
            <w:bCs/>
          </w:rPr>
          <w:id w:val="-2115511458"/>
        </w:sdtPr>
        <w:sdtEndPr/>
        <w:sdtContent>
          <w:r>
            <w:rPr>
              <w:bCs/>
            </w:rPr>
            <w:t>Ten-Word Autobiography</w:t>
          </w:r>
        </w:sdtContent>
      </w:sdt>
    </w:p>
    <w:p w14:paraId="2FE52049" w14:textId="77777777" w:rsidR="00612F9D" w:rsidRPr="00EB0C36" w:rsidRDefault="00612F9D" w:rsidP="00612F9D">
      <w:pPr>
        <w:spacing w:after="0" w:line="240" w:lineRule="auto"/>
        <w:rPr>
          <w:bCs/>
        </w:rPr>
      </w:pPr>
      <w:r w:rsidRPr="00EB0C36">
        <w:rPr>
          <w:bCs/>
        </w:rPr>
        <w:t>Description</w:t>
      </w:r>
    </w:p>
    <w:sdt>
      <w:sdtPr>
        <w:rPr>
          <w:bCs/>
        </w:rPr>
        <w:id w:val="-1564481462"/>
        <w:showingPlcHdr/>
      </w:sdtPr>
      <w:sdtEndPr/>
      <w:sdtContent>
        <w:p w14:paraId="30208378" w14:textId="39C89930" w:rsidR="00612F9D" w:rsidRPr="00807CAE" w:rsidRDefault="00056A6B" w:rsidP="00612F9D">
          <w:pPr>
            <w:spacing w:after="0" w:line="240" w:lineRule="auto"/>
          </w:pPr>
          <w:r>
            <w:rPr>
              <w:bCs/>
            </w:rPr>
            <w:t xml:space="preserve">     </w:t>
          </w:r>
        </w:p>
      </w:sdtContent>
    </w:sdt>
    <w:p w14:paraId="6A606713" w14:textId="77777777" w:rsidR="00612F9D" w:rsidRPr="00EB0C36" w:rsidRDefault="00612F9D" w:rsidP="00612F9D">
      <w:pPr>
        <w:spacing w:after="0" w:line="240" w:lineRule="auto"/>
        <w:rPr>
          <w:bCs/>
        </w:rPr>
      </w:pPr>
    </w:p>
    <w:p w14:paraId="0F5F293F" w14:textId="77777777" w:rsidR="00612F9D" w:rsidRPr="00EB0C36" w:rsidRDefault="00563DD4" w:rsidP="00612F9D">
      <w:pPr>
        <w:spacing w:after="0" w:line="240" w:lineRule="auto"/>
        <w:rPr>
          <w:bCs/>
        </w:rPr>
      </w:pPr>
      <w:sdt>
        <w:sdtPr>
          <w:rPr>
            <w:bCs/>
          </w:rPr>
          <w:id w:val="-579364838"/>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Allow anonymous posts</w:t>
      </w:r>
    </w:p>
    <w:p w14:paraId="50BE0FE1" w14:textId="20D18EA7" w:rsidR="00612F9D" w:rsidRPr="00EB0C36" w:rsidRDefault="00563DD4" w:rsidP="00612F9D">
      <w:pPr>
        <w:spacing w:after="0" w:line="240" w:lineRule="auto"/>
        <w:rPr>
          <w:bCs/>
        </w:rPr>
      </w:pPr>
      <w:sdt>
        <w:sdtPr>
          <w:rPr>
            <w:bCs/>
          </w:rPr>
          <w:id w:val="2099051025"/>
          <w14:checkbox>
            <w14:checked w14:val="1"/>
            <w14:checkedState w14:val="2612" w14:font="MS Gothic"/>
            <w14:uncheckedState w14:val="2610" w14:font="MS Gothic"/>
          </w14:checkbox>
        </w:sdtPr>
        <w:sdtEndPr/>
        <w:sdtContent>
          <w:r w:rsidR="00423F79">
            <w:rPr>
              <w:rFonts w:ascii="MS Gothic" w:eastAsia="MS Gothic" w:hAnsi="MS Gothic" w:hint="eastAsia"/>
              <w:bCs/>
            </w:rPr>
            <w:t>☒</w:t>
          </w:r>
        </w:sdtContent>
      </w:sdt>
      <w:r w:rsidR="00612F9D" w:rsidRPr="00EB0C36">
        <w:rPr>
          <w:bCs/>
        </w:rPr>
        <w:t xml:space="preserve"> A moderator must approve individual posts before they display in the forum</w:t>
      </w:r>
    </w:p>
    <w:p w14:paraId="26741B35" w14:textId="77777777" w:rsidR="00612F9D" w:rsidRPr="00EB0C36" w:rsidRDefault="00563DD4" w:rsidP="00612F9D">
      <w:pPr>
        <w:spacing w:after="0" w:line="240" w:lineRule="auto"/>
        <w:rPr>
          <w:bCs/>
        </w:rPr>
      </w:pPr>
      <w:sdt>
        <w:sdtPr>
          <w:rPr>
            <w:bCs/>
          </w:rPr>
          <w:id w:val="-648822707"/>
          <w14:checkbox>
            <w14:checked w14:val="1"/>
            <w14:checkedState w14:val="2612" w14:font="MS Gothic"/>
            <w14:uncheckedState w14:val="2610" w14:font="MS Gothic"/>
          </w14:checkbox>
        </w:sdtPr>
        <w:sdtEndPr/>
        <w:sdtContent>
          <w:r w:rsidR="00612F9D">
            <w:rPr>
              <w:rFonts w:ascii="MS Gothic" w:eastAsia="MS Gothic" w:hAnsi="MS Gothic" w:hint="eastAsia"/>
              <w:bCs/>
            </w:rPr>
            <w:t>☒</w:t>
          </w:r>
        </w:sdtContent>
      </w:sdt>
      <w:r w:rsidR="00612F9D" w:rsidRPr="00EB0C36">
        <w:rPr>
          <w:bCs/>
        </w:rPr>
        <w:t xml:space="preserve"> Users must start a thread before they can read and reply to other threads in each topic</w:t>
      </w:r>
    </w:p>
    <w:p w14:paraId="4F448C61" w14:textId="77777777" w:rsidR="00612F9D" w:rsidRPr="00EB0C36" w:rsidRDefault="00612F9D" w:rsidP="00612F9D">
      <w:pPr>
        <w:spacing w:after="0" w:line="240" w:lineRule="auto"/>
        <w:rPr>
          <w:bCs/>
        </w:rPr>
      </w:pPr>
    </w:p>
    <w:p w14:paraId="13CA540F" w14:textId="77777777" w:rsidR="00612F9D" w:rsidRPr="00EB0C36" w:rsidRDefault="00612F9D" w:rsidP="00612F9D">
      <w:pPr>
        <w:spacing w:after="0" w:line="240" w:lineRule="auto"/>
        <w:rPr>
          <w:bCs/>
        </w:rPr>
      </w:pPr>
      <w:r w:rsidRPr="00EB0C36">
        <w:rPr>
          <w:bCs/>
        </w:rPr>
        <w:t xml:space="preserve">Rate posts: </w:t>
      </w:r>
      <w:sdt>
        <w:sdtPr>
          <w:rPr>
            <w:bCs/>
          </w:rPr>
          <w:id w:val="-1890711172"/>
          <w:showingPlcHdr/>
          <w:comboBox>
            <w:listItem w:value="Choose an item."/>
            <w:listItem w:displayText="No ratings" w:value="No ratings"/>
            <w:listItem w:displayText="Five-Star Rating Scheme" w:value="Five-Star Rating Scheme"/>
            <w:listItem w:displayText="Up Vote/Down Vote Rating Scheme" w:value="Up Vote/Down Vote Rating Scheme"/>
            <w:listItem w:displayText="Up Vote Only Rating Scheme" w:value="Up Vote Only Rating Scheme"/>
          </w:comboBox>
        </w:sdtPr>
        <w:sdtEndPr/>
        <w:sdtContent>
          <w:r w:rsidRPr="00EB0C36">
            <w:rPr>
              <w:rStyle w:val="PlaceholderText"/>
            </w:rPr>
            <w:t>Choose an item.</w:t>
          </w:r>
        </w:sdtContent>
      </w:sdt>
    </w:p>
    <w:p w14:paraId="54078FBA" w14:textId="77777777" w:rsidR="00612F9D" w:rsidRPr="00EB0C36" w:rsidRDefault="00612F9D" w:rsidP="00612F9D">
      <w:pPr>
        <w:spacing w:after="0" w:line="240" w:lineRule="auto"/>
        <w:rPr>
          <w:bCs/>
        </w:rPr>
      </w:pPr>
    </w:p>
    <w:p w14:paraId="4121A8F6" w14:textId="77777777" w:rsidR="00612F9D" w:rsidRPr="00EB0C36" w:rsidRDefault="00612F9D" w:rsidP="00612F9D">
      <w:pPr>
        <w:spacing w:after="0" w:line="240" w:lineRule="auto"/>
        <w:rPr>
          <w:bCs/>
        </w:rPr>
      </w:pPr>
      <w:r w:rsidRPr="00EB0C36">
        <w:rPr>
          <w:bCs/>
        </w:rPr>
        <w:lastRenderedPageBreak/>
        <w:t>Visibility</w:t>
      </w:r>
    </w:p>
    <w:p w14:paraId="435BCFC4" w14:textId="77777777" w:rsidR="00612F9D" w:rsidRPr="00EB0C36" w:rsidRDefault="00563DD4" w:rsidP="00612F9D">
      <w:pPr>
        <w:spacing w:after="0" w:line="240" w:lineRule="auto"/>
        <w:rPr>
          <w:bCs/>
        </w:rPr>
      </w:pPr>
      <w:sdt>
        <w:sdtPr>
          <w:rPr>
            <w:bCs/>
          </w:rPr>
          <w:id w:val="-1938123463"/>
          <w14:checkbox>
            <w14:checked w14:val="1"/>
            <w14:checkedState w14:val="2612" w14:font="MS Gothic"/>
            <w14:uncheckedState w14:val="2610" w14:font="MS Gothic"/>
          </w14:checkbox>
        </w:sdtPr>
        <w:sdtEndPr/>
        <w:sdtContent>
          <w:r w:rsidR="00612F9D">
            <w:rPr>
              <w:rFonts w:ascii="MS Gothic" w:eastAsia="MS Gothic" w:hAnsi="MS Gothic" w:hint="eastAsia"/>
              <w:bCs/>
            </w:rPr>
            <w:t>☒</w:t>
          </w:r>
        </w:sdtContent>
      </w:sdt>
      <w:r w:rsidR="00612F9D" w:rsidRPr="00EB0C36">
        <w:rPr>
          <w:bCs/>
        </w:rPr>
        <w:t xml:space="preserve"> Topic is always visible</w:t>
      </w:r>
    </w:p>
    <w:p w14:paraId="343E6959" w14:textId="77777777" w:rsidR="00612F9D" w:rsidRPr="00EB0C36" w:rsidRDefault="00563DD4" w:rsidP="00612F9D">
      <w:pPr>
        <w:spacing w:after="0" w:line="240" w:lineRule="auto"/>
        <w:rPr>
          <w:bCs/>
        </w:rPr>
      </w:pPr>
      <w:sdt>
        <w:sdtPr>
          <w:rPr>
            <w:bCs/>
          </w:rPr>
          <w:id w:val="337054560"/>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Hide this topic</w:t>
      </w:r>
    </w:p>
    <w:p w14:paraId="595C3853" w14:textId="77777777" w:rsidR="00612F9D" w:rsidRPr="00EB0C36" w:rsidRDefault="00563DD4" w:rsidP="00612F9D">
      <w:pPr>
        <w:spacing w:after="0" w:line="240" w:lineRule="auto"/>
        <w:rPr>
          <w:bCs/>
        </w:rPr>
      </w:pPr>
      <w:sdt>
        <w:sdtPr>
          <w:rPr>
            <w:bCs/>
          </w:rPr>
          <w:id w:val="-1537349993"/>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Topic is visible for a specific date range</w:t>
      </w:r>
    </w:p>
    <w:p w14:paraId="41E99C72" w14:textId="77777777" w:rsidR="00612F9D" w:rsidRPr="00EB0C36" w:rsidRDefault="00563DD4" w:rsidP="00612F9D">
      <w:pPr>
        <w:spacing w:after="0" w:line="240" w:lineRule="auto"/>
        <w:ind w:left="342"/>
        <w:rPr>
          <w:bCs/>
        </w:rPr>
      </w:pPr>
      <w:sdt>
        <w:sdtPr>
          <w:rPr>
            <w:bCs/>
          </w:rPr>
          <w:id w:val="-1904051763"/>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Has start date: </w:t>
      </w:r>
      <w:sdt>
        <w:sdtPr>
          <w:rPr>
            <w:bCs/>
          </w:rPr>
          <w:id w:val="194513242"/>
          <w:showingPlcHdr/>
          <w:date>
            <w:dateFormat w:val="M/d/yyyy"/>
            <w:lid w:val="en-US"/>
            <w:storeMappedDataAs w:val="dateTime"/>
            <w:calendar w:val="gregorian"/>
          </w:date>
        </w:sdtPr>
        <w:sdtEndPr/>
        <w:sdtContent>
          <w:r w:rsidR="00612F9D" w:rsidRPr="00EB0C36">
            <w:rPr>
              <w:rStyle w:val="PlaceholderText"/>
            </w:rPr>
            <w:t>Click here to enter a date.</w:t>
          </w:r>
        </w:sdtContent>
      </w:sdt>
      <w:r w:rsidR="00612F9D" w:rsidRPr="00EB0C36">
        <w:rPr>
          <w:bCs/>
        </w:rPr>
        <w:t xml:space="preserve">     Time: </w:t>
      </w:r>
      <w:sdt>
        <w:sdtPr>
          <w:rPr>
            <w:bCs/>
          </w:rPr>
          <w:id w:val="-1527704251"/>
          <w:showingPlcHdr/>
        </w:sdtPr>
        <w:sdtEndPr/>
        <w:sdtContent>
          <w:r w:rsidR="00612F9D" w:rsidRPr="00EB0C36">
            <w:rPr>
              <w:rStyle w:val="PlaceholderText"/>
            </w:rPr>
            <w:t>Click here to enter text.</w:t>
          </w:r>
        </w:sdtContent>
      </w:sdt>
    </w:p>
    <w:p w14:paraId="3A23A884" w14:textId="77777777" w:rsidR="00612F9D" w:rsidRPr="00EB0C36" w:rsidRDefault="00563DD4" w:rsidP="00612F9D">
      <w:pPr>
        <w:spacing w:after="0" w:line="240" w:lineRule="auto"/>
        <w:ind w:left="342"/>
        <w:rPr>
          <w:bCs/>
        </w:rPr>
      </w:pPr>
      <w:sdt>
        <w:sdtPr>
          <w:rPr>
            <w:bCs/>
          </w:rPr>
          <w:id w:val="227577836"/>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Has end date: </w:t>
      </w:r>
      <w:sdt>
        <w:sdtPr>
          <w:rPr>
            <w:bCs/>
          </w:rPr>
          <w:id w:val="-1603491508"/>
          <w:showingPlcHdr/>
          <w:date>
            <w:dateFormat w:val="M/d/yyyy"/>
            <w:lid w:val="en-US"/>
            <w:storeMappedDataAs w:val="dateTime"/>
            <w:calendar w:val="gregorian"/>
          </w:date>
        </w:sdtPr>
        <w:sdtEndPr/>
        <w:sdtContent>
          <w:r w:rsidR="00612F9D" w:rsidRPr="00EB0C36">
            <w:rPr>
              <w:rStyle w:val="PlaceholderText"/>
            </w:rPr>
            <w:t>Click here to enter a date.</w:t>
          </w:r>
        </w:sdtContent>
      </w:sdt>
      <w:r w:rsidR="00612F9D" w:rsidRPr="00EB0C36">
        <w:rPr>
          <w:bCs/>
        </w:rPr>
        <w:t xml:space="preserve">     Time: </w:t>
      </w:r>
      <w:sdt>
        <w:sdtPr>
          <w:rPr>
            <w:bCs/>
          </w:rPr>
          <w:id w:val="1585580258"/>
          <w:showingPlcHdr/>
        </w:sdtPr>
        <w:sdtEndPr/>
        <w:sdtContent>
          <w:r w:rsidR="00612F9D" w:rsidRPr="00EB0C36">
            <w:rPr>
              <w:rStyle w:val="PlaceholderText"/>
            </w:rPr>
            <w:t>Click here to enter text.</w:t>
          </w:r>
        </w:sdtContent>
      </w:sdt>
    </w:p>
    <w:p w14:paraId="0504A766" w14:textId="77777777" w:rsidR="00612F9D" w:rsidRPr="00EB0C36" w:rsidRDefault="00563DD4" w:rsidP="00612F9D">
      <w:pPr>
        <w:spacing w:after="0" w:line="240" w:lineRule="auto"/>
        <w:ind w:left="342"/>
        <w:rPr>
          <w:bCs/>
        </w:rPr>
      </w:pPr>
      <w:sdt>
        <w:sdtPr>
          <w:rPr>
            <w:bCs/>
          </w:rPr>
          <w:id w:val="678857978"/>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Display in Calendar</w:t>
      </w:r>
    </w:p>
    <w:p w14:paraId="1E96A68F" w14:textId="77777777" w:rsidR="00612F9D" w:rsidRPr="00EB0C36" w:rsidRDefault="00612F9D" w:rsidP="00612F9D">
      <w:pPr>
        <w:spacing w:after="0" w:line="240" w:lineRule="auto"/>
        <w:rPr>
          <w:bCs/>
        </w:rPr>
      </w:pPr>
    </w:p>
    <w:p w14:paraId="14807FC3" w14:textId="77777777" w:rsidR="00612F9D" w:rsidRPr="00EB0C36" w:rsidRDefault="00612F9D" w:rsidP="00612F9D">
      <w:pPr>
        <w:spacing w:after="0" w:line="240" w:lineRule="auto"/>
        <w:rPr>
          <w:bCs/>
        </w:rPr>
      </w:pPr>
      <w:r w:rsidRPr="00EB0C36">
        <w:rPr>
          <w:bCs/>
        </w:rPr>
        <w:t>Locking options</w:t>
      </w:r>
    </w:p>
    <w:p w14:paraId="20B21E14" w14:textId="77777777" w:rsidR="00612F9D" w:rsidRPr="00EB0C36" w:rsidRDefault="00563DD4" w:rsidP="00612F9D">
      <w:pPr>
        <w:spacing w:after="0" w:line="240" w:lineRule="auto"/>
        <w:rPr>
          <w:bCs/>
        </w:rPr>
      </w:pPr>
      <w:sdt>
        <w:sdtPr>
          <w:rPr>
            <w:bCs/>
          </w:rPr>
          <w:id w:val="-1613127676"/>
          <w14:checkbox>
            <w14:checked w14:val="1"/>
            <w14:checkedState w14:val="2612" w14:font="MS Gothic"/>
            <w14:uncheckedState w14:val="2610" w14:font="MS Gothic"/>
          </w14:checkbox>
        </w:sdtPr>
        <w:sdtEndPr/>
        <w:sdtContent>
          <w:r w:rsidR="00612F9D">
            <w:rPr>
              <w:rFonts w:ascii="MS Gothic" w:eastAsia="MS Gothic" w:hAnsi="MS Gothic" w:hint="eastAsia"/>
              <w:bCs/>
            </w:rPr>
            <w:t>☒</w:t>
          </w:r>
        </w:sdtContent>
      </w:sdt>
      <w:r w:rsidR="00612F9D" w:rsidRPr="00EB0C36">
        <w:rPr>
          <w:bCs/>
        </w:rPr>
        <w:t xml:space="preserve"> Unlock topic</w:t>
      </w:r>
    </w:p>
    <w:p w14:paraId="6C38AE9E" w14:textId="77777777" w:rsidR="00612F9D" w:rsidRPr="00EB0C36" w:rsidRDefault="00563DD4" w:rsidP="00612F9D">
      <w:pPr>
        <w:spacing w:after="0" w:line="240" w:lineRule="auto"/>
        <w:rPr>
          <w:bCs/>
        </w:rPr>
      </w:pPr>
      <w:sdt>
        <w:sdtPr>
          <w:rPr>
            <w:bCs/>
          </w:rPr>
          <w:id w:val="738212265"/>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Lock topic</w:t>
      </w:r>
    </w:p>
    <w:p w14:paraId="558FDCEE" w14:textId="77777777" w:rsidR="00612F9D" w:rsidRPr="00EB0C36" w:rsidRDefault="00563DD4" w:rsidP="00612F9D">
      <w:pPr>
        <w:spacing w:after="0" w:line="240" w:lineRule="auto"/>
        <w:rPr>
          <w:bCs/>
        </w:rPr>
      </w:pPr>
      <w:sdt>
        <w:sdtPr>
          <w:rPr>
            <w:bCs/>
          </w:rPr>
          <w:id w:val="1746150859"/>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Unlock topic for a specific date range</w:t>
      </w:r>
    </w:p>
    <w:p w14:paraId="0B1B8848" w14:textId="77777777" w:rsidR="00612F9D" w:rsidRPr="00EB0C36" w:rsidRDefault="00563DD4" w:rsidP="00612F9D">
      <w:pPr>
        <w:spacing w:after="0" w:line="240" w:lineRule="auto"/>
        <w:ind w:left="342"/>
        <w:rPr>
          <w:bCs/>
        </w:rPr>
      </w:pPr>
      <w:sdt>
        <w:sdtPr>
          <w:rPr>
            <w:bCs/>
          </w:rPr>
          <w:id w:val="919132065"/>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Has start date: </w:t>
      </w:r>
      <w:sdt>
        <w:sdtPr>
          <w:rPr>
            <w:bCs/>
          </w:rPr>
          <w:id w:val="-1388171186"/>
          <w:showingPlcHdr/>
          <w:date>
            <w:dateFormat w:val="M/d/yyyy"/>
            <w:lid w:val="en-US"/>
            <w:storeMappedDataAs w:val="dateTime"/>
            <w:calendar w:val="gregorian"/>
          </w:date>
        </w:sdtPr>
        <w:sdtEndPr/>
        <w:sdtContent>
          <w:r w:rsidR="00612F9D" w:rsidRPr="00EB0C36">
            <w:rPr>
              <w:rStyle w:val="PlaceholderText"/>
            </w:rPr>
            <w:t>Click here to enter a date.</w:t>
          </w:r>
        </w:sdtContent>
      </w:sdt>
      <w:r w:rsidR="00612F9D" w:rsidRPr="00EB0C36">
        <w:rPr>
          <w:bCs/>
        </w:rPr>
        <w:t xml:space="preserve">     Time: </w:t>
      </w:r>
      <w:sdt>
        <w:sdtPr>
          <w:rPr>
            <w:bCs/>
          </w:rPr>
          <w:id w:val="-542134067"/>
          <w:placeholder>
            <w:docPart w:val="7BDAF6EAF90D4EC8A7AEB98B8DD2B006"/>
          </w:placeholder>
          <w:showingPlcHdr/>
        </w:sdtPr>
        <w:sdtEndPr/>
        <w:sdtContent>
          <w:r w:rsidR="00612F9D" w:rsidRPr="00EB0C36">
            <w:rPr>
              <w:rStyle w:val="PlaceholderText"/>
            </w:rPr>
            <w:t>Click here to enter text.</w:t>
          </w:r>
        </w:sdtContent>
      </w:sdt>
    </w:p>
    <w:p w14:paraId="3A47E243" w14:textId="77777777" w:rsidR="00612F9D" w:rsidRPr="00EB0C36" w:rsidRDefault="00563DD4" w:rsidP="00612F9D">
      <w:pPr>
        <w:spacing w:after="0" w:line="240" w:lineRule="auto"/>
        <w:ind w:left="342"/>
        <w:rPr>
          <w:bCs/>
        </w:rPr>
      </w:pPr>
      <w:sdt>
        <w:sdtPr>
          <w:rPr>
            <w:bCs/>
          </w:rPr>
          <w:id w:val="1863775824"/>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Has end date: </w:t>
      </w:r>
      <w:sdt>
        <w:sdtPr>
          <w:rPr>
            <w:bCs/>
          </w:rPr>
          <w:id w:val="-604192256"/>
          <w:showingPlcHdr/>
          <w:date>
            <w:dateFormat w:val="M/d/yyyy"/>
            <w:lid w:val="en-US"/>
            <w:storeMappedDataAs w:val="dateTime"/>
            <w:calendar w:val="gregorian"/>
          </w:date>
        </w:sdtPr>
        <w:sdtEndPr/>
        <w:sdtContent>
          <w:r w:rsidR="00612F9D" w:rsidRPr="00EB0C36">
            <w:rPr>
              <w:rStyle w:val="PlaceholderText"/>
            </w:rPr>
            <w:t>Click here to enter a date.</w:t>
          </w:r>
        </w:sdtContent>
      </w:sdt>
      <w:r w:rsidR="00612F9D" w:rsidRPr="00EB0C36">
        <w:rPr>
          <w:bCs/>
        </w:rPr>
        <w:t xml:space="preserve">     Time: </w:t>
      </w:r>
      <w:sdt>
        <w:sdtPr>
          <w:rPr>
            <w:bCs/>
          </w:rPr>
          <w:id w:val="338433373"/>
          <w:placeholder>
            <w:docPart w:val="7BDAF6EAF90D4EC8A7AEB98B8DD2B006"/>
          </w:placeholder>
          <w:showingPlcHdr/>
        </w:sdtPr>
        <w:sdtEndPr/>
        <w:sdtContent>
          <w:r w:rsidR="00612F9D" w:rsidRPr="00EB0C36">
            <w:rPr>
              <w:rStyle w:val="PlaceholderText"/>
            </w:rPr>
            <w:t>Click here to enter text.</w:t>
          </w:r>
        </w:sdtContent>
      </w:sdt>
    </w:p>
    <w:p w14:paraId="72BFEF57" w14:textId="77777777" w:rsidR="00612F9D" w:rsidRPr="00EB0C36" w:rsidRDefault="00563DD4" w:rsidP="00612F9D">
      <w:pPr>
        <w:spacing w:after="0" w:line="240" w:lineRule="auto"/>
        <w:ind w:left="342"/>
        <w:rPr>
          <w:bCs/>
        </w:rPr>
      </w:pPr>
      <w:sdt>
        <w:sdtPr>
          <w:rPr>
            <w:bCs/>
          </w:rPr>
          <w:id w:val="-258610525"/>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Display in Calendar</w:t>
      </w:r>
    </w:p>
    <w:p w14:paraId="484DD5FD" w14:textId="77777777" w:rsidR="00612F9D" w:rsidRPr="00EB0C36" w:rsidRDefault="00612F9D" w:rsidP="00612F9D">
      <w:pPr>
        <w:spacing w:after="0" w:line="240" w:lineRule="auto"/>
        <w:rPr>
          <w:bCs/>
        </w:rPr>
      </w:pPr>
    </w:p>
    <w:p w14:paraId="6D172EA3" w14:textId="77777777" w:rsidR="00612F9D" w:rsidRPr="00EB0C36" w:rsidRDefault="00612F9D" w:rsidP="00612F9D">
      <w:pPr>
        <w:spacing w:after="0" w:line="240" w:lineRule="auto"/>
        <w:rPr>
          <w:b/>
          <w:bCs/>
        </w:rPr>
      </w:pPr>
      <w:r w:rsidRPr="00EB0C36">
        <w:rPr>
          <w:b/>
          <w:bCs/>
        </w:rPr>
        <w:t>Assessment</w:t>
      </w:r>
    </w:p>
    <w:p w14:paraId="2D651A5A" w14:textId="77777777" w:rsidR="00612F9D" w:rsidRPr="00EB0C36" w:rsidRDefault="00612F9D" w:rsidP="00612F9D">
      <w:pPr>
        <w:spacing w:after="0" w:line="240" w:lineRule="auto"/>
        <w:rPr>
          <w:bCs/>
        </w:rPr>
      </w:pPr>
      <w:r w:rsidRPr="00EB0C36">
        <w:rPr>
          <w:bCs/>
        </w:rPr>
        <w:t xml:space="preserve">Grade Item: </w:t>
      </w:r>
      <w:sdt>
        <w:sdtPr>
          <w:rPr>
            <w:bCs/>
          </w:rPr>
          <w:id w:val="251407138"/>
          <w:placeholder>
            <w:docPart w:val="7BDAF6EAF90D4EC8A7AEB98B8DD2B006"/>
          </w:placeholder>
          <w:showingPlcHdr/>
        </w:sdtPr>
        <w:sdtEndPr/>
        <w:sdtContent>
          <w:r w:rsidRPr="00EB0C36">
            <w:rPr>
              <w:rStyle w:val="PlaceholderText"/>
            </w:rPr>
            <w:t>Click here to enter text.</w:t>
          </w:r>
        </w:sdtContent>
      </w:sdt>
    </w:p>
    <w:p w14:paraId="1AB0C158" w14:textId="77777777" w:rsidR="00612F9D" w:rsidRPr="00EB0C36" w:rsidRDefault="00612F9D" w:rsidP="00612F9D">
      <w:pPr>
        <w:spacing w:after="0" w:line="240" w:lineRule="auto"/>
        <w:rPr>
          <w:bCs/>
        </w:rPr>
      </w:pPr>
      <w:r w:rsidRPr="00EB0C36">
        <w:rPr>
          <w:bCs/>
        </w:rPr>
        <w:t xml:space="preserve">Score out of: </w:t>
      </w:r>
      <w:sdt>
        <w:sdtPr>
          <w:rPr>
            <w:bCs/>
          </w:rPr>
          <w:id w:val="423769319"/>
          <w:placeholder>
            <w:docPart w:val="7BDAF6EAF90D4EC8A7AEB98B8DD2B006"/>
          </w:placeholder>
          <w:showingPlcHdr/>
        </w:sdtPr>
        <w:sdtEndPr/>
        <w:sdtContent>
          <w:r w:rsidRPr="00EB0C36">
            <w:rPr>
              <w:rStyle w:val="PlaceholderText"/>
            </w:rPr>
            <w:t>Click here to enter text.</w:t>
          </w:r>
        </w:sdtContent>
      </w:sdt>
    </w:p>
    <w:p w14:paraId="09F60DDC" w14:textId="77777777" w:rsidR="00612F9D" w:rsidRPr="00EB0C36" w:rsidRDefault="00612F9D" w:rsidP="00612F9D">
      <w:pPr>
        <w:spacing w:after="0" w:line="240" w:lineRule="auto"/>
        <w:rPr>
          <w:bCs/>
        </w:rPr>
      </w:pPr>
      <w:r w:rsidRPr="00EB0C36">
        <w:rPr>
          <w:bCs/>
        </w:rPr>
        <w:t xml:space="preserve">Add rubric: </w:t>
      </w:r>
      <w:sdt>
        <w:sdtPr>
          <w:rPr>
            <w:bCs/>
          </w:rPr>
          <w:id w:val="-627081869"/>
          <w:placeholder>
            <w:docPart w:val="7BDAF6EAF90D4EC8A7AEB98B8DD2B006"/>
          </w:placeholder>
          <w:showingPlcHdr/>
        </w:sdtPr>
        <w:sdtEndPr/>
        <w:sdtContent>
          <w:r w:rsidRPr="00EB0C36">
            <w:rPr>
              <w:rStyle w:val="PlaceholderText"/>
            </w:rPr>
            <w:t>Click here to enter text.</w:t>
          </w:r>
        </w:sdtContent>
      </w:sdt>
    </w:p>
    <w:p w14:paraId="3F7E6FF0" w14:textId="77777777" w:rsidR="00612F9D" w:rsidRPr="00EB0C36" w:rsidRDefault="00612F9D" w:rsidP="00612F9D">
      <w:pPr>
        <w:spacing w:after="0" w:line="240" w:lineRule="auto"/>
        <w:rPr>
          <w:bCs/>
        </w:rPr>
      </w:pPr>
    </w:p>
    <w:p w14:paraId="70991ACF" w14:textId="77777777" w:rsidR="00612F9D" w:rsidRPr="00EB0C36" w:rsidRDefault="00563DD4" w:rsidP="00612F9D">
      <w:pPr>
        <w:spacing w:after="0" w:line="240" w:lineRule="auto"/>
        <w:rPr>
          <w:bCs/>
        </w:rPr>
      </w:pPr>
      <w:sdt>
        <w:sdtPr>
          <w:rPr>
            <w:bCs/>
          </w:rPr>
          <w:id w:val="122739593"/>
          <w14:checkbox>
            <w14:checked w14:val="0"/>
            <w14:checkedState w14:val="2612" w14:font="MS Gothic"/>
            <w14:uncheckedState w14:val="2610" w14:font="MS Gothic"/>
          </w14:checkbox>
        </w:sdtPr>
        <w:sdtEndPr/>
        <w:sdtContent>
          <w:r w:rsidR="00612F9D" w:rsidRPr="00EB0C36">
            <w:rPr>
              <w:rFonts w:ascii="Segoe UI Symbol" w:eastAsia="MS Gothic" w:hAnsi="Segoe UI Symbol" w:cs="Segoe UI Symbol"/>
              <w:bCs/>
            </w:rPr>
            <w:t>☐</w:t>
          </w:r>
        </w:sdtContent>
      </w:sdt>
      <w:r w:rsidR="00612F9D" w:rsidRPr="00EB0C36">
        <w:rPr>
          <w:bCs/>
        </w:rPr>
        <w:t xml:space="preserve"> Allow assessment of individual posts</w:t>
      </w:r>
    </w:p>
    <w:p w14:paraId="3CA6621F" w14:textId="77777777" w:rsidR="00612F9D" w:rsidRPr="00EB0C36" w:rsidRDefault="00612F9D" w:rsidP="00612F9D">
      <w:pPr>
        <w:spacing w:after="0" w:line="240" w:lineRule="auto"/>
        <w:ind w:left="342"/>
        <w:rPr>
          <w:bCs/>
        </w:rPr>
      </w:pPr>
      <w:r w:rsidRPr="00EB0C36">
        <w:rPr>
          <w:bCs/>
        </w:rPr>
        <w:t xml:space="preserve">Calculation method: </w:t>
      </w:r>
      <w:sdt>
        <w:sdtPr>
          <w:rPr>
            <w:bCs/>
          </w:rPr>
          <w:id w:val="-1906376758"/>
          <w:showingPlcHdr/>
          <w:comboBox>
            <w:listItem w:value="Choose an item."/>
            <w:listItem w:displayText="Average post score" w:value="Average post score"/>
            <w:listItem w:displayText="Maximum post score" w:value="Maximum post score"/>
            <w:listItem w:displayText="Minimum post score" w:value="Minimum post score"/>
            <w:listItem w:displayText="Mode post score - highest on multiple" w:value="Mode post score - highest on multiple"/>
            <w:listItem w:displayText="Mode post score - Lowest on multiple" w:value="Mode post score - Lowest on multiple"/>
            <w:listItem w:displayText="Sum of post scores" w:value="Sum of post scores"/>
          </w:comboBox>
        </w:sdtPr>
        <w:sdtEndPr/>
        <w:sdtContent>
          <w:r w:rsidRPr="00EB0C36">
            <w:rPr>
              <w:rStyle w:val="PlaceholderText"/>
            </w:rPr>
            <w:t>Choose an item.</w:t>
          </w:r>
        </w:sdtContent>
      </w:sdt>
    </w:p>
    <w:p w14:paraId="10AF1A79" w14:textId="560F20E4" w:rsidR="00612F9D" w:rsidRDefault="00612F9D" w:rsidP="00612F9D">
      <w:pPr>
        <w:rPr>
          <w:b/>
        </w:rPr>
      </w:pPr>
      <w:r>
        <w:rPr>
          <w:b/>
        </w:rPr>
        <w:br w:type="page"/>
      </w:r>
    </w:p>
    <w:tbl>
      <w:tblPr>
        <w:tblStyle w:val="TableGrid"/>
        <w:tblW w:w="9445" w:type="dxa"/>
        <w:tblLook w:val="04A0" w:firstRow="1" w:lastRow="0" w:firstColumn="1" w:lastColumn="0" w:noHBand="0" w:noVBand="1"/>
      </w:tblPr>
      <w:tblGrid>
        <w:gridCol w:w="2078"/>
        <w:gridCol w:w="7367"/>
      </w:tblGrid>
      <w:tr w:rsidR="00587421" w14:paraId="14091AEA" w14:textId="77777777" w:rsidTr="00056A6B">
        <w:trPr>
          <w:trHeight w:val="131"/>
        </w:trPr>
        <w:tc>
          <w:tcPr>
            <w:tcW w:w="9445" w:type="dxa"/>
            <w:gridSpan w:val="2"/>
            <w:shd w:val="clear" w:color="auto" w:fill="D9D9D9" w:themeFill="background1" w:themeFillShade="D9"/>
          </w:tcPr>
          <w:p w14:paraId="5636EC03" w14:textId="77777777" w:rsidR="00587421" w:rsidRPr="00952DC3" w:rsidRDefault="00587421" w:rsidP="00056A6B">
            <w:r>
              <w:rPr>
                <w:b/>
              </w:rPr>
              <w:lastRenderedPageBreak/>
              <w:t>Screen #</w:t>
            </w:r>
            <w:r>
              <w:rPr>
                <w:b/>
              </w:rPr>
              <w:fldChar w:fldCharType="begin"/>
            </w:r>
            <w:r>
              <w:rPr>
                <w:b/>
              </w:rPr>
              <w:instrText xml:space="preserve"> AUTONUMLGL  \* Arabic \e </w:instrText>
            </w:r>
            <w:r>
              <w:rPr>
                <w:b/>
              </w:rPr>
              <w:fldChar w:fldCharType="end"/>
            </w:r>
          </w:p>
        </w:tc>
      </w:tr>
      <w:tr w:rsidR="00587421" w14:paraId="650988E9" w14:textId="77777777" w:rsidTr="00056A6B">
        <w:trPr>
          <w:trHeight w:val="131"/>
        </w:trPr>
        <w:tc>
          <w:tcPr>
            <w:tcW w:w="2078" w:type="dxa"/>
            <w:shd w:val="clear" w:color="auto" w:fill="D9D9D9" w:themeFill="background1" w:themeFillShade="D9"/>
          </w:tcPr>
          <w:p w14:paraId="3C5A4518" w14:textId="77777777" w:rsidR="00587421" w:rsidRDefault="00587421" w:rsidP="00056A6B">
            <w:pPr>
              <w:rPr>
                <w:b/>
              </w:rPr>
            </w:pPr>
            <w:r>
              <w:rPr>
                <w:b/>
              </w:rPr>
              <w:t xml:space="preserve">Page type: </w:t>
            </w:r>
          </w:p>
        </w:tc>
        <w:tc>
          <w:tcPr>
            <w:tcW w:w="7367" w:type="dxa"/>
            <w:shd w:val="clear" w:color="auto" w:fill="D9D9D9" w:themeFill="background1" w:themeFillShade="D9"/>
          </w:tcPr>
          <w:p w14:paraId="6E198B7F" w14:textId="7B8DD937" w:rsidR="00587421" w:rsidRPr="006C5550" w:rsidRDefault="00587421" w:rsidP="00056A6B">
            <w:r>
              <w:t xml:space="preserve">Inline </w:t>
            </w:r>
            <w:r w:rsidR="006A68F3">
              <w:t>questions</w:t>
            </w:r>
          </w:p>
        </w:tc>
      </w:tr>
      <w:tr w:rsidR="00587421" w14:paraId="3C21788D" w14:textId="77777777" w:rsidTr="00056A6B">
        <w:trPr>
          <w:trHeight w:val="131"/>
        </w:trPr>
        <w:tc>
          <w:tcPr>
            <w:tcW w:w="2078" w:type="dxa"/>
            <w:shd w:val="clear" w:color="auto" w:fill="D9D9D9" w:themeFill="background1" w:themeFillShade="D9"/>
          </w:tcPr>
          <w:p w14:paraId="39D64390" w14:textId="77777777" w:rsidR="00587421" w:rsidRDefault="00587421" w:rsidP="00056A6B">
            <w:pPr>
              <w:rPr>
                <w:b/>
              </w:rPr>
            </w:pPr>
            <w:r>
              <w:rPr>
                <w:b/>
              </w:rPr>
              <w:t>General Developer Notes</w:t>
            </w:r>
          </w:p>
        </w:tc>
        <w:tc>
          <w:tcPr>
            <w:tcW w:w="7367" w:type="dxa"/>
            <w:shd w:val="clear" w:color="auto" w:fill="D9D9D9" w:themeFill="background1" w:themeFillShade="D9"/>
          </w:tcPr>
          <w:p w14:paraId="27106C8F" w14:textId="63F44530" w:rsidR="00587421" w:rsidRPr="00AF0A8C" w:rsidRDefault="006A68F3" w:rsidP="00056A6B">
            <w:r>
              <w:t>There are no correct answers.</w:t>
            </w:r>
          </w:p>
        </w:tc>
      </w:tr>
    </w:tbl>
    <w:p w14:paraId="6D7EC80B" w14:textId="506D8F22" w:rsidR="00587421" w:rsidRDefault="00587421" w:rsidP="00587421">
      <w:pPr>
        <w:spacing w:after="0" w:line="240" w:lineRule="auto"/>
        <w:rPr>
          <w:sz w:val="24"/>
          <w:szCs w:val="24"/>
        </w:rPr>
      </w:pPr>
    </w:p>
    <w:p w14:paraId="69C3987E" w14:textId="5F515D0F" w:rsidR="00CD4A87" w:rsidRPr="00423F79" w:rsidRDefault="006A68F3" w:rsidP="006A68F3">
      <w:pPr>
        <w:pStyle w:val="Heading1"/>
      </w:pPr>
      <w:bookmarkStart w:id="58" w:name="_Toc481421625"/>
      <w:bookmarkStart w:id="59" w:name="_Toc481495594"/>
      <w:r>
        <w:t>Reflecting on Audience and Purpose</w:t>
      </w:r>
      <w:bookmarkEnd w:id="58"/>
      <w:bookmarkEnd w:id="59"/>
    </w:p>
    <w:p w14:paraId="06D58D16" w14:textId="77777777" w:rsidR="00CD4A87" w:rsidRPr="00423F79" w:rsidRDefault="00CD4A87" w:rsidP="00CD4A87">
      <w:pPr>
        <w:spacing w:after="0" w:line="240" w:lineRule="auto"/>
        <w:rPr>
          <w:bCs/>
          <w:sz w:val="24"/>
          <w:szCs w:val="24"/>
        </w:rPr>
      </w:pPr>
      <w:r w:rsidRPr="00423F79">
        <w:rPr>
          <w:bCs/>
          <w:sz w:val="24"/>
          <w:szCs w:val="24"/>
        </w:rPr>
        <w:t>Now that you’ve published your very own autobiography, let’s consider how audience and purpose might have guided your writing choices.</w:t>
      </w:r>
    </w:p>
    <w:p w14:paraId="49924C66" w14:textId="77777777" w:rsidR="00CD4A87" w:rsidRPr="00423F79" w:rsidRDefault="00CD4A87" w:rsidP="00CD4A87">
      <w:pPr>
        <w:spacing w:after="0" w:line="240" w:lineRule="auto"/>
        <w:rPr>
          <w:bCs/>
          <w:sz w:val="24"/>
          <w:szCs w:val="24"/>
        </w:rPr>
      </w:pPr>
    </w:p>
    <w:p w14:paraId="0C89C2DE" w14:textId="77777777" w:rsidR="00CD4A87" w:rsidRPr="006A68F3" w:rsidRDefault="00CD4A87" w:rsidP="00CD4A87">
      <w:pPr>
        <w:spacing w:after="0" w:line="240" w:lineRule="auto"/>
        <w:rPr>
          <w:sz w:val="24"/>
          <w:szCs w:val="24"/>
        </w:rPr>
      </w:pPr>
      <w:r w:rsidRPr="006A68F3">
        <w:rPr>
          <w:sz w:val="24"/>
          <w:szCs w:val="24"/>
        </w:rPr>
        <w:t>Who was your audience for this?</w:t>
      </w:r>
    </w:p>
    <w:p w14:paraId="1C058203" w14:textId="2D01E4A9" w:rsidR="00CD4A87" w:rsidRPr="006A68F3" w:rsidRDefault="006A68F3" w:rsidP="006E5372">
      <w:pPr>
        <w:pStyle w:val="ListParagraph"/>
        <w:numPr>
          <w:ilvl w:val="0"/>
          <w:numId w:val="16"/>
        </w:numPr>
        <w:spacing w:after="0"/>
        <w:rPr>
          <w:rFonts w:asciiTheme="minorHAnsi" w:hAnsiTheme="minorHAnsi"/>
          <w:sz w:val="24"/>
          <w:szCs w:val="24"/>
        </w:rPr>
      </w:pPr>
      <w:r w:rsidRPr="006A68F3">
        <w:rPr>
          <w:rFonts w:asciiTheme="minorHAnsi" w:hAnsiTheme="minorHAnsi"/>
          <w:bCs/>
          <w:sz w:val="24"/>
          <w:szCs w:val="24"/>
        </w:rPr>
        <w:t>Classmates</w:t>
      </w:r>
    </w:p>
    <w:p w14:paraId="67AB2D9E" w14:textId="7ECFA4D3" w:rsidR="006A68F3" w:rsidRPr="006A68F3" w:rsidRDefault="006A68F3" w:rsidP="006E5372">
      <w:pPr>
        <w:pStyle w:val="ListParagraph"/>
        <w:numPr>
          <w:ilvl w:val="0"/>
          <w:numId w:val="16"/>
        </w:numPr>
        <w:spacing w:after="0"/>
        <w:rPr>
          <w:rFonts w:asciiTheme="minorHAnsi" w:hAnsiTheme="minorHAnsi"/>
          <w:bCs/>
          <w:sz w:val="24"/>
          <w:szCs w:val="24"/>
        </w:rPr>
      </w:pPr>
      <w:r w:rsidRPr="006A68F3">
        <w:rPr>
          <w:rFonts w:asciiTheme="minorHAnsi" w:hAnsiTheme="minorHAnsi"/>
          <w:bCs/>
          <w:sz w:val="24"/>
          <w:szCs w:val="24"/>
        </w:rPr>
        <w:t>Instructor</w:t>
      </w:r>
    </w:p>
    <w:p w14:paraId="05468E59" w14:textId="4EF72877" w:rsidR="006A68F3" w:rsidRPr="006A68F3" w:rsidRDefault="006A68F3" w:rsidP="006E5372">
      <w:pPr>
        <w:pStyle w:val="ListParagraph"/>
        <w:numPr>
          <w:ilvl w:val="0"/>
          <w:numId w:val="16"/>
        </w:numPr>
        <w:spacing w:after="0"/>
        <w:rPr>
          <w:rFonts w:asciiTheme="minorHAnsi" w:hAnsiTheme="minorHAnsi"/>
          <w:bCs/>
          <w:sz w:val="24"/>
          <w:szCs w:val="24"/>
        </w:rPr>
      </w:pPr>
      <w:r w:rsidRPr="006A68F3">
        <w:rPr>
          <w:rFonts w:asciiTheme="minorHAnsi" w:hAnsiTheme="minorHAnsi"/>
          <w:bCs/>
          <w:sz w:val="24"/>
          <w:szCs w:val="24"/>
        </w:rPr>
        <w:t>Classmates and Instructor</w:t>
      </w:r>
    </w:p>
    <w:p w14:paraId="3BBED34C" w14:textId="77777777" w:rsidR="006A68F3" w:rsidRDefault="006A68F3" w:rsidP="006A68F3">
      <w:pPr>
        <w:spacing w:after="0" w:line="240" w:lineRule="auto"/>
        <w:rPr>
          <w:bCs/>
          <w:sz w:val="24"/>
          <w:szCs w:val="24"/>
        </w:rPr>
      </w:pPr>
    </w:p>
    <w:p w14:paraId="738C78D1" w14:textId="63EAF8C5" w:rsidR="00CD4A87" w:rsidRPr="00CB0591" w:rsidRDefault="00CD4A87" w:rsidP="00CD4A87">
      <w:pPr>
        <w:spacing w:after="0" w:line="240" w:lineRule="auto"/>
        <w:rPr>
          <w:sz w:val="24"/>
          <w:szCs w:val="24"/>
        </w:rPr>
      </w:pPr>
      <w:r w:rsidRPr="00CB0591">
        <w:rPr>
          <w:sz w:val="24"/>
          <w:szCs w:val="24"/>
        </w:rPr>
        <w:t>How did your awareness of your audience affect the decisions you made as you were writing?</w:t>
      </w:r>
      <w:r w:rsidR="00CB0591">
        <w:rPr>
          <w:bCs/>
          <w:sz w:val="24"/>
          <w:szCs w:val="24"/>
        </w:rPr>
        <w:t xml:space="preserve"> Select all that apply.</w:t>
      </w:r>
    </w:p>
    <w:p w14:paraId="74A584DE" w14:textId="57B21DB6" w:rsidR="00CD4A87" w:rsidRPr="00423F79" w:rsidRDefault="009B5850" w:rsidP="006E5372">
      <w:pPr>
        <w:pStyle w:val="ListParagraph"/>
        <w:numPr>
          <w:ilvl w:val="0"/>
          <w:numId w:val="17"/>
        </w:numPr>
        <w:spacing w:before="0" w:after="0"/>
        <w:rPr>
          <w:rFonts w:asciiTheme="minorHAnsi" w:hAnsiTheme="minorHAnsi"/>
          <w:bCs/>
          <w:sz w:val="24"/>
          <w:szCs w:val="24"/>
        </w:rPr>
      </w:pPr>
      <w:r>
        <w:rPr>
          <w:rFonts w:asciiTheme="minorHAnsi" w:hAnsiTheme="minorHAnsi"/>
          <w:bCs/>
          <w:sz w:val="24"/>
          <w:szCs w:val="24"/>
        </w:rPr>
        <w:t>I</w:t>
      </w:r>
      <w:r w:rsidRPr="00423F79">
        <w:rPr>
          <w:rFonts w:asciiTheme="minorHAnsi" w:hAnsiTheme="minorHAnsi"/>
          <w:bCs/>
          <w:sz w:val="24"/>
          <w:szCs w:val="24"/>
        </w:rPr>
        <w:t xml:space="preserve"> </w:t>
      </w:r>
      <w:r w:rsidR="00CD4A87" w:rsidRPr="00423F79">
        <w:rPr>
          <w:rFonts w:asciiTheme="minorHAnsi" w:hAnsiTheme="minorHAnsi"/>
          <w:bCs/>
          <w:sz w:val="24"/>
          <w:szCs w:val="24"/>
        </w:rPr>
        <w:t>excluded information that was too personal</w:t>
      </w:r>
      <w:r>
        <w:rPr>
          <w:rFonts w:asciiTheme="minorHAnsi" w:hAnsiTheme="minorHAnsi"/>
          <w:bCs/>
          <w:sz w:val="24"/>
          <w:szCs w:val="24"/>
        </w:rPr>
        <w:t>.</w:t>
      </w:r>
    </w:p>
    <w:p w14:paraId="0CE72DFE" w14:textId="3C2A0125" w:rsidR="00CD4A87" w:rsidRPr="00423F79" w:rsidRDefault="009B5850" w:rsidP="006E5372">
      <w:pPr>
        <w:pStyle w:val="ListParagraph"/>
        <w:numPr>
          <w:ilvl w:val="0"/>
          <w:numId w:val="17"/>
        </w:numPr>
        <w:spacing w:before="0" w:after="0"/>
        <w:rPr>
          <w:rFonts w:asciiTheme="minorHAnsi" w:hAnsiTheme="minorHAnsi"/>
          <w:bCs/>
          <w:sz w:val="24"/>
          <w:szCs w:val="24"/>
        </w:rPr>
      </w:pPr>
      <w:r>
        <w:rPr>
          <w:rFonts w:asciiTheme="minorHAnsi" w:hAnsiTheme="minorHAnsi"/>
          <w:bCs/>
          <w:sz w:val="24"/>
          <w:szCs w:val="24"/>
        </w:rPr>
        <w:t xml:space="preserve">I </w:t>
      </w:r>
      <w:r w:rsidR="00CD4A87" w:rsidRPr="00423F79">
        <w:rPr>
          <w:rFonts w:asciiTheme="minorHAnsi" w:hAnsiTheme="minorHAnsi"/>
          <w:bCs/>
          <w:sz w:val="24"/>
          <w:szCs w:val="24"/>
        </w:rPr>
        <w:t>excluded information that wasn’t appropriate in a public forum</w:t>
      </w:r>
      <w:r>
        <w:rPr>
          <w:rFonts w:asciiTheme="minorHAnsi" w:hAnsiTheme="minorHAnsi"/>
          <w:bCs/>
          <w:sz w:val="24"/>
          <w:szCs w:val="24"/>
        </w:rPr>
        <w:t>.</w:t>
      </w:r>
    </w:p>
    <w:p w14:paraId="1BDC1EB3" w14:textId="5670E6F9" w:rsidR="00CD4A87" w:rsidRPr="00423F79" w:rsidRDefault="009B5850" w:rsidP="006E5372">
      <w:pPr>
        <w:pStyle w:val="ListParagraph"/>
        <w:numPr>
          <w:ilvl w:val="0"/>
          <w:numId w:val="17"/>
        </w:numPr>
        <w:spacing w:before="0" w:after="0"/>
        <w:rPr>
          <w:rFonts w:asciiTheme="minorHAnsi" w:hAnsiTheme="minorHAnsi"/>
          <w:bCs/>
          <w:sz w:val="24"/>
          <w:szCs w:val="24"/>
        </w:rPr>
      </w:pPr>
      <w:r>
        <w:rPr>
          <w:rFonts w:asciiTheme="minorHAnsi" w:hAnsiTheme="minorHAnsi"/>
          <w:bCs/>
          <w:sz w:val="24"/>
          <w:szCs w:val="24"/>
        </w:rPr>
        <w:t xml:space="preserve">I </w:t>
      </w:r>
      <w:r w:rsidR="00CD4A87" w:rsidRPr="00423F79">
        <w:rPr>
          <w:rFonts w:asciiTheme="minorHAnsi" w:hAnsiTheme="minorHAnsi"/>
          <w:bCs/>
          <w:sz w:val="24"/>
          <w:szCs w:val="24"/>
        </w:rPr>
        <w:t>included particular details so my instructor would become more familiar with me</w:t>
      </w:r>
      <w:r>
        <w:rPr>
          <w:rFonts w:asciiTheme="minorHAnsi" w:hAnsiTheme="minorHAnsi"/>
          <w:bCs/>
          <w:sz w:val="24"/>
          <w:szCs w:val="24"/>
        </w:rPr>
        <w:t>.</w:t>
      </w:r>
    </w:p>
    <w:p w14:paraId="6692800F" w14:textId="19430399" w:rsidR="00CD4A87" w:rsidRPr="00423F79" w:rsidRDefault="009B5850" w:rsidP="006E5372">
      <w:pPr>
        <w:pStyle w:val="ListParagraph"/>
        <w:numPr>
          <w:ilvl w:val="0"/>
          <w:numId w:val="17"/>
        </w:numPr>
        <w:spacing w:before="0" w:after="0"/>
        <w:rPr>
          <w:rFonts w:asciiTheme="minorHAnsi" w:hAnsiTheme="minorHAnsi"/>
          <w:bCs/>
          <w:sz w:val="24"/>
          <w:szCs w:val="24"/>
        </w:rPr>
      </w:pPr>
      <w:r>
        <w:rPr>
          <w:rFonts w:asciiTheme="minorHAnsi" w:hAnsiTheme="minorHAnsi"/>
          <w:bCs/>
          <w:sz w:val="24"/>
          <w:szCs w:val="24"/>
        </w:rPr>
        <w:t xml:space="preserve">I </w:t>
      </w:r>
      <w:r w:rsidR="00CD4A87" w:rsidRPr="00423F79">
        <w:rPr>
          <w:rFonts w:asciiTheme="minorHAnsi" w:hAnsiTheme="minorHAnsi"/>
          <w:bCs/>
          <w:sz w:val="24"/>
          <w:szCs w:val="24"/>
        </w:rPr>
        <w:t>searched for a particular style or structure to express my personality or display my strengths as a writer</w:t>
      </w:r>
      <w:r>
        <w:rPr>
          <w:rFonts w:asciiTheme="minorHAnsi" w:hAnsiTheme="minorHAnsi"/>
          <w:bCs/>
          <w:sz w:val="24"/>
          <w:szCs w:val="24"/>
        </w:rPr>
        <w:t>.</w:t>
      </w:r>
    </w:p>
    <w:p w14:paraId="27BD0681" w14:textId="77777777" w:rsidR="00CB0591" w:rsidRPr="00CB0591" w:rsidRDefault="00CB0591" w:rsidP="00CB0591">
      <w:pPr>
        <w:spacing w:after="0"/>
        <w:rPr>
          <w:bCs/>
          <w:sz w:val="24"/>
          <w:szCs w:val="24"/>
        </w:rPr>
      </w:pPr>
    </w:p>
    <w:p w14:paraId="1D47A0C9" w14:textId="0191EF44" w:rsidR="00CD4A87" w:rsidRPr="00CB0591" w:rsidRDefault="00CD4A87" w:rsidP="006A68F3">
      <w:pPr>
        <w:pStyle w:val="CommentText"/>
        <w:spacing w:after="0"/>
        <w:rPr>
          <w:sz w:val="24"/>
          <w:szCs w:val="24"/>
        </w:rPr>
      </w:pPr>
      <w:r w:rsidRPr="00CB0591">
        <w:rPr>
          <w:sz w:val="24"/>
          <w:szCs w:val="24"/>
        </w:rPr>
        <w:t>What was your purpose</w:t>
      </w:r>
      <w:r w:rsidR="00033372">
        <w:rPr>
          <w:sz w:val="24"/>
          <w:szCs w:val="24"/>
        </w:rPr>
        <w:t>?</w:t>
      </w:r>
      <w:r w:rsidRPr="00CB0591">
        <w:rPr>
          <w:sz w:val="24"/>
          <w:szCs w:val="24"/>
        </w:rPr>
        <w:t xml:space="preserve"> </w:t>
      </w:r>
      <w:r w:rsidR="00033372">
        <w:rPr>
          <w:sz w:val="24"/>
          <w:szCs w:val="24"/>
        </w:rPr>
        <w:t>I</w:t>
      </w:r>
      <w:r w:rsidRPr="00CB0591">
        <w:rPr>
          <w:sz w:val="24"/>
          <w:szCs w:val="24"/>
        </w:rPr>
        <w:t xml:space="preserve">n other words, what were you trying to do or accomplish by writing and publishing these ten words about yourself? </w:t>
      </w:r>
      <w:r w:rsidR="00033372">
        <w:rPr>
          <w:sz w:val="24"/>
          <w:szCs w:val="24"/>
        </w:rPr>
        <w:t>Select all that apply</w:t>
      </w:r>
    </w:p>
    <w:p w14:paraId="12EEE70B" w14:textId="77777777" w:rsidR="00CD4A87" w:rsidRPr="00423F79" w:rsidRDefault="00CD4A87" w:rsidP="006E5372">
      <w:pPr>
        <w:pStyle w:val="CommentText"/>
        <w:numPr>
          <w:ilvl w:val="0"/>
          <w:numId w:val="18"/>
        </w:numPr>
        <w:spacing w:after="0"/>
        <w:contextualSpacing/>
        <w:rPr>
          <w:sz w:val="24"/>
          <w:szCs w:val="24"/>
        </w:rPr>
      </w:pPr>
      <w:r w:rsidRPr="00423F79">
        <w:rPr>
          <w:sz w:val="24"/>
          <w:szCs w:val="24"/>
        </w:rPr>
        <w:t>Satisfy a requirement of my course</w:t>
      </w:r>
    </w:p>
    <w:p w14:paraId="72225E52" w14:textId="77777777" w:rsidR="00CD4A87" w:rsidRPr="00423F79" w:rsidRDefault="00CD4A87" w:rsidP="006E5372">
      <w:pPr>
        <w:pStyle w:val="CommentText"/>
        <w:numPr>
          <w:ilvl w:val="0"/>
          <w:numId w:val="18"/>
        </w:numPr>
        <w:spacing w:after="0"/>
        <w:contextualSpacing/>
        <w:rPr>
          <w:sz w:val="24"/>
          <w:szCs w:val="24"/>
        </w:rPr>
      </w:pPr>
      <w:r w:rsidRPr="00423F79">
        <w:rPr>
          <w:sz w:val="24"/>
          <w:szCs w:val="24"/>
        </w:rPr>
        <w:t>Introduce myself to my classmates</w:t>
      </w:r>
    </w:p>
    <w:p w14:paraId="2B895B03" w14:textId="6E2A4D35" w:rsidR="00CD4A87" w:rsidRPr="00423F79" w:rsidRDefault="00CD4A87" w:rsidP="006E5372">
      <w:pPr>
        <w:pStyle w:val="CommentText"/>
        <w:numPr>
          <w:ilvl w:val="0"/>
          <w:numId w:val="18"/>
        </w:numPr>
        <w:spacing w:after="0"/>
        <w:contextualSpacing/>
        <w:rPr>
          <w:sz w:val="24"/>
          <w:szCs w:val="24"/>
        </w:rPr>
      </w:pPr>
      <w:r w:rsidRPr="00423F79">
        <w:rPr>
          <w:sz w:val="24"/>
          <w:szCs w:val="24"/>
        </w:rPr>
        <w:t>Introduce myself to my instructor</w:t>
      </w:r>
    </w:p>
    <w:p w14:paraId="4F75593B" w14:textId="77777777" w:rsidR="00CD4A87" w:rsidRPr="00423F79" w:rsidRDefault="00CD4A87" w:rsidP="006E5372">
      <w:pPr>
        <w:pStyle w:val="CommentText"/>
        <w:numPr>
          <w:ilvl w:val="0"/>
          <w:numId w:val="18"/>
        </w:numPr>
        <w:spacing w:after="0"/>
        <w:contextualSpacing/>
        <w:rPr>
          <w:sz w:val="24"/>
          <w:szCs w:val="24"/>
        </w:rPr>
      </w:pPr>
      <w:r w:rsidRPr="00423F79">
        <w:rPr>
          <w:sz w:val="24"/>
          <w:szCs w:val="24"/>
        </w:rPr>
        <w:t>Create something that would be interesting or entertaining for my reader</w:t>
      </w:r>
    </w:p>
    <w:p w14:paraId="63ED0FC9" w14:textId="77777777" w:rsidR="00CD4A87" w:rsidRPr="00423F79" w:rsidRDefault="00CD4A87" w:rsidP="006E5372">
      <w:pPr>
        <w:pStyle w:val="CommentText"/>
        <w:numPr>
          <w:ilvl w:val="0"/>
          <w:numId w:val="18"/>
        </w:numPr>
        <w:spacing w:after="0"/>
        <w:contextualSpacing/>
        <w:rPr>
          <w:sz w:val="24"/>
          <w:szCs w:val="24"/>
        </w:rPr>
      </w:pPr>
      <w:r w:rsidRPr="00423F79">
        <w:rPr>
          <w:sz w:val="24"/>
          <w:szCs w:val="24"/>
        </w:rPr>
        <w:t xml:space="preserve">Create something that would show my instructor something special or unique about me or my writing ability </w:t>
      </w:r>
    </w:p>
    <w:p w14:paraId="57E76FB5" w14:textId="77777777" w:rsidR="00CD4A87" w:rsidRPr="00423F79" w:rsidRDefault="00CD4A87" w:rsidP="00CD4A87">
      <w:pPr>
        <w:spacing w:after="0" w:line="240" w:lineRule="auto"/>
        <w:rPr>
          <w:sz w:val="24"/>
          <w:szCs w:val="24"/>
        </w:rPr>
      </w:pPr>
    </w:p>
    <w:p w14:paraId="20DA310A" w14:textId="77777777" w:rsidR="00294BE2" w:rsidRDefault="00294BE2" w:rsidP="00CD4A87">
      <w:pPr>
        <w:spacing w:after="0" w:line="240" w:lineRule="auto"/>
        <w:rPr>
          <w:sz w:val="24"/>
          <w:szCs w:val="24"/>
        </w:rPr>
      </w:pPr>
      <w:r>
        <w:rPr>
          <w:sz w:val="24"/>
          <w:szCs w:val="24"/>
        </w:rPr>
        <w:t xml:space="preserve">I also had a “purpose” in asking you to write your autobiography: reading your “life story” and seeing the choices you made in selecting your ten words will help to become more familiar with you.  </w:t>
      </w:r>
    </w:p>
    <w:p w14:paraId="7D87E9FA" w14:textId="77777777" w:rsidR="00294BE2" w:rsidRDefault="00294BE2" w:rsidP="00CD4A87">
      <w:pPr>
        <w:spacing w:after="0" w:line="240" w:lineRule="auto"/>
        <w:rPr>
          <w:sz w:val="24"/>
          <w:szCs w:val="24"/>
        </w:rPr>
      </w:pPr>
    </w:p>
    <w:p w14:paraId="64B55CED" w14:textId="0A2D9C1B" w:rsidR="00CD4A87" w:rsidRPr="00423F79" w:rsidRDefault="00294BE2" w:rsidP="00CD4A87">
      <w:pPr>
        <w:spacing w:after="0" w:line="240" w:lineRule="auto"/>
        <w:rPr>
          <w:sz w:val="24"/>
          <w:szCs w:val="24"/>
        </w:rPr>
      </w:pPr>
      <w:r>
        <w:rPr>
          <w:sz w:val="24"/>
          <w:szCs w:val="24"/>
        </w:rPr>
        <w:t xml:space="preserve">It’s also an opportunity to illustrate how our writing assignments will help you to meet the seven learning outcomes in this course. </w:t>
      </w:r>
      <w:r w:rsidR="00CD4A87" w:rsidRPr="00423F79">
        <w:rPr>
          <w:sz w:val="24"/>
          <w:szCs w:val="24"/>
        </w:rPr>
        <w:t xml:space="preserve">Take another look at the seven </w:t>
      </w:r>
      <w:r w:rsidR="003C0AA7">
        <w:rPr>
          <w:sz w:val="24"/>
          <w:szCs w:val="24"/>
        </w:rPr>
        <w:t>skills</w:t>
      </w:r>
      <w:r w:rsidR="00CD4A87" w:rsidRPr="00423F79">
        <w:rPr>
          <w:sz w:val="24"/>
          <w:szCs w:val="24"/>
        </w:rPr>
        <w:t xml:space="preserve"> that we reviewed earlier. Even in this short, ten-word exercise, can you identify any skills that you </w:t>
      </w:r>
      <w:r w:rsidR="003C0AA7">
        <w:rPr>
          <w:sz w:val="24"/>
          <w:szCs w:val="24"/>
        </w:rPr>
        <w:t>applied</w:t>
      </w:r>
      <w:r w:rsidR="00CD4A87" w:rsidRPr="00423F79">
        <w:rPr>
          <w:sz w:val="24"/>
          <w:szCs w:val="24"/>
        </w:rPr>
        <w:t xml:space="preserve"> in this exercise? Click on the skills that you think were useful.</w:t>
      </w:r>
    </w:p>
    <w:p w14:paraId="1CBAD8B3" w14:textId="77777777" w:rsidR="00CD4A87" w:rsidRPr="00423F79" w:rsidRDefault="00CD4A87" w:rsidP="00CD4A87">
      <w:pPr>
        <w:spacing w:after="0" w:line="240" w:lineRule="auto"/>
        <w:rPr>
          <w:sz w:val="24"/>
          <w:szCs w:val="24"/>
        </w:rPr>
      </w:pPr>
    </w:p>
    <w:p w14:paraId="47181462" w14:textId="5EAF0A9F" w:rsidR="00CD4A87" w:rsidRPr="00423F79" w:rsidRDefault="006872FD" w:rsidP="006872FD">
      <w:pPr>
        <w:spacing w:after="0" w:line="240" w:lineRule="auto"/>
        <w:rPr>
          <w:sz w:val="24"/>
          <w:szCs w:val="24"/>
        </w:rPr>
      </w:pPr>
      <w:r>
        <w:rPr>
          <w:sz w:val="24"/>
          <w:szCs w:val="24"/>
        </w:rPr>
        <w:t>{</w:t>
      </w:r>
      <w:r w:rsidRPr="006872FD">
        <w:rPr>
          <w:sz w:val="24"/>
          <w:szCs w:val="24"/>
          <w:highlight w:val="yellow"/>
        </w:rPr>
        <w:t>accordion</w:t>
      </w:r>
      <w:r>
        <w:rPr>
          <w:sz w:val="24"/>
          <w:szCs w:val="24"/>
        </w:rPr>
        <w:t xml:space="preserve">} </w:t>
      </w:r>
      <w:r w:rsidR="00CD4A87" w:rsidRPr="00423F79">
        <w:rPr>
          <w:sz w:val="24"/>
          <w:szCs w:val="24"/>
        </w:rPr>
        <w:t>Use reading skills to understand the audience, purpose, and main idea of various texts.</w:t>
      </w:r>
    </w:p>
    <w:p w14:paraId="01D2C6C7" w14:textId="3034390F" w:rsidR="00CD4A87" w:rsidRPr="00423F79" w:rsidRDefault="00CD4A87" w:rsidP="006872FD">
      <w:pPr>
        <w:spacing w:after="0" w:line="240" w:lineRule="auto"/>
        <w:rPr>
          <w:sz w:val="24"/>
          <w:szCs w:val="24"/>
        </w:rPr>
      </w:pPr>
      <w:r w:rsidRPr="00423F79">
        <w:rPr>
          <w:sz w:val="24"/>
          <w:szCs w:val="24"/>
        </w:rPr>
        <w:lastRenderedPageBreak/>
        <w:t xml:space="preserve">Sure. </w:t>
      </w:r>
      <w:r w:rsidR="0063111E">
        <w:rPr>
          <w:sz w:val="24"/>
          <w:szCs w:val="24"/>
        </w:rPr>
        <w:t>If you looked at your classmates’ autobiographies, you thought about the writer’s purpose and main idea. Also, a</w:t>
      </w:r>
      <w:r w:rsidRPr="00423F79">
        <w:rPr>
          <w:sz w:val="24"/>
          <w:szCs w:val="24"/>
        </w:rPr>
        <w:t>s we already discovered, our writing was shaped by an understanding of who we were writing for and what we were aiming to accomplish.</w:t>
      </w:r>
    </w:p>
    <w:p w14:paraId="0B388B20" w14:textId="7080C8D2" w:rsidR="006872FD" w:rsidRPr="00423F79" w:rsidRDefault="006872FD" w:rsidP="006872FD">
      <w:pPr>
        <w:spacing w:after="0" w:line="240" w:lineRule="auto"/>
        <w:rPr>
          <w:sz w:val="24"/>
          <w:szCs w:val="24"/>
        </w:rPr>
      </w:pPr>
      <w:r>
        <w:rPr>
          <w:sz w:val="24"/>
          <w:szCs w:val="24"/>
        </w:rPr>
        <w:t>{</w:t>
      </w:r>
      <w:r w:rsidRPr="006872FD">
        <w:rPr>
          <w:sz w:val="24"/>
          <w:szCs w:val="24"/>
          <w:highlight w:val="yellow"/>
        </w:rPr>
        <w:t>/accordion</w:t>
      </w:r>
      <w:r>
        <w:rPr>
          <w:sz w:val="24"/>
          <w:szCs w:val="24"/>
        </w:rPr>
        <w:t>}</w:t>
      </w:r>
    </w:p>
    <w:p w14:paraId="4C2D6A23" w14:textId="77777777" w:rsidR="006872FD" w:rsidRDefault="006872FD" w:rsidP="006872FD">
      <w:pPr>
        <w:spacing w:after="0" w:line="240" w:lineRule="auto"/>
        <w:rPr>
          <w:sz w:val="24"/>
          <w:szCs w:val="24"/>
        </w:rPr>
      </w:pPr>
    </w:p>
    <w:p w14:paraId="0E20653C" w14:textId="054DA4BF" w:rsidR="00CD4A87" w:rsidRPr="00423F79" w:rsidRDefault="006872FD" w:rsidP="006872FD">
      <w:pPr>
        <w:spacing w:after="0" w:line="240" w:lineRule="auto"/>
        <w:rPr>
          <w:sz w:val="24"/>
          <w:szCs w:val="24"/>
        </w:rPr>
      </w:pPr>
      <w:r>
        <w:rPr>
          <w:sz w:val="24"/>
          <w:szCs w:val="24"/>
        </w:rPr>
        <w:t>{</w:t>
      </w:r>
      <w:r w:rsidRPr="006872FD">
        <w:rPr>
          <w:sz w:val="24"/>
          <w:szCs w:val="24"/>
          <w:highlight w:val="yellow"/>
        </w:rPr>
        <w:t>accordion</w:t>
      </w:r>
      <w:r>
        <w:rPr>
          <w:sz w:val="24"/>
          <w:szCs w:val="24"/>
        </w:rPr>
        <w:t xml:space="preserve">} </w:t>
      </w:r>
      <w:r w:rsidR="00CD4A87" w:rsidRPr="00423F79">
        <w:rPr>
          <w:sz w:val="24"/>
          <w:szCs w:val="24"/>
        </w:rPr>
        <w:t xml:space="preserve">Use critical thinking skills to respond to questions of bias, evidence and source in a variety of texts. </w:t>
      </w:r>
    </w:p>
    <w:p w14:paraId="0BD87755" w14:textId="3EAB4972" w:rsidR="00CD4A87" w:rsidRPr="00423F79" w:rsidRDefault="00CD4A87" w:rsidP="006872FD">
      <w:pPr>
        <w:spacing w:after="0" w:line="240" w:lineRule="auto"/>
        <w:rPr>
          <w:sz w:val="24"/>
          <w:szCs w:val="24"/>
        </w:rPr>
      </w:pPr>
      <w:r w:rsidRPr="00423F79">
        <w:rPr>
          <w:sz w:val="24"/>
          <w:szCs w:val="24"/>
        </w:rPr>
        <w:t xml:space="preserve">We probably didn’t need to consider evidence in this situation, but we certainly use critical thinking skills when we read each other’s autobiographies — what do their choices say about them, their personality, their priorities, their goals? </w:t>
      </w:r>
    </w:p>
    <w:p w14:paraId="7C5DD9D8" w14:textId="77777777" w:rsidR="006872FD" w:rsidRPr="00423F79" w:rsidRDefault="006872FD" w:rsidP="006872FD">
      <w:pPr>
        <w:spacing w:after="0" w:line="240" w:lineRule="auto"/>
        <w:rPr>
          <w:sz w:val="24"/>
          <w:szCs w:val="24"/>
        </w:rPr>
      </w:pPr>
      <w:r>
        <w:rPr>
          <w:sz w:val="24"/>
          <w:szCs w:val="24"/>
        </w:rPr>
        <w:t>{</w:t>
      </w:r>
      <w:r w:rsidRPr="006872FD">
        <w:rPr>
          <w:sz w:val="24"/>
          <w:szCs w:val="24"/>
          <w:highlight w:val="yellow"/>
        </w:rPr>
        <w:t>/accordion</w:t>
      </w:r>
      <w:r>
        <w:rPr>
          <w:sz w:val="24"/>
          <w:szCs w:val="24"/>
        </w:rPr>
        <w:t>}</w:t>
      </w:r>
    </w:p>
    <w:p w14:paraId="5E7DB1F7" w14:textId="77777777" w:rsidR="0063111E" w:rsidRDefault="0063111E" w:rsidP="006872FD">
      <w:pPr>
        <w:spacing w:after="0" w:line="240" w:lineRule="auto"/>
        <w:rPr>
          <w:sz w:val="24"/>
          <w:szCs w:val="24"/>
        </w:rPr>
      </w:pPr>
    </w:p>
    <w:p w14:paraId="0A66BBC4" w14:textId="4C47F4D3" w:rsidR="00CD4A87" w:rsidRPr="00423F79" w:rsidRDefault="006872FD" w:rsidP="006872FD">
      <w:pPr>
        <w:spacing w:after="0" w:line="240" w:lineRule="auto"/>
        <w:rPr>
          <w:sz w:val="24"/>
          <w:szCs w:val="24"/>
        </w:rPr>
      </w:pPr>
      <w:r>
        <w:rPr>
          <w:sz w:val="24"/>
          <w:szCs w:val="24"/>
        </w:rPr>
        <w:t>{</w:t>
      </w:r>
      <w:r w:rsidRPr="006872FD">
        <w:rPr>
          <w:sz w:val="24"/>
          <w:szCs w:val="24"/>
          <w:highlight w:val="yellow"/>
        </w:rPr>
        <w:t>accordion</w:t>
      </w:r>
      <w:r>
        <w:rPr>
          <w:sz w:val="24"/>
          <w:szCs w:val="24"/>
        </w:rPr>
        <w:t xml:space="preserve">} </w:t>
      </w:r>
      <w:r w:rsidR="00CD4A87" w:rsidRPr="00423F79">
        <w:rPr>
          <w:sz w:val="24"/>
          <w:szCs w:val="24"/>
        </w:rPr>
        <w:t>Summarize video, texts, ideas or designs.</w:t>
      </w:r>
    </w:p>
    <w:p w14:paraId="223E1769" w14:textId="5CD5FA8A" w:rsidR="00CD4A87" w:rsidRPr="00423F79" w:rsidRDefault="00CD4A87" w:rsidP="006872FD">
      <w:pPr>
        <w:spacing w:after="0" w:line="240" w:lineRule="auto"/>
        <w:rPr>
          <w:sz w:val="24"/>
          <w:szCs w:val="24"/>
        </w:rPr>
      </w:pPr>
      <w:r w:rsidRPr="00423F79">
        <w:rPr>
          <w:sz w:val="24"/>
          <w:szCs w:val="24"/>
        </w:rPr>
        <w:t xml:space="preserve">Absolutely. With only ten words at our disposal, we’re forced to summarize our own lives! </w:t>
      </w:r>
    </w:p>
    <w:p w14:paraId="4B723715" w14:textId="77777777" w:rsidR="006872FD" w:rsidRPr="00423F79" w:rsidRDefault="006872FD" w:rsidP="006872FD">
      <w:pPr>
        <w:spacing w:after="0" w:line="240" w:lineRule="auto"/>
        <w:rPr>
          <w:sz w:val="24"/>
          <w:szCs w:val="24"/>
        </w:rPr>
      </w:pPr>
      <w:r>
        <w:rPr>
          <w:sz w:val="24"/>
          <w:szCs w:val="24"/>
        </w:rPr>
        <w:t>{</w:t>
      </w:r>
      <w:r w:rsidRPr="006872FD">
        <w:rPr>
          <w:sz w:val="24"/>
          <w:szCs w:val="24"/>
          <w:highlight w:val="yellow"/>
        </w:rPr>
        <w:t>/accordion</w:t>
      </w:r>
      <w:r>
        <w:rPr>
          <w:sz w:val="24"/>
          <w:szCs w:val="24"/>
        </w:rPr>
        <w:t>}</w:t>
      </w:r>
    </w:p>
    <w:p w14:paraId="181BA667" w14:textId="77777777" w:rsidR="0063111E" w:rsidRDefault="0063111E" w:rsidP="006872FD">
      <w:pPr>
        <w:spacing w:after="0" w:line="240" w:lineRule="auto"/>
        <w:rPr>
          <w:sz w:val="24"/>
          <w:szCs w:val="24"/>
        </w:rPr>
      </w:pPr>
    </w:p>
    <w:p w14:paraId="4314DC61" w14:textId="183C61D2" w:rsidR="00CD4A87" w:rsidRPr="00423F79" w:rsidRDefault="006872FD" w:rsidP="006872FD">
      <w:pPr>
        <w:spacing w:after="0" w:line="240" w:lineRule="auto"/>
        <w:rPr>
          <w:sz w:val="24"/>
          <w:szCs w:val="24"/>
        </w:rPr>
      </w:pPr>
      <w:r>
        <w:rPr>
          <w:sz w:val="24"/>
          <w:szCs w:val="24"/>
        </w:rPr>
        <w:t>{</w:t>
      </w:r>
      <w:r w:rsidRPr="006872FD">
        <w:rPr>
          <w:sz w:val="24"/>
          <w:szCs w:val="24"/>
          <w:highlight w:val="yellow"/>
        </w:rPr>
        <w:t>accordion</w:t>
      </w:r>
      <w:r>
        <w:rPr>
          <w:sz w:val="24"/>
          <w:szCs w:val="24"/>
        </w:rPr>
        <w:t xml:space="preserve">} </w:t>
      </w:r>
      <w:r w:rsidR="00CD4A87" w:rsidRPr="00423F79">
        <w:rPr>
          <w:sz w:val="24"/>
          <w:szCs w:val="24"/>
        </w:rPr>
        <w:t xml:space="preserve">Give my point of view in response to a problem or question. </w:t>
      </w:r>
    </w:p>
    <w:p w14:paraId="125748C9" w14:textId="4D7A0417" w:rsidR="00CD4A87" w:rsidRPr="00423F79" w:rsidRDefault="00CD4A87" w:rsidP="006872FD">
      <w:pPr>
        <w:spacing w:after="0" w:line="240" w:lineRule="auto"/>
        <w:rPr>
          <w:sz w:val="24"/>
          <w:szCs w:val="24"/>
        </w:rPr>
      </w:pPr>
      <w:r w:rsidRPr="00423F79">
        <w:rPr>
          <w:sz w:val="24"/>
          <w:szCs w:val="24"/>
        </w:rPr>
        <w:t xml:space="preserve">Definitely. You’ve been given a very specific set of instructions, and you had to express something meaningful and unique within those guidelines. </w:t>
      </w:r>
    </w:p>
    <w:p w14:paraId="1DB1987C" w14:textId="77777777" w:rsidR="006872FD" w:rsidRPr="00423F79" w:rsidRDefault="006872FD" w:rsidP="006872FD">
      <w:pPr>
        <w:spacing w:after="0" w:line="240" w:lineRule="auto"/>
        <w:rPr>
          <w:sz w:val="24"/>
          <w:szCs w:val="24"/>
        </w:rPr>
      </w:pPr>
      <w:r>
        <w:rPr>
          <w:sz w:val="24"/>
          <w:szCs w:val="24"/>
        </w:rPr>
        <w:t>{</w:t>
      </w:r>
      <w:r w:rsidRPr="006872FD">
        <w:rPr>
          <w:sz w:val="24"/>
          <w:szCs w:val="24"/>
          <w:highlight w:val="yellow"/>
        </w:rPr>
        <w:t>/accordion</w:t>
      </w:r>
      <w:r>
        <w:rPr>
          <w:sz w:val="24"/>
          <w:szCs w:val="24"/>
        </w:rPr>
        <w:t>}</w:t>
      </w:r>
    </w:p>
    <w:p w14:paraId="62136704" w14:textId="77777777" w:rsidR="0063111E" w:rsidRDefault="0063111E" w:rsidP="006872FD">
      <w:pPr>
        <w:spacing w:after="0" w:line="240" w:lineRule="auto"/>
        <w:rPr>
          <w:sz w:val="24"/>
          <w:szCs w:val="24"/>
        </w:rPr>
      </w:pPr>
    </w:p>
    <w:p w14:paraId="39900ECD" w14:textId="2D33ADFA" w:rsidR="00CD4A87" w:rsidRPr="00423F79" w:rsidRDefault="006872FD" w:rsidP="006872FD">
      <w:pPr>
        <w:spacing w:after="0" w:line="240" w:lineRule="auto"/>
        <w:rPr>
          <w:sz w:val="24"/>
          <w:szCs w:val="24"/>
        </w:rPr>
      </w:pPr>
      <w:r>
        <w:rPr>
          <w:sz w:val="24"/>
          <w:szCs w:val="24"/>
        </w:rPr>
        <w:t>{</w:t>
      </w:r>
      <w:r w:rsidRPr="006872FD">
        <w:rPr>
          <w:sz w:val="24"/>
          <w:szCs w:val="24"/>
          <w:highlight w:val="yellow"/>
        </w:rPr>
        <w:t>accordion</w:t>
      </w:r>
      <w:r>
        <w:rPr>
          <w:sz w:val="24"/>
          <w:szCs w:val="24"/>
        </w:rPr>
        <w:t xml:space="preserve">} </w:t>
      </w:r>
      <w:r w:rsidR="00CD4A87" w:rsidRPr="00423F79">
        <w:rPr>
          <w:sz w:val="24"/>
          <w:szCs w:val="24"/>
        </w:rPr>
        <w:t xml:space="preserve">Plan, write, and revise written pieces of work. </w:t>
      </w:r>
    </w:p>
    <w:p w14:paraId="6694A8C2" w14:textId="6BBAC120" w:rsidR="00CD4A87" w:rsidRPr="00423F79" w:rsidRDefault="00CD4A87" w:rsidP="006872FD">
      <w:pPr>
        <w:spacing w:after="0" w:line="240" w:lineRule="auto"/>
        <w:rPr>
          <w:sz w:val="24"/>
          <w:szCs w:val="24"/>
        </w:rPr>
      </w:pPr>
      <w:r w:rsidRPr="00423F79">
        <w:rPr>
          <w:sz w:val="24"/>
          <w:szCs w:val="24"/>
        </w:rPr>
        <w:t xml:space="preserve">Probably. While it’s possible that your ten words flowed immediately out of your mind, most of us likely crafted our ten words over time — adding and deleting, crossing out words, searching for one more or one less; maybe you even began with a brainstorm. </w:t>
      </w:r>
    </w:p>
    <w:p w14:paraId="37E6B835" w14:textId="77777777" w:rsidR="006872FD" w:rsidRPr="00423F79" w:rsidRDefault="006872FD" w:rsidP="006872FD">
      <w:pPr>
        <w:spacing w:after="0" w:line="240" w:lineRule="auto"/>
        <w:rPr>
          <w:sz w:val="24"/>
          <w:szCs w:val="24"/>
        </w:rPr>
      </w:pPr>
      <w:r>
        <w:rPr>
          <w:sz w:val="24"/>
          <w:szCs w:val="24"/>
        </w:rPr>
        <w:t>{</w:t>
      </w:r>
      <w:r w:rsidRPr="006872FD">
        <w:rPr>
          <w:sz w:val="24"/>
          <w:szCs w:val="24"/>
          <w:highlight w:val="yellow"/>
        </w:rPr>
        <w:t>/accordion</w:t>
      </w:r>
      <w:r>
        <w:rPr>
          <w:sz w:val="24"/>
          <w:szCs w:val="24"/>
        </w:rPr>
        <w:t>}</w:t>
      </w:r>
    </w:p>
    <w:p w14:paraId="378F3953" w14:textId="77777777" w:rsidR="0063111E" w:rsidRDefault="0063111E" w:rsidP="006872FD">
      <w:pPr>
        <w:spacing w:after="0" w:line="240" w:lineRule="auto"/>
        <w:rPr>
          <w:sz w:val="24"/>
          <w:szCs w:val="24"/>
        </w:rPr>
      </w:pPr>
    </w:p>
    <w:p w14:paraId="701B15F5" w14:textId="7F07E391" w:rsidR="00CD4A87" w:rsidRPr="00423F79" w:rsidRDefault="006872FD" w:rsidP="006872FD">
      <w:pPr>
        <w:spacing w:after="0" w:line="240" w:lineRule="auto"/>
        <w:rPr>
          <w:sz w:val="24"/>
          <w:szCs w:val="24"/>
        </w:rPr>
      </w:pPr>
      <w:r>
        <w:rPr>
          <w:sz w:val="24"/>
          <w:szCs w:val="24"/>
        </w:rPr>
        <w:t>{</w:t>
      </w:r>
      <w:r w:rsidRPr="006872FD">
        <w:rPr>
          <w:sz w:val="24"/>
          <w:szCs w:val="24"/>
          <w:highlight w:val="yellow"/>
        </w:rPr>
        <w:t>accordion</w:t>
      </w:r>
      <w:r>
        <w:rPr>
          <w:sz w:val="24"/>
          <w:szCs w:val="24"/>
        </w:rPr>
        <w:t xml:space="preserve">} </w:t>
      </w:r>
      <w:r w:rsidR="00CD4A87" w:rsidRPr="00423F79">
        <w:rPr>
          <w:sz w:val="24"/>
          <w:szCs w:val="24"/>
        </w:rPr>
        <w:t>Use standard Canadian English grammar in all of my communications.</w:t>
      </w:r>
    </w:p>
    <w:p w14:paraId="5A263F07" w14:textId="31B68B78" w:rsidR="00CD4A87" w:rsidRPr="00423F79" w:rsidRDefault="00CD4A87" w:rsidP="006872FD">
      <w:pPr>
        <w:spacing w:after="0" w:line="240" w:lineRule="auto"/>
        <w:rPr>
          <w:sz w:val="24"/>
          <w:szCs w:val="24"/>
        </w:rPr>
      </w:pPr>
      <w:r w:rsidRPr="00423F79">
        <w:rPr>
          <w:sz w:val="24"/>
          <w:szCs w:val="24"/>
        </w:rPr>
        <w:t>Perhaps. This exercise invited you to “break the rules” of English grammar, to give you more room to be creative. But, even if you weren’t using punctuation marks in their conventional patterns, you likely still used them to help your words sound a certain way.</w:t>
      </w:r>
    </w:p>
    <w:p w14:paraId="59276DED" w14:textId="77777777" w:rsidR="0063111E" w:rsidRPr="00423F79" w:rsidRDefault="0063111E" w:rsidP="0063111E">
      <w:pPr>
        <w:spacing w:after="0" w:line="240" w:lineRule="auto"/>
        <w:rPr>
          <w:sz w:val="24"/>
          <w:szCs w:val="24"/>
        </w:rPr>
      </w:pPr>
      <w:r>
        <w:rPr>
          <w:sz w:val="24"/>
          <w:szCs w:val="24"/>
        </w:rPr>
        <w:t>{</w:t>
      </w:r>
      <w:r w:rsidRPr="006872FD">
        <w:rPr>
          <w:sz w:val="24"/>
          <w:szCs w:val="24"/>
          <w:highlight w:val="yellow"/>
        </w:rPr>
        <w:t>/accordion</w:t>
      </w:r>
      <w:r>
        <w:rPr>
          <w:sz w:val="24"/>
          <w:szCs w:val="24"/>
        </w:rPr>
        <w:t>}</w:t>
      </w:r>
    </w:p>
    <w:p w14:paraId="3B6EE1FB" w14:textId="77777777" w:rsidR="0063111E" w:rsidRDefault="0063111E" w:rsidP="006872FD">
      <w:pPr>
        <w:spacing w:after="0" w:line="240" w:lineRule="auto"/>
        <w:rPr>
          <w:sz w:val="24"/>
          <w:szCs w:val="24"/>
        </w:rPr>
      </w:pPr>
    </w:p>
    <w:p w14:paraId="084CE675" w14:textId="20EE27D2" w:rsidR="00CD4A87" w:rsidRPr="00423F79" w:rsidRDefault="006872FD" w:rsidP="006872FD">
      <w:pPr>
        <w:spacing w:after="0" w:line="240" w:lineRule="auto"/>
        <w:rPr>
          <w:sz w:val="24"/>
          <w:szCs w:val="24"/>
        </w:rPr>
      </w:pPr>
      <w:r>
        <w:rPr>
          <w:sz w:val="24"/>
          <w:szCs w:val="24"/>
        </w:rPr>
        <w:t>{</w:t>
      </w:r>
      <w:r w:rsidRPr="006872FD">
        <w:rPr>
          <w:sz w:val="24"/>
          <w:szCs w:val="24"/>
          <w:highlight w:val="yellow"/>
        </w:rPr>
        <w:t>accordion</w:t>
      </w:r>
      <w:r>
        <w:rPr>
          <w:sz w:val="24"/>
          <w:szCs w:val="24"/>
        </w:rPr>
        <w:t xml:space="preserve">} </w:t>
      </w:r>
      <w:r w:rsidR="00CD4A87" w:rsidRPr="00423F79">
        <w:rPr>
          <w:sz w:val="24"/>
          <w:szCs w:val="24"/>
        </w:rPr>
        <w:t>Locate and use appropriate sources to support my opinions and reference these sources in an appropriate manner.</w:t>
      </w:r>
    </w:p>
    <w:p w14:paraId="0931D419" w14:textId="3185DDC4" w:rsidR="00CD4A87" w:rsidRPr="00423F79" w:rsidRDefault="00CD4A87" w:rsidP="006872FD">
      <w:pPr>
        <w:spacing w:after="0" w:line="240" w:lineRule="auto"/>
        <w:rPr>
          <w:sz w:val="24"/>
          <w:szCs w:val="24"/>
        </w:rPr>
      </w:pPr>
      <w:r w:rsidRPr="00423F79">
        <w:rPr>
          <w:sz w:val="24"/>
          <w:szCs w:val="24"/>
        </w:rPr>
        <w:t xml:space="preserve">Probably not! This may be the only one of the seven learning outcomes that had little bearing on this exercise. And with good reason: documenting sources of information is a component of formal and academic writing, and this exercise was inherently personal and creative. </w:t>
      </w:r>
    </w:p>
    <w:p w14:paraId="5372E0FC" w14:textId="77777777" w:rsidR="006872FD" w:rsidRPr="00423F79" w:rsidRDefault="006872FD" w:rsidP="006872FD">
      <w:pPr>
        <w:spacing w:after="0" w:line="240" w:lineRule="auto"/>
        <w:rPr>
          <w:sz w:val="24"/>
          <w:szCs w:val="24"/>
        </w:rPr>
      </w:pPr>
      <w:r>
        <w:rPr>
          <w:sz w:val="24"/>
          <w:szCs w:val="24"/>
        </w:rPr>
        <w:t>{</w:t>
      </w:r>
      <w:r w:rsidRPr="006872FD">
        <w:rPr>
          <w:sz w:val="24"/>
          <w:szCs w:val="24"/>
          <w:highlight w:val="yellow"/>
        </w:rPr>
        <w:t>/accordion</w:t>
      </w:r>
      <w:r>
        <w:rPr>
          <w:sz w:val="24"/>
          <w:szCs w:val="24"/>
        </w:rPr>
        <w:t>}</w:t>
      </w:r>
    </w:p>
    <w:p w14:paraId="55FFC676" w14:textId="77777777" w:rsidR="00587421" w:rsidRDefault="00587421" w:rsidP="00587421">
      <w:pPr>
        <w:spacing w:after="0" w:line="240" w:lineRule="auto"/>
        <w:rPr>
          <w:sz w:val="24"/>
          <w:szCs w:val="24"/>
        </w:rPr>
      </w:pPr>
    </w:p>
    <w:p w14:paraId="4A7C3CB7" w14:textId="77777777" w:rsidR="00587421" w:rsidRDefault="00587421">
      <w:pPr>
        <w:rPr>
          <w:sz w:val="24"/>
          <w:szCs w:val="24"/>
        </w:rPr>
      </w:pPr>
      <w:r>
        <w:rPr>
          <w:sz w:val="24"/>
          <w:szCs w:val="24"/>
        </w:rPr>
        <w:br w:type="page"/>
      </w:r>
    </w:p>
    <w:tbl>
      <w:tblPr>
        <w:tblStyle w:val="TableGrid"/>
        <w:tblW w:w="9445" w:type="dxa"/>
        <w:tblLook w:val="04A0" w:firstRow="1" w:lastRow="0" w:firstColumn="1" w:lastColumn="0" w:noHBand="0" w:noVBand="1"/>
      </w:tblPr>
      <w:tblGrid>
        <w:gridCol w:w="2078"/>
        <w:gridCol w:w="7367"/>
      </w:tblGrid>
      <w:tr w:rsidR="002D7E99" w14:paraId="4C8EA53A" w14:textId="77777777" w:rsidTr="002D7E99">
        <w:trPr>
          <w:trHeight w:val="131"/>
        </w:trPr>
        <w:tc>
          <w:tcPr>
            <w:tcW w:w="9445" w:type="dxa"/>
            <w:gridSpan w:val="2"/>
            <w:shd w:val="clear" w:color="auto" w:fill="D9D9D9" w:themeFill="background1" w:themeFillShade="D9"/>
          </w:tcPr>
          <w:p w14:paraId="52922B29" w14:textId="77777777" w:rsidR="002D7E99" w:rsidRPr="00952DC3" w:rsidRDefault="002D7E99" w:rsidP="002D7E99">
            <w:r>
              <w:rPr>
                <w:b/>
              </w:rPr>
              <w:lastRenderedPageBreak/>
              <w:t>Screen #</w:t>
            </w:r>
            <w:r>
              <w:rPr>
                <w:b/>
              </w:rPr>
              <w:fldChar w:fldCharType="begin"/>
            </w:r>
            <w:r>
              <w:rPr>
                <w:b/>
              </w:rPr>
              <w:instrText xml:space="preserve"> AUTONUMLGL  \* Arabic \e </w:instrText>
            </w:r>
            <w:r>
              <w:rPr>
                <w:b/>
              </w:rPr>
              <w:fldChar w:fldCharType="end"/>
            </w:r>
          </w:p>
        </w:tc>
      </w:tr>
      <w:tr w:rsidR="002D7E99" w14:paraId="5BF4848C" w14:textId="77777777" w:rsidTr="002D7E99">
        <w:trPr>
          <w:trHeight w:val="131"/>
        </w:trPr>
        <w:tc>
          <w:tcPr>
            <w:tcW w:w="2078" w:type="dxa"/>
            <w:shd w:val="clear" w:color="auto" w:fill="D9D9D9" w:themeFill="background1" w:themeFillShade="D9"/>
          </w:tcPr>
          <w:p w14:paraId="17657A0A" w14:textId="77777777" w:rsidR="002D7E99" w:rsidRDefault="002D7E99" w:rsidP="002D7E99">
            <w:pPr>
              <w:rPr>
                <w:b/>
              </w:rPr>
            </w:pPr>
            <w:r>
              <w:rPr>
                <w:b/>
              </w:rPr>
              <w:t xml:space="preserve">Page type: </w:t>
            </w:r>
          </w:p>
        </w:tc>
        <w:tc>
          <w:tcPr>
            <w:tcW w:w="7367" w:type="dxa"/>
            <w:shd w:val="clear" w:color="auto" w:fill="D9D9D9" w:themeFill="background1" w:themeFillShade="D9"/>
          </w:tcPr>
          <w:p w14:paraId="2B078E8D" w14:textId="2BE6482E" w:rsidR="002D7E99" w:rsidRPr="006C5550" w:rsidRDefault="00E14D24" w:rsidP="00E14D24">
            <w:r>
              <w:t>Text with knowledge check. Accordions reveal the feedback</w:t>
            </w:r>
          </w:p>
        </w:tc>
      </w:tr>
      <w:tr w:rsidR="002D7E99" w14:paraId="5CB03F0D" w14:textId="77777777" w:rsidTr="002D7E99">
        <w:trPr>
          <w:trHeight w:val="131"/>
        </w:trPr>
        <w:tc>
          <w:tcPr>
            <w:tcW w:w="2078" w:type="dxa"/>
            <w:shd w:val="clear" w:color="auto" w:fill="D9D9D9" w:themeFill="background1" w:themeFillShade="D9"/>
          </w:tcPr>
          <w:p w14:paraId="4E8DDA15" w14:textId="77777777" w:rsidR="002D7E99" w:rsidRDefault="002D7E99" w:rsidP="002D7E99">
            <w:pPr>
              <w:rPr>
                <w:b/>
              </w:rPr>
            </w:pPr>
            <w:r>
              <w:rPr>
                <w:b/>
              </w:rPr>
              <w:t>General Developer Notes</w:t>
            </w:r>
          </w:p>
        </w:tc>
        <w:tc>
          <w:tcPr>
            <w:tcW w:w="7367" w:type="dxa"/>
            <w:shd w:val="clear" w:color="auto" w:fill="D9D9D9" w:themeFill="background1" w:themeFillShade="D9"/>
          </w:tcPr>
          <w:p w14:paraId="778BE98D" w14:textId="4D8BAD79" w:rsidR="00132F8E" w:rsidRDefault="00132F8E" w:rsidP="002D7E99">
            <w:r>
              <w:t>The text that goes on to the accordion is on the same line as {accordion}.</w:t>
            </w:r>
          </w:p>
          <w:p w14:paraId="32F42EB2" w14:textId="6E0AF40F" w:rsidR="002D7E99" w:rsidRPr="00AF0A8C" w:rsidRDefault="00901112" w:rsidP="002D7E99">
            <w:r>
              <w:t>Since it is easy for the text within the accordion to be dwarfed between the accordions, please consider managing the style of the accordions in such a way that it doesn’t happen. Please.</w:t>
            </w:r>
          </w:p>
        </w:tc>
      </w:tr>
    </w:tbl>
    <w:p w14:paraId="706FAE23" w14:textId="77777777" w:rsidR="002D7E99" w:rsidRPr="00130CD3" w:rsidRDefault="002D7E99" w:rsidP="002D7E99">
      <w:pPr>
        <w:spacing w:after="0" w:line="240" w:lineRule="auto"/>
        <w:rPr>
          <w:sz w:val="24"/>
          <w:szCs w:val="24"/>
        </w:rPr>
      </w:pPr>
    </w:p>
    <w:p w14:paraId="07785B72" w14:textId="4D475BE4" w:rsidR="002D7E99" w:rsidRDefault="00BD58C8" w:rsidP="00694E6B">
      <w:pPr>
        <w:pStyle w:val="Heading1"/>
      </w:pPr>
      <w:bookmarkStart w:id="60" w:name="_Toc481421626"/>
      <w:bookmarkStart w:id="61" w:name="_Toc481495595"/>
      <w:r>
        <w:t>Topic and Thesis</w:t>
      </w:r>
      <w:bookmarkEnd w:id="60"/>
      <w:bookmarkEnd w:id="61"/>
    </w:p>
    <w:p w14:paraId="11FFDCEE" w14:textId="3FC37F94" w:rsidR="00E14D24" w:rsidRPr="00E14D24" w:rsidRDefault="00E14D24" w:rsidP="00E14D24">
      <w:pPr>
        <w:spacing w:after="0" w:line="240" w:lineRule="auto"/>
        <w:rPr>
          <w:sz w:val="24"/>
          <w:szCs w:val="24"/>
        </w:rPr>
      </w:pPr>
      <w:r w:rsidRPr="00E14D24">
        <w:rPr>
          <w:sz w:val="24"/>
          <w:szCs w:val="24"/>
        </w:rPr>
        <w:t>Understanding “purpose” is important because it allows us to understa</w:t>
      </w:r>
      <w:r>
        <w:rPr>
          <w:sz w:val="24"/>
          <w:szCs w:val="24"/>
        </w:rPr>
        <w:t>nd what a text is trying to do</w:t>
      </w:r>
      <w:r w:rsidRPr="00E14D24">
        <w:rPr>
          <w:sz w:val="24"/>
          <w:szCs w:val="24"/>
        </w:rPr>
        <w:t xml:space="preserve"> and, ultimately, to assess whether it’s effective in achieving its purpose.</w:t>
      </w:r>
    </w:p>
    <w:p w14:paraId="1FCB436C" w14:textId="77777777" w:rsidR="00E14D24" w:rsidRDefault="00E14D24" w:rsidP="00E14D24">
      <w:pPr>
        <w:spacing w:after="0" w:line="240" w:lineRule="auto"/>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270"/>
        <w:gridCol w:w="4675"/>
      </w:tblGrid>
      <w:tr w:rsidR="00484E73" w14:paraId="1911582F" w14:textId="77777777" w:rsidTr="00484E73">
        <w:tc>
          <w:tcPr>
            <w:tcW w:w="4405" w:type="dxa"/>
            <w:shd w:val="clear" w:color="auto" w:fill="B8CCE4" w:themeFill="accent1" w:themeFillTint="66"/>
          </w:tcPr>
          <w:p w14:paraId="580E0A4F" w14:textId="77777777" w:rsidR="00484E73" w:rsidRPr="00484E73" w:rsidRDefault="00484E73" w:rsidP="00E14D24">
            <w:pPr>
              <w:rPr>
                <w:b/>
                <w:sz w:val="24"/>
                <w:szCs w:val="24"/>
              </w:rPr>
            </w:pPr>
            <w:r w:rsidRPr="00484E73">
              <w:rPr>
                <w:b/>
                <w:sz w:val="24"/>
                <w:szCs w:val="24"/>
              </w:rPr>
              <w:t>Topic</w:t>
            </w:r>
          </w:p>
          <w:p w14:paraId="114CCD82" w14:textId="77777777" w:rsidR="00484E73" w:rsidRDefault="00484E73" w:rsidP="00484E73">
            <w:pPr>
              <w:rPr>
                <w:sz w:val="24"/>
                <w:szCs w:val="24"/>
              </w:rPr>
            </w:pPr>
            <w:r>
              <w:rPr>
                <w:sz w:val="24"/>
                <w:szCs w:val="24"/>
              </w:rPr>
              <w:t>What is the text “about?” What issue does it focus on?</w:t>
            </w:r>
          </w:p>
          <w:p w14:paraId="7B0736E4" w14:textId="77777777" w:rsidR="00484E73" w:rsidRDefault="00484E73" w:rsidP="00484E73">
            <w:pPr>
              <w:rPr>
                <w:sz w:val="24"/>
                <w:szCs w:val="24"/>
              </w:rPr>
            </w:pPr>
          </w:p>
          <w:p w14:paraId="58EAA9E3" w14:textId="4A74B9C2" w:rsidR="00484E73" w:rsidRDefault="00484E73" w:rsidP="00484E73">
            <w:pPr>
              <w:rPr>
                <w:sz w:val="24"/>
                <w:szCs w:val="24"/>
              </w:rPr>
            </w:pPr>
            <w:r w:rsidRPr="00E14D24">
              <w:rPr>
                <w:sz w:val="24"/>
                <w:szCs w:val="24"/>
              </w:rPr>
              <w:t xml:space="preserve">The word ‘topic’ comes from the ancient Greek word </w:t>
            </w:r>
            <w:proofErr w:type="spellStart"/>
            <w:r w:rsidRPr="00E14D24">
              <w:rPr>
                <w:i/>
                <w:sz w:val="24"/>
                <w:szCs w:val="24"/>
              </w:rPr>
              <w:t>topos</w:t>
            </w:r>
            <w:proofErr w:type="spellEnd"/>
            <w:r w:rsidRPr="00E14D24">
              <w:rPr>
                <w:sz w:val="24"/>
                <w:szCs w:val="24"/>
              </w:rPr>
              <w:t>, which means “place”. Therefore, we can think of the topic of a text as a location for a discussion.</w:t>
            </w:r>
          </w:p>
        </w:tc>
        <w:tc>
          <w:tcPr>
            <w:tcW w:w="270" w:type="dxa"/>
          </w:tcPr>
          <w:p w14:paraId="3D844ACC" w14:textId="77777777" w:rsidR="00484E73" w:rsidRDefault="00484E73" w:rsidP="00E14D24">
            <w:pPr>
              <w:rPr>
                <w:sz w:val="24"/>
                <w:szCs w:val="24"/>
              </w:rPr>
            </w:pPr>
          </w:p>
        </w:tc>
        <w:tc>
          <w:tcPr>
            <w:tcW w:w="4675" w:type="dxa"/>
            <w:shd w:val="clear" w:color="auto" w:fill="D6E3BC" w:themeFill="accent3" w:themeFillTint="66"/>
          </w:tcPr>
          <w:p w14:paraId="07F7C448" w14:textId="77777777" w:rsidR="00484E73" w:rsidRPr="00484E73" w:rsidRDefault="00484E73" w:rsidP="00E14D24">
            <w:pPr>
              <w:rPr>
                <w:b/>
                <w:sz w:val="24"/>
                <w:szCs w:val="24"/>
              </w:rPr>
            </w:pPr>
            <w:r w:rsidRPr="00484E73">
              <w:rPr>
                <w:b/>
                <w:sz w:val="24"/>
                <w:szCs w:val="24"/>
              </w:rPr>
              <w:t>Thesis</w:t>
            </w:r>
          </w:p>
          <w:p w14:paraId="28C92E7E" w14:textId="77777777" w:rsidR="00484E73" w:rsidRDefault="00484E73" w:rsidP="00E14D24">
            <w:pPr>
              <w:rPr>
                <w:sz w:val="24"/>
                <w:szCs w:val="24"/>
              </w:rPr>
            </w:pPr>
            <w:r>
              <w:rPr>
                <w:sz w:val="24"/>
                <w:szCs w:val="24"/>
              </w:rPr>
              <w:t>What is the author’s position on an issue? What is her interpretation of the topic?</w:t>
            </w:r>
          </w:p>
          <w:p w14:paraId="08169FB5" w14:textId="77777777" w:rsidR="00484E73" w:rsidRDefault="00484E73" w:rsidP="00E14D24">
            <w:pPr>
              <w:rPr>
                <w:sz w:val="24"/>
                <w:szCs w:val="24"/>
              </w:rPr>
            </w:pPr>
          </w:p>
          <w:p w14:paraId="17364C14" w14:textId="0FDD783D" w:rsidR="00484E73" w:rsidRDefault="00484E73" w:rsidP="00E14D24">
            <w:pPr>
              <w:rPr>
                <w:sz w:val="24"/>
                <w:szCs w:val="24"/>
              </w:rPr>
            </w:pPr>
            <w:r>
              <w:rPr>
                <w:sz w:val="24"/>
                <w:szCs w:val="24"/>
              </w:rPr>
              <w:t>A</w:t>
            </w:r>
            <w:r w:rsidRPr="00E14D24">
              <w:rPr>
                <w:sz w:val="24"/>
                <w:szCs w:val="24"/>
              </w:rPr>
              <w:t xml:space="preserve"> thesis is</w:t>
            </w:r>
            <w:r>
              <w:rPr>
                <w:sz w:val="24"/>
                <w:szCs w:val="24"/>
              </w:rPr>
              <w:t xml:space="preserve"> also</w:t>
            </w:r>
            <w:r w:rsidRPr="00E14D24">
              <w:rPr>
                <w:sz w:val="24"/>
                <w:szCs w:val="24"/>
              </w:rPr>
              <w:t xml:space="preserve"> referred to as an “argument,” an opinion that needs to be defended by logic, supported by evidence, and illustrated with examples.</w:t>
            </w:r>
          </w:p>
        </w:tc>
      </w:tr>
    </w:tbl>
    <w:p w14:paraId="3C475333" w14:textId="4909628D" w:rsidR="00484E73" w:rsidRDefault="00484E73" w:rsidP="00E14D24">
      <w:pPr>
        <w:spacing w:after="0" w:line="240" w:lineRule="auto"/>
        <w:rPr>
          <w:sz w:val="24"/>
          <w:szCs w:val="24"/>
        </w:rPr>
      </w:pPr>
    </w:p>
    <w:p w14:paraId="564097B7" w14:textId="2063F37D" w:rsidR="00E14D24" w:rsidRDefault="00E14D24" w:rsidP="00E14D24">
      <w:pPr>
        <w:spacing w:after="0" w:line="240" w:lineRule="auto"/>
        <w:rPr>
          <w:sz w:val="24"/>
          <w:szCs w:val="24"/>
        </w:rPr>
      </w:pPr>
      <w:r w:rsidRPr="00484E73">
        <w:rPr>
          <w:sz w:val="24"/>
          <w:szCs w:val="24"/>
        </w:rPr>
        <w:t xml:space="preserve">Use your skimming and scanning skills to quickly review the following </w:t>
      </w:r>
      <w:r w:rsidR="00484E73">
        <w:rPr>
          <w:sz w:val="24"/>
          <w:szCs w:val="24"/>
        </w:rPr>
        <w:t>opinion columns that explore the same topic</w:t>
      </w:r>
      <w:r w:rsidRPr="00484E73">
        <w:rPr>
          <w:sz w:val="24"/>
          <w:szCs w:val="24"/>
        </w:rPr>
        <w:t xml:space="preserve">. Identify the topic </w:t>
      </w:r>
      <w:r w:rsidR="00EB727F">
        <w:rPr>
          <w:sz w:val="24"/>
          <w:szCs w:val="24"/>
        </w:rPr>
        <w:t xml:space="preserve">for all of them </w:t>
      </w:r>
      <w:r w:rsidRPr="00484E73">
        <w:rPr>
          <w:sz w:val="24"/>
          <w:szCs w:val="24"/>
        </w:rPr>
        <w:t>and the t</w:t>
      </w:r>
      <w:r w:rsidR="00760E07">
        <w:rPr>
          <w:sz w:val="24"/>
          <w:szCs w:val="24"/>
        </w:rPr>
        <w:t>hesis for each.</w:t>
      </w:r>
    </w:p>
    <w:p w14:paraId="3AB7EB6D" w14:textId="77777777" w:rsidR="00484E73" w:rsidRPr="00484E73" w:rsidRDefault="00484E73" w:rsidP="00E14D24">
      <w:pPr>
        <w:spacing w:after="0" w:line="240" w:lineRule="auto"/>
        <w:rPr>
          <w:sz w:val="24"/>
          <w:szCs w:val="24"/>
        </w:rPr>
      </w:pPr>
    </w:p>
    <w:p w14:paraId="27E8F535" w14:textId="40267A93" w:rsidR="00484E73" w:rsidRPr="00484E73" w:rsidRDefault="00563DD4" w:rsidP="006E5372">
      <w:pPr>
        <w:pStyle w:val="ListParagraph"/>
        <w:numPr>
          <w:ilvl w:val="0"/>
          <w:numId w:val="2"/>
        </w:numPr>
        <w:spacing w:before="0" w:after="0"/>
        <w:rPr>
          <w:rFonts w:asciiTheme="minorHAnsi" w:hAnsiTheme="minorHAnsi"/>
          <w:sz w:val="24"/>
          <w:szCs w:val="24"/>
        </w:rPr>
      </w:pPr>
      <w:hyperlink r:id="rId36" w:history="1">
        <w:r w:rsidR="00484E73" w:rsidRPr="00484E73">
          <w:rPr>
            <w:rStyle w:val="Hyperlink"/>
            <w:rFonts w:asciiTheme="minorHAnsi" w:hAnsiTheme="minorHAnsi"/>
            <w:sz w:val="24"/>
            <w:szCs w:val="24"/>
          </w:rPr>
          <w:t>The Future of Machines with Feelings</w:t>
        </w:r>
      </w:hyperlink>
      <w:r w:rsidR="00484E73" w:rsidRPr="00484E73">
        <w:rPr>
          <w:rFonts w:asciiTheme="minorHAnsi" w:hAnsiTheme="minorHAnsi"/>
          <w:sz w:val="24"/>
          <w:szCs w:val="24"/>
        </w:rPr>
        <w:t xml:space="preserve">, by Scott </w:t>
      </w:r>
      <w:proofErr w:type="spellStart"/>
      <w:r w:rsidR="00484E73" w:rsidRPr="00484E73">
        <w:rPr>
          <w:rFonts w:asciiTheme="minorHAnsi" w:hAnsiTheme="minorHAnsi"/>
          <w:sz w:val="24"/>
          <w:szCs w:val="24"/>
        </w:rPr>
        <w:t>Feschuk</w:t>
      </w:r>
      <w:proofErr w:type="spellEnd"/>
      <w:r w:rsidR="00484E73" w:rsidRPr="00484E73">
        <w:rPr>
          <w:rFonts w:asciiTheme="minorHAnsi" w:hAnsiTheme="minorHAnsi"/>
          <w:sz w:val="24"/>
          <w:szCs w:val="24"/>
        </w:rPr>
        <w:t xml:space="preserve"> (Maclean’s</w:t>
      </w:r>
      <w:r w:rsidR="00901112">
        <w:rPr>
          <w:rFonts w:asciiTheme="minorHAnsi" w:hAnsiTheme="minorHAnsi"/>
          <w:sz w:val="24"/>
          <w:szCs w:val="24"/>
        </w:rPr>
        <w:t>,</w:t>
      </w:r>
      <w:r w:rsidR="00484E73" w:rsidRPr="00484E73">
        <w:rPr>
          <w:rFonts w:asciiTheme="minorHAnsi" w:hAnsiTheme="minorHAnsi"/>
          <w:sz w:val="24"/>
          <w:szCs w:val="24"/>
        </w:rPr>
        <w:t xml:space="preserve"> Jan</w:t>
      </w:r>
      <w:r w:rsidR="00901112">
        <w:rPr>
          <w:rFonts w:asciiTheme="minorHAnsi" w:hAnsiTheme="minorHAnsi"/>
          <w:sz w:val="24"/>
          <w:szCs w:val="24"/>
        </w:rPr>
        <w:t>uary</w:t>
      </w:r>
      <w:r w:rsidR="00484E73" w:rsidRPr="00484E73">
        <w:rPr>
          <w:rFonts w:asciiTheme="minorHAnsi" w:hAnsiTheme="minorHAnsi"/>
          <w:sz w:val="24"/>
          <w:szCs w:val="24"/>
        </w:rPr>
        <w:t xml:space="preserve"> 24, 2015) </w:t>
      </w:r>
    </w:p>
    <w:p w14:paraId="2F13C6B3" w14:textId="64884FF3" w:rsidR="00484E73" w:rsidRPr="00484E73" w:rsidRDefault="00563DD4" w:rsidP="006E5372">
      <w:pPr>
        <w:pStyle w:val="ListParagraph"/>
        <w:numPr>
          <w:ilvl w:val="0"/>
          <w:numId w:val="2"/>
        </w:numPr>
        <w:spacing w:before="0" w:after="0"/>
        <w:rPr>
          <w:rFonts w:asciiTheme="minorHAnsi" w:hAnsiTheme="minorHAnsi"/>
          <w:sz w:val="24"/>
          <w:szCs w:val="24"/>
        </w:rPr>
      </w:pPr>
      <w:hyperlink r:id="rId37" w:history="1">
        <w:r w:rsidR="00484E73" w:rsidRPr="00484E73">
          <w:rPr>
            <w:rStyle w:val="Hyperlink"/>
            <w:rFonts w:asciiTheme="minorHAnsi" w:hAnsiTheme="minorHAnsi"/>
            <w:sz w:val="24"/>
            <w:szCs w:val="24"/>
          </w:rPr>
          <w:t>The Lost Boys</w:t>
        </w:r>
      </w:hyperlink>
      <w:r w:rsidR="00484E73" w:rsidRPr="00484E73">
        <w:rPr>
          <w:rFonts w:asciiTheme="minorHAnsi" w:hAnsiTheme="minorHAnsi"/>
          <w:sz w:val="24"/>
          <w:szCs w:val="24"/>
        </w:rPr>
        <w:t xml:space="preserve">: Video Games More Fun than Growing Up, by Margaret </w:t>
      </w:r>
      <w:proofErr w:type="spellStart"/>
      <w:r w:rsidR="00484E73" w:rsidRPr="00484E73">
        <w:rPr>
          <w:rFonts w:asciiTheme="minorHAnsi" w:hAnsiTheme="minorHAnsi"/>
          <w:sz w:val="24"/>
          <w:szCs w:val="24"/>
        </w:rPr>
        <w:t>Wente</w:t>
      </w:r>
      <w:proofErr w:type="spellEnd"/>
      <w:r w:rsidR="00484E73" w:rsidRPr="00484E73">
        <w:rPr>
          <w:rFonts w:asciiTheme="minorHAnsi" w:hAnsiTheme="minorHAnsi"/>
          <w:sz w:val="24"/>
          <w:szCs w:val="24"/>
        </w:rPr>
        <w:t xml:space="preserve"> (</w:t>
      </w:r>
      <w:r w:rsidR="00901112">
        <w:rPr>
          <w:rFonts w:asciiTheme="minorHAnsi" w:hAnsiTheme="minorHAnsi"/>
          <w:sz w:val="24"/>
          <w:szCs w:val="24"/>
        </w:rPr>
        <w:t xml:space="preserve">The </w:t>
      </w:r>
      <w:r w:rsidR="00484E73" w:rsidRPr="00484E73">
        <w:rPr>
          <w:rFonts w:asciiTheme="minorHAnsi" w:hAnsiTheme="minorHAnsi"/>
          <w:sz w:val="24"/>
          <w:szCs w:val="24"/>
        </w:rPr>
        <w:t>Globe and Mail</w:t>
      </w:r>
      <w:r w:rsidR="00901112">
        <w:rPr>
          <w:rFonts w:asciiTheme="minorHAnsi" w:hAnsiTheme="minorHAnsi"/>
          <w:sz w:val="24"/>
          <w:szCs w:val="24"/>
        </w:rPr>
        <w:t>,</w:t>
      </w:r>
      <w:r w:rsidR="00484E73" w:rsidRPr="00484E73">
        <w:rPr>
          <w:rFonts w:asciiTheme="minorHAnsi" w:hAnsiTheme="minorHAnsi"/>
          <w:sz w:val="24"/>
          <w:szCs w:val="24"/>
        </w:rPr>
        <w:t xml:space="preserve"> Aug</w:t>
      </w:r>
      <w:r w:rsidR="00901112">
        <w:rPr>
          <w:rFonts w:asciiTheme="minorHAnsi" w:hAnsiTheme="minorHAnsi"/>
          <w:sz w:val="24"/>
          <w:szCs w:val="24"/>
        </w:rPr>
        <w:t>ust</w:t>
      </w:r>
      <w:r w:rsidR="00484E73" w:rsidRPr="00484E73">
        <w:rPr>
          <w:rFonts w:asciiTheme="minorHAnsi" w:hAnsiTheme="minorHAnsi"/>
          <w:sz w:val="24"/>
          <w:szCs w:val="24"/>
        </w:rPr>
        <w:t xml:space="preserve"> 20, 2016)</w:t>
      </w:r>
    </w:p>
    <w:p w14:paraId="24BA8FB4" w14:textId="6E8422D5" w:rsidR="00484E73" w:rsidRPr="00484E73" w:rsidRDefault="00563DD4" w:rsidP="006E5372">
      <w:pPr>
        <w:pStyle w:val="ListParagraph"/>
        <w:numPr>
          <w:ilvl w:val="0"/>
          <w:numId w:val="2"/>
        </w:numPr>
        <w:spacing w:before="0" w:after="0"/>
        <w:rPr>
          <w:rFonts w:asciiTheme="minorHAnsi" w:hAnsiTheme="minorHAnsi"/>
          <w:sz w:val="24"/>
          <w:szCs w:val="24"/>
        </w:rPr>
      </w:pPr>
      <w:hyperlink r:id="rId38" w:history="1">
        <w:proofErr w:type="spellStart"/>
        <w:r w:rsidR="00484E73" w:rsidRPr="00484E73">
          <w:rPr>
            <w:rStyle w:val="Hyperlink"/>
            <w:rFonts w:asciiTheme="minorHAnsi" w:hAnsiTheme="minorHAnsi"/>
            <w:sz w:val="24"/>
            <w:szCs w:val="24"/>
          </w:rPr>
          <w:t>Textese</w:t>
        </w:r>
        <w:proofErr w:type="spellEnd"/>
        <w:r w:rsidR="00484E73" w:rsidRPr="00484E73">
          <w:rPr>
            <w:rStyle w:val="Hyperlink"/>
            <w:rFonts w:asciiTheme="minorHAnsi" w:hAnsiTheme="minorHAnsi"/>
            <w:sz w:val="24"/>
            <w:szCs w:val="24"/>
          </w:rPr>
          <w:t xml:space="preserve"> May be the Death of English</w:t>
        </w:r>
      </w:hyperlink>
      <w:r w:rsidR="00484E73" w:rsidRPr="00484E73">
        <w:rPr>
          <w:rFonts w:asciiTheme="minorHAnsi" w:hAnsiTheme="minorHAnsi"/>
          <w:sz w:val="24"/>
          <w:szCs w:val="24"/>
        </w:rPr>
        <w:t>, by Lily Huang (Newsweek</w:t>
      </w:r>
      <w:r w:rsidR="00901112">
        <w:rPr>
          <w:rFonts w:asciiTheme="minorHAnsi" w:hAnsiTheme="minorHAnsi"/>
          <w:sz w:val="24"/>
          <w:szCs w:val="24"/>
        </w:rPr>
        <w:t>,</w:t>
      </w:r>
      <w:r w:rsidR="00484E73" w:rsidRPr="00484E73">
        <w:rPr>
          <w:rFonts w:asciiTheme="minorHAnsi" w:hAnsiTheme="minorHAnsi"/>
          <w:sz w:val="24"/>
          <w:szCs w:val="24"/>
        </w:rPr>
        <w:t xml:space="preserve"> Aug</w:t>
      </w:r>
      <w:r w:rsidR="00901112">
        <w:rPr>
          <w:rFonts w:asciiTheme="minorHAnsi" w:hAnsiTheme="minorHAnsi"/>
          <w:sz w:val="24"/>
          <w:szCs w:val="24"/>
        </w:rPr>
        <w:t>ust</w:t>
      </w:r>
      <w:r w:rsidR="00484E73" w:rsidRPr="00484E73">
        <w:rPr>
          <w:rFonts w:asciiTheme="minorHAnsi" w:hAnsiTheme="minorHAnsi"/>
          <w:sz w:val="24"/>
          <w:szCs w:val="24"/>
        </w:rPr>
        <w:t xml:space="preserve"> 1, 2008)</w:t>
      </w:r>
    </w:p>
    <w:p w14:paraId="070920CC" w14:textId="77777777" w:rsidR="00E14D24" w:rsidRDefault="00E14D24" w:rsidP="00E14D24">
      <w:pPr>
        <w:spacing w:after="0" w:line="240" w:lineRule="auto"/>
        <w:rPr>
          <w:sz w:val="24"/>
          <w:szCs w:val="24"/>
        </w:rPr>
      </w:pPr>
    </w:p>
    <w:p w14:paraId="6115264A" w14:textId="0EC24760" w:rsidR="00D34FCA" w:rsidRPr="00D34FCA" w:rsidRDefault="00D34FCA" w:rsidP="00D34FCA">
      <w:pPr>
        <w:spacing w:after="0" w:line="240" w:lineRule="auto"/>
        <w:rPr>
          <w:sz w:val="24"/>
          <w:szCs w:val="24"/>
        </w:rPr>
      </w:pPr>
      <w:r w:rsidRPr="00D34FCA">
        <w:rPr>
          <w:sz w:val="24"/>
          <w:szCs w:val="24"/>
        </w:rPr>
        <w:t>Which of the following best describes the topic</w:t>
      </w:r>
      <w:r w:rsidRPr="00D34FCA">
        <w:rPr>
          <w:i/>
          <w:sz w:val="24"/>
          <w:szCs w:val="24"/>
        </w:rPr>
        <w:t xml:space="preserve"> </w:t>
      </w:r>
      <w:r w:rsidRPr="00D34FCA">
        <w:rPr>
          <w:sz w:val="24"/>
          <w:szCs w:val="24"/>
        </w:rPr>
        <w:t xml:space="preserve">of the three </w:t>
      </w:r>
      <w:r w:rsidR="00901112">
        <w:rPr>
          <w:sz w:val="24"/>
          <w:szCs w:val="24"/>
        </w:rPr>
        <w:t>readings?</w:t>
      </w:r>
    </w:p>
    <w:p w14:paraId="39DEB941" w14:textId="77777777" w:rsidR="00D34FCA" w:rsidRDefault="00D34FCA" w:rsidP="00D34FCA">
      <w:pPr>
        <w:spacing w:after="0" w:line="240" w:lineRule="auto"/>
        <w:rPr>
          <w:sz w:val="24"/>
          <w:szCs w:val="24"/>
        </w:rPr>
      </w:pPr>
    </w:p>
    <w:p w14:paraId="331EFB74" w14:textId="77777777" w:rsidR="00D34FCA" w:rsidRDefault="00D34FCA" w:rsidP="00D34FCA">
      <w:pPr>
        <w:spacing w:after="0" w:line="240" w:lineRule="auto"/>
        <w:rPr>
          <w:sz w:val="24"/>
          <w:szCs w:val="24"/>
        </w:rPr>
      </w:pPr>
      <w:r>
        <w:rPr>
          <w:sz w:val="24"/>
          <w:szCs w:val="24"/>
        </w:rPr>
        <w:t>{</w:t>
      </w:r>
      <w:r w:rsidRPr="00901112">
        <w:rPr>
          <w:sz w:val="24"/>
          <w:szCs w:val="24"/>
          <w:highlight w:val="yellow"/>
        </w:rPr>
        <w:t>accordion</w:t>
      </w:r>
      <w:r>
        <w:rPr>
          <w:sz w:val="24"/>
          <w:szCs w:val="24"/>
        </w:rPr>
        <w:t xml:space="preserve">} </w:t>
      </w:r>
      <w:r w:rsidRPr="00D34FCA">
        <w:rPr>
          <w:sz w:val="24"/>
          <w:szCs w:val="24"/>
        </w:rPr>
        <w:t xml:space="preserve">Technology is going to </w:t>
      </w:r>
      <w:r>
        <w:rPr>
          <w:sz w:val="24"/>
          <w:szCs w:val="24"/>
        </w:rPr>
        <w:t>ruin civilization as we know it.</w:t>
      </w:r>
    </w:p>
    <w:p w14:paraId="036AD3B5" w14:textId="32FCAE69" w:rsidR="00D34FCA" w:rsidRDefault="00901112" w:rsidP="00D34FCA">
      <w:pPr>
        <w:spacing w:after="0" w:line="240" w:lineRule="auto"/>
        <w:rPr>
          <w:sz w:val="24"/>
          <w:szCs w:val="24"/>
        </w:rPr>
      </w:pPr>
      <w:r>
        <w:rPr>
          <w:sz w:val="24"/>
          <w:szCs w:val="24"/>
        </w:rPr>
        <w:t>This is not a topic, but would be a thesis.</w:t>
      </w:r>
    </w:p>
    <w:p w14:paraId="35E8DB04" w14:textId="22BBB8CE" w:rsidR="00D34FCA" w:rsidRDefault="00D34FCA" w:rsidP="00D34FCA">
      <w:pPr>
        <w:spacing w:after="0" w:line="240" w:lineRule="auto"/>
        <w:rPr>
          <w:sz w:val="24"/>
          <w:szCs w:val="24"/>
        </w:rPr>
      </w:pPr>
      <w:r>
        <w:rPr>
          <w:sz w:val="24"/>
          <w:szCs w:val="24"/>
        </w:rPr>
        <w:t>{</w:t>
      </w:r>
      <w:r w:rsidR="00901112" w:rsidRPr="00901112">
        <w:rPr>
          <w:sz w:val="24"/>
          <w:szCs w:val="24"/>
          <w:highlight w:val="yellow"/>
        </w:rPr>
        <w:t>/</w:t>
      </w:r>
      <w:r w:rsidRPr="00901112">
        <w:rPr>
          <w:sz w:val="24"/>
          <w:szCs w:val="24"/>
          <w:highlight w:val="yellow"/>
        </w:rPr>
        <w:t>accordion</w:t>
      </w:r>
      <w:r>
        <w:rPr>
          <w:sz w:val="24"/>
          <w:szCs w:val="24"/>
        </w:rPr>
        <w:t>}</w:t>
      </w:r>
    </w:p>
    <w:p w14:paraId="109B4867" w14:textId="77777777" w:rsidR="00D34FCA" w:rsidRPr="00D34FCA" w:rsidRDefault="00D34FCA" w:rsidP="00D34FCA">
      <w:pPr>
        <w:spacing w:after="0" w:line="240" w:lineRule="auto"/>
        <w:rPr>
          <w:sz w:val="24"/>
          <w:szCs w:val="24"/>
        </w:rPr>
      </w:pPr>
    </w:p>
    <w:p w14:paraId="147CB868" w14:textId="77777777" w:rsidR="00D34FCA" w:rsidRDefault="00D34FCA" w:rsidP="00D34FCA">
      <w:pPr>
        <w:spacing w:after="0" w:line="240" w:lineRule="auto"/>
        <w:rPr>
          <w:sz w:val="24"/>
          <w:szCs w:val="24"/>
        </w:rPr>
      </w:pPr>
      <w:r>
        <w:rPr>
          <w:sz w:val="24"/>
          <w:szCs w:val="24"/>
        </w:rPr>
        <w:t>{</w:t>
      </w:r>
      <w:r w:rsidRPr="00901112">
        <w:rPr>
          <w:sz w:val="24"/>
          <w:szCs w:val="24"/>
          <w:highlight w:val="yellow"/>
        </w:rPr>
        <w:t>accordion</w:t>
      </w:r>
      <w:r>
        <w:rPr>
          <w:sz w:val="24"/>
          <w:szCs w:val="24"/>
        </w:rPr>
        <w:t>} Technology</w:t>
      </w:r>
    </w:p>
    <w:p w14:paraId="34486CAB" w14:textId="164F3409" w:rsidR="00D34FCA" w:rsidRDefault="00D34FCA" w:rsidP="00D34FCA">
      <w:pPr>
        <w:spacing w:after="0" w:line="240" w:lineRule="auto"/>
        <w:rPr>
          <w:sz w:val="24"/>
          <w:szCs w:val="24"/>
        </w:rPr>
      </w:pPr>
      <w:r w:rsidRPr="00D34FCA">
        <w:rPr>
          <w:sz w:val="24"/>
          <w:szCs w:val="24"/>
        </w:rPr>
        <w:t>This is a potential t</w:t>
      </w:r>
      <w:r w:rsidR="00901112">
        <w:rPr>
          <w:sz w:val="24"/>
          <w:szCs w:val="24"/>
        </w:rPr>
        <w:t>opic but it’s too vague/general to be written about easily</w:t>
      </w:r>
      <w:r w:rsidR="00132F8E">
        <w:rPr>
          <w:sz w:val="24"/>
          <w:szCs w:val="24"/>
        </w:rPr>
        <w:t>.</w:t>
      </w:r>
    </w:p>
    <w:p w14:paraId="5B128C50" w14:textId="77777777" w:rsidR="00901112" w:rsidRDefault="00901112" w:rsidP="00901112">
      <w:pPr>
        <w:spacing w:after="0" w:line="240" w:lineRule="auto"/>
        <w:rPr>
          <w:sz w:val="24"/>
          <w:szCs w:val="24"/>
        </w:rPr>
      </w:pPr>
      <w:r>
        <w:rPr>
          <w:sz w:val="24"/>
          <w:szCs w:val="24"/>
        </w:rPr>
        <w:t>{</w:t>
      </w:r>
      <w:r w:rsidRPr="00901112">
        <w:rPr>
          <w:sz w:val="24"/>
          <w:szCs w:val="24"/>
          <w:highlight w:val="yellow"/>
        </w:rPr>
        <w:t>/accordion</w:t>
      </w:r>
      <w:r>
        <w:rPr>
          <w:sz w:val="24"/>
          <w:szCs w:val="24"/>
        </w:rPr>
        <w:t>}</w:t>
      </w:r>
    </w:p>
    <w:p w14:paraId="140914C9" w14:textId="77777777" w:rsidR="00D34FCA" w:rsidRPr="00D34FCA" w:rsidRDefault="00D34FCA" w:rsidP="00D34FCA">
      <w:pPr>
        <w:spacing w:after="0" w:line="240" w:lineRule="auto"/>
        <w:rPr>
          <w:sz w:val="24"/>
          <w:szCs w:val="24"/>
        </w:rPr>
      </w:pPr>
    </w:p>
    <w:p w14:paraId="597DB283" w14:textId="2EEBD185" w:rsidR="00D34FCA" w:rsidRDefault="00D34FCA" w:rsidP="00D34FCA">
      <w:pPr>
        <w:spacing w:after="0" w:line="240" w:lineRule="auto"/>
        <w:rPr>
          <w:sz w:val="24"/>
          <w:szCs w:val="24"/>
        </w:rPr>
      </w:pPr>
      <w:r>
        <w:rPr>
          <w:sz w:val="24"/>
          <w:szCs w:val="24"/>
        </w:rPr>
        <w:t>{</w:t>
      </w:r>
      <w:r w:rsidRPr="00901112">
        <w:rPr>
          <w:sz w:val="24"/>
          <w:szCs w:val="24"/>
          <w:highlight w:val="yellow"/>
        </w:rPr>
        <w:t>accordion</w:t>
      </w:r>
      <w:r>
        <w:rPr>
          <w:sz w:val="24"/>
          <w:szCs w:val="24"/>
        </w:rPr>
        <w:t xml:space="preserve">} </w:t>
      </w:r>
      <w:r w:rsidRPr="00D34FCA">
        <w:rPr>
          <w:sz w:val="24"/>
          <w:szCs w:val="24"/>
        </w:rPr>
        <w:t xml:space="preserve">The impact of </w:t>
      </w:r>
      <w:r>
        <w:rPr>
          <w:sz w:val="24"/>
          <w:szCs w:val="24"/>
        </w:rPr>
        <w:t>new forms of digital technology</w:t>
      </w:r>
    </w:p>
    <w:p w14:paraId="4CC14E76" w14:textId="3D95C6ED" w:rsidR="00D34FCA" w:rsidRDefault="00901112" w:rsidP="00D34FCA">
      <w:pPr>
        <w:spacing w:after="0" w:line="240" w:lineRule="auto"/>
        <w:rPr>
          <w:sz w:val="24"/>
          <w:szCs w:val="24"/>
        </w:rPr>
      </w:pPr>
      <w:r>
        <w:rPr>
          <w:sz w:val="24"/>
          <w:szCs w:val="24"/>
        </w:rPr>
        <w:t>This is the topic that applies to all three readings.</w:t>
      </w:r>
    </w:p>
    <w:p w14:paraId="719DC0C3" w14:textId="77777777" w:rsidR="00901112" w:rsidRDefault="00901112" w:rsidP="00901112">
      <w:pPr>
        <w:spacing w:after="0" w:line="240" w:lineRule="auto"/>
        <w:rPr>
          <w:sz w:val="24"/>
          <w:szCs w:val="24"/>
        </w:rPr>
      </w:pPr>
      <w:r>
        <w:rPr>
          <w:sz w:val="24"/>
          <w:szCs w:val="24"/>
        </w:rPr>
        <w:t>{</w:t>
      </w:r>
      <w:r w:rsidRPr="00901112">
        <w:rPr>
          <w:sz w:val="24"/>
          <w:szCs w:val="24"/>
          <w:highlight w:val="yellow"/>
        </w:rPr>
        <w:t>/accordion</w:t>
      </w:r>
      <w:r>
        <w:rPr>
          <w:sz w:val="24"/>
          <w:szCs w:val="24"/>
        </w:rPr>
        <w:t>}</w:t>
      </w:r>
    </w:p>
    <w:p w14:paraId="4D7DD973" w14:textId="77777777" w:rsidR="00D34FCA" w:rsidRPr="00D34FCA" w:rsidRDefault="00D34FCA" w:rsidP="00D34FCA">
      <w:pPr>
        <w:spacing w:after="0" w:line="240" w:lineRule="auto"/>
        <w:rPr>
          <w:sz w:val="24"/>
          <w:szCs w:val="24"/>
        </w:rPr>
      </w:pPr>
    </w:p>
    <w:p w14:paraId="12FE0F0A" w14:textId="77777777" w:rsidR="00D34FCA" w:rsidRDefault="00D34FCA" w:rsidP="00D34FCA">
      <w:pPr>
        <w:spacing w:after="0" w:line="240" w:lineRule="auto"/>
        <w:rPr>
          <w:sz w:val="24"/>
          <w:szCs w:val="24"/>
        </w:rPr>
      </w:pPr>
      <w:r>
        <w:rPr>
          <w:sz w:val="24"/>
          <w:szCs w:val="24"/>
        </w:rPr>
        <w:t>{</w:t>
      </w:r>
      <w:r w:rsidRPr="00132F8E">
        <w:rPr>
          <w:sz w:val="24"/>
          <w:szCs w:val="24"/>
          <w:highlight w:val="yellow"/>
        </w:rPr>
        <w:t>accordion</w:t>
      </w:r>
      <w:r>
        <w:rPr>
          <w:sz w:val="24"/>
          <w:szCs w:val="24"/>
        </w:rPr>
        <w:t xml:space="preserve">} </w:t>
      </w:r>
      <w:r w:rsidRPr="00D34FCA">
        <w:rPr>
          <w:sz w:val="24"/>
          <w:szCs w:val="24"/>
        </w:rPr>
        <w:t>The impact of machines that have the ability to recognize human emotions</w:t>
      </w:r>
    </w:p>
    <w:p w14:paraId="463635FD" w14:textId="315CB42F" w:rsidR="00D34FCA" w:rsidRDefault="00D34FCA" w:rsidP="00D34FCA">
      <w:pPr>
        <w:spacing w:after="0" w:line="240" w:lineRule="auto"/>
        <w:rPr>
          <w:sz w:val="24"/>
          <w:szCs w:val="24"/>
        </w:rPr>
      </w:pPr>
      <w:r w:rsidRPr="00D34FCA">
        <w:rPr>
          <w:sz w:val="24"/>
          <w:szCs w:val="24"/>
        </w:rPr>
        <w:lastRenderedPageBreak/>
        <w:t>This</w:t>
      </w:r>
      <w:r w:rsidR="00C80A4E">
        <w:rPr>
          <w:sz w:val="24"/>
          <w:szCs w:val="24"/>
        </w:rPr>
        <w:t xml:space="preserve"> topic</w:t>
      </w:r>
      <w:r w:rsidRPr="00D34FCA">
        <w:rPr>
          <w:sz w:val="24"/>
          <w:szCs w:val="24"/>
        </w:rPr>
        <w:t xml:space="preserve"> is too specific</w:t>
      </w:r>
      <w:r w:rsidR="00C80A4E">
        <w:rPr>
          <w:sz w:val="24"/>
          <w:szCs w:val="24"/>
        </w:rPr>
        <w:t>. I</w:t>
      </w:r>
      <w:r>
        <w:rPr>
          <w:sz w:val="24"/>
          <w:szCs w:val="24"/>
        </w:rPr>
        <w:t xml:space="preserve">t only suits </w:t>
      </w:r>
      <w:proofErr w:type="spellStart"/>
      <w:r w:rsidR="00C80A4E">
        <w:rPr>
          <w:sz w:val="24"/>
          <w:szCs w:val="24"/>
        </w:rPr>
        <w:t>Feschuk’s</w:t>
      </w:r>
      <w:proofErr w:type="spellEnd"/>
      <w:r w:rsidR="00C80A4E">
        <w:rPr>
          <w:sz w:val="24"/>
          <w:szCs w:val="24"/>
        </w:rPr>
        <w:t xml:space="preserve"> column: &lt;</w:t>
      </w:r>
      <w:proofErr w:type="spellStart"/>
      <w:r w:rsidR="00C80A4E">
        <w:rPr>
          <w:sz w:val="24"/>
          <w:szCs w:val="24"/>
        </w:rPr>
        <w:t>em</w:t>
      </w:r>
      <w:proofErr w:type="spellEnd"/>
      <w:r w:rsidR="00C80A4E">
        <w:rPr>
          <w:sz w:val="24"/>
          <w:szCs w:val="24"/>
        </w:rPr>
        <w:t>&gt;</w:t>
      </w:r>
      <w:r w:rsidR="00C80A4E">
        <w:rPr>
          <w:i/>
          <w:sz w:val="24"/>
          <w:szCs w:val="24"/>
        </w:rPr>
        <w:t>The Future of Machines with Feelings</w:t>
      </w:r>
      <w:r w:rsidR="00C80A4E">
        <w:rPr>
          <w:sz w:val="24"/>
          <w:szCs w:val="24"/>
        </w:rPr>
        <w:t>&lt;/</w:t>
      </w:r>
      <w:proofErr w:type="spellStart"/>
      <w:r w:rsidR="00C80A4E">
        <w:rPr>
          <w:sz w:val="24"/>
          <w:szCs w:val="24"/>
        </w:rPr>
        <w:t>em</w:t>
      </w:r>
      <w:proofErr w:type="spellEnd"/>
      <w:r w:rsidR="00C80A4E">
        <w:rPr>
          <w:sz w:val="24"/>
          <w:szCs w:val="24"/>
        </w:rPr>
        <w:t>&gt;.</w:t>
      </w:r>
    </w:p>
    <w:p w14:paraId="4BF8E1AA" w14:textId="77777777" w:rsidR="00901112" w:rsidRDefault="00901112" w:rsidP="00901112">
      <w:pPr>
        <w:spacing w:after="0" w:line="240" w:lineRule="auto"/>
        <w:rPr>
          <w:sz w:val="24"/>
          <w:szCs w:val="24"/>
        </w:rPr>
      </w:pPr>
      <w:r>
        <w:rPr>
          <w:sz w:val="24"/>
          <w:szCs w:val="24"/>
        </w:rPr>
        <w:t>{</w:t>
      </w:r>
      <w:r w:rsidRPr="00901112">
        <w:rPr>
          <w:sz w:val="24"/>
          <w:szCs w:val="24"/>
          <w:highlight w:val="yellow"/>
        </w:rPr>
        <w:t>/accordion</w:t>
      </w:r>
      <w:r>
        <w:rPr>
          <w:sz w:val="24"/>
          <w:szCs w:val="24"/>
        </w:rPr>
        <w:t>}</w:t>
      </w:r>
    </w:p>
    <w:p w14:paraId="28C2020E" w14:textId="77777777" w:rsidR="00D34FCA" w:rsidRPr="00D34FCA" w:rsidRDefault="00D34FCA" w:rsidP="00D34FCA">
      <w:pPr>
        <w:pStyle w:val="ListParagraph"/>
        <w:spacing w:before="0" w:after="0"/>
        <w:ind w:left="0"/>
        <w:rPr>
          <w:rFonts w:asciiTheme="minorHAnsi" w:hAnsiTheme="minorHAnsi"/>
          <w:sz w:val="24"/>
          <w:szCs w:val="24"/>
        </w:rPr>
      </w:pPr>
    </w:p>
    <w:p w14:paraId="35D59014" w14:textId="77777777" w:rsidR="00D34FCA" w:rsidRDefault="00D34FCA" w:rsidP="00D34FCA">
      <w:pPr>
        <w:spacing w:after="0" w:line="240" w:lineRule="auto"/>
        <w:rPr>
          <w:sz w:val="24"/>
          <w:szCs w:val="24"/>
        </w:rPr>
      </w:pPr>
      <w:r w:rsidRPr="00D34FCA">
        <w:rPr>
          <w:sz w:val="24"/>
          <w:szCs w:val="24"/>
        </w:rPr>
        <w:t>Which of the columns features a positive, optimistic thesis?</w:t>
      </w:r>
    </w:p>
    <w:p w14:paraId="7415771B" w14:textId="77777777" w:rsidR="006075E0" w:rsidRPr="00D34FCA" w:rsidRDefault="006075E0" w:rsidP="00D34FCA">
      <w:pPr>
        <w:spacing w:after="0" w:line="240" w:lineRule="auto"/>
        <w:rPr>
          <w:sz w:val="24"/>
          <w:szCs w:val="24"/>
        </w:rPr>
      </w:pPr>
    </w:p>
    <w:p w14:paraId="1DCF536A" w14:textId="77777777" w:rsidR="006075E0" w:rsidRDefault="006075E0" w:rsidP="00D34FCA">
      <w:pPr>
        <w:spacing w:after="0" w:line="240" w:lineRule="auto"/>
        <w:rPr>
          <w:sz w:val="24"/>
          <w:szCs w:val="24"/>
        </w:rPr>
      </w:pPr>
      <w:r>
        <w:rPr>
          <w:sz w:val="24"/>
          <w:szCs w:val="24"/>
        </w:rPr>
        <w:t>{</w:t>
      </w:r>
      <w:r w:rsidRPr="00901112">
        <w:rPr>
          <w:sz w:val="24"/>
          <w:szCs w:val="24"/>
          <w:highlight w:val="yellow"/>
        </w:rPr>
        <w:t>accordion</w:t>
      </w:r>
      <w:r>
        <w:rPr>
          <w:sz w:val="24"/>
          <w:szCs w:val="24"/>
        </w:rPr>
        <w:t xml:space="preserve">} </w:t>
      </w:r>
      <w:r w:rsidR="00D34FCA" w:rsidRPr="00D34FCA">
        <w:rPr>
          <w:sz w:val="24"/>
          <w:szCs w:val="24"/>
        </w:rPr>
        <w:t>Future of Machines with Feelings</w:t>
      </w:r>
    </w:p>
    <w:p w14:paraId="5D05238F" w14:textId="0E670D75" w:rsidR="00D34FCA" w:rsidRDefault="00D34FCA" w:rsidP="00D34FCA">
      <w:pPr>
        <w:spacing w:after="0" w:line="240" w:lineRule="auto"/>
        <w:rPr>
          <w:sz w:val="24"/>
          <w:szCs w:val="24"/>
        </w:rPr>
      </w:pPr>
      <w:r w:rsidRPr="00D34FCA">
        <w:rPr>
          <w:sz w:val="24"/>
          <w:szCs w:val="24"/>
        </w:rPr>
        <w:t xml:space="preserve">No, </w:t>
      </w:r>
      <w:proofErr w:type="spellStart"/>
      <w:r w:rsidRPr="00D34FCA">
        <w:rPr>
          <w:sz w:val="24"/>
          <w:szCs w:val="24"/>
        </w:rPr>
        <w:t>Feschuk</w:t>
      </w:r>
      <w:proofErr w:type="spellEnd"/>
      <w:r w:rsidRPr="00D34FCA">
        <w:rPr>
          <w:sz w:val="24"/>
          <w:szCs w:val="24"/>
        </w:rPr>
        <w:t xml:space="preserve"> is very skeptical of emotionally responsive devices</w:t>
      </w:r>
      <w:r w:rsidR="00B30903">
        <w:rPr>
          <w:sz w:val="24"/>
          <w:szCs w:val="24"/>
        </w:rPr>
        <w:t>.</w:t>
      </w:r>
    </w:p>
    <w:p w14:paraId="593B7097" w14:textId="77777777" w:rsidR="006075E0" w:rsidRDefault="006075E0" w:rsidP="006075E0">
      <w:pPr>
        <w:spacing w:after="0" w:line="240" w:lineRule="auto"/>
        <w:rPr>
          <w:sz w:val="24"/>
          <w:szCs w:val="24"/>
        </w:rPr>
      </w:pPr>
      <w:r>
        <w:rPr>
          <w:sz w:val="24"/>
          <w:szCs w:val="24"/>
        </w:rPr>
        <w:t>{</w:t>
      </w:r>
      <w:r w:rsidRPr="00901112">
        <w:rPr>
          <w:sz w:val="24"/>
          <w:szCs w:val="24"/>
          <w:highlight w:val="yellow"/>
        </w:rPr>
        <w:t>/accordion</w:t>
      </w:r>
      <w:r>
        <w:rPr>
          <w:sz w:val="24"/>
          <w:szCs w:val="24"/>
        </w:rPr>
        <w:t>}</w:t>
      </w:r>
    </w:p>
    <w:p w14:paraId="0BA4A819" w14:textId="77777777" w:rsidR="006075E0" w:rsidRPr="00D34FCA" w:rsidRDefault="006075E0" w:rsidP="00D34FCA">
      <w:pPr>
        <w:spacing w:after="0" w:line="240" w:lineRule="auto"/>
        <w:rPr>
          <w:sz w:val="24"/>
          <w:szCs w:val="24"/>
        </w:rPr>
      </w:pPr>
    </w:p>
    <w:p w14:paraId="2F6C8922" w14:textId="77777777" w:rsidR="006075E0" w:rsidRDefault="006075E0" w:rsidP="00D34FCA">
      <w:pPr>
        <w:spacing w:after="0" w:line="240" w:lineRule="auto"/>
        <w:rPr>
          <w:sz w:val="24"/>
          <w:szCs w:val="24"/>
        </w:rPr>
      </w:pPr>
      <w:r>
        <w:rPr>
          <w:sz w:val="24"/>
          <w:szCs w:val="24"/>
        </w:rPr>
        <w:t>{</w:t>
      </w:r>
      <w:r w:rsidRPr="00901112">
        <w:rPr>
          <w:sz w:val="24"/>
          <w:szCs w:val="24"/>
          <w:highlight w:val="yellow"/>
        </w:rPr>
        <w:t>accordion</w:t>
      </w:r>
      <w:r>
        <w:rPr>
          <w:sz w:val="24"/>
          <w:szCs w:val="24"/>
        </w:rPr>
        <w:t xml:space="preserve">} </w:t>
      </w:r>
      <w:r w:rsidR="00D34FCA" w:rsidRPr="00D34FCA">
        <w:rPr>
          <w:sz w:val="24"/>
          <w:szCs w:val="24"/>
        </w:rPr>
        <w:t>The Lost Boys</w:t>
      </w:r>
    </w:p>
    <w:p w14:paraId="29320C0D" w14:textId="61C730EB" w:rsidR="00D34FCA" w:rsidRDefault="00D34FCA" w:rsidP="00D34FCA">
      <w:pPr>
        <w:spacing w:after="0" w:line="240" w:lineRule="auto"/>
        <w:rPr>
          <w:sz w:val="24"/>
          <w:szCs w:val="24"/>
        </w:rPr>
      </w:pPr>
      <w:r w:rsidRPr="00D34FCA">
        <w:rPr>
          <w:sz w:val="24"/>
          <w:szCs w:val="24"/>
        </w:rPr>
        <w:t xml:space="preserve">No, </w:t>
      </w:r>
      <w:proofErr w:type="spellStart"/>
      <w:r w:rsidRPr="00D34FCA">
        <w:rPr>
          <w:sz w:val="24"/>
          <w:szCs w:val="24"/>
        </w:rPr>
        <w:t>Wente</w:t>
      </w:r>
      <w:proofErr w:type="spellEnd"/>
      <w:r w:rsidRPr="00D34FCA">
        <w:rPr>
          <w:sz w:val="24"/>
          <w:szCs w:val="24"/>
        </w:rPr>
        <w:t xml:space="preserve"> presents a very critical assessment of the way video games are being used </w:t>
      </w:r>
      <w:r w:rsidR="006075E0">
        <w:rPr>
          <w:sz w:val="24"/>
          <w:szCs w:val="24"/>
        </w:rPr>
        <w:t>by young North American males.</w:t>
      </w:r>
    </w:p>
    <w:p w14:paraId="24D54BA6" w14:textId="77777777" w:rsidR="006075E0" w:rsidRDefault="006075E0" w:rsidP="006075E0">
      <w:pPr>
        <w:spacing w:after="0" w:line="240" w:lineRule="auto"/>
        <w:rPr>
          <w:sz w:val="24"/>
          <w:szCs w:val="24"/>
        </w:rPr>
      </w:pPr>
      <w:r>
        <w:rPr>
          <w:sz w:val="24"/>
          <w:szCs w:val="24"/>
        </w:rPr>
        <w:t>{</w:t>
      </w:r>
      <w:r w:rsidRPr="00901112">
        <w:rPr>
          <w:sz w:val="24"/>
          <w:szCs w:val="24"/>
          <w:highlight w:val="yellow"/>
        </w:rPr>
        <w:t>/accordion</w:t>
      </w:r>
      <w:r>
        <w:rPr>
          <w:sz w:val="24"/>
          <w:szCs w:val="24"/>
        </w:rPr>
        <w:t>}</w:t>
      </w:r>
    </w:p>
    <w:p w14:paraId="50E7A58F" w14:textId="77777777" w:rsidR="006075E0" w:rsidRPr="00D34FCA" w:rsidRDefault="006075E0" w:rsidP="00D34FCA">
      <w:pPr>
        <w:spacing w:after="0" w:line="240" w:lineRule="auto"/>
        <w:rPr>
          <w:sz w:val="24"/>
          <w:szCs w:val="24"/>
        </w:rPr>
      </w:pPr>
    </w:p>
    <w:p w14:paraId="521A9BDE" w14:textId="77777777" w:rsidR="006075E0" w:rsidRDefault="006075E0" w:rsidP="00D34FCA">
      <w:pPr>
        <w:spacing w:after="0" w:line="240" w:lineRule="auto"/>
        <w:rPr>
          <w:sz w:val="24"/>
          <w:szCs w:val="24"/>
        </w:rPr>
      </w:pPr>
      <w:r>
        <w:rPr>
          <w:sz w:val="24"/>
          <w:szCs w:val="24"/>
        </w:rPr>
        <w:t>{</w:t>
      </w:r>
      <w:r w:rsidRPr="00901112">
        <w:rPr>
          <w:sz w:val="24"/>
          <w:szCs w:val="24"/>
          <w:highlight w:val="yellow"/>
        </w:rPr>
        <w:t>accordion</w:t>
      </w:r>
      <w:r>
        <w:rPr>
          <w:sz w:val="24"/>
          <w:szCs w:val="24"/>
        </w:rPr>
        <w:t xml:space="preserve">} </w:t>
      </w:r>
      <w:r w:rsidR="00D34FCA" w:rsidRPr="00D34FCA">
        <w:rPr>
          <w:sz w:val="24"/>
          <w:szCs w:val="24"/>
        </w:rPr>
        <w:t>The Death of English</w:t>
      </w:r>
    </w:p>
    <w:p w14:paraId="0005262B" w14:textId="4F603F0D" w:rsidR="00D34FCA" w:rsidRPr="00D34FCA" w:rsidRDefault="00D34FCA" w:rsidP="00D34FCA">
      <w:pPr>
        <w:spacing w:after="0" w:line="240" w:lineRule="auto"/>
        <w:rPr>
          <w:sz w:val="24"/>
          <w:szCs w:val="24"/>
        </w:rPr>
      </w:pPr>
      <w:r w:rsidRPr="00D34FCA">
        <w:rPr>
          <w:sz w:val="24"/>
          <w:szCs w:val="24"/>
        </w:rPr>
        <w:t xml:space="preserve">Yes, </w:t>
      </w:r>
      <w:commentRangeStart w:id="62"/>
      <w:r w:rsidRPr="00D34FCA">
        <w:rPr>
          <w:sz w:val="24"/>
          <w:szCs w:val="24"/>
        </w:rPr>
        <w:t>Huang suggests that texting is just another stage in the evolution of language and it will lea</w:t>
      </w:r>
      <w:r w:rsidR="006075E0">
        <w:rPr>
          <w:sz w:val="24"/>
          <w:szCs w:val="24"/>
        </w:rPr>
        <w:t>d to interesting innovations.</w:t>
      </w:r>
      <w:commentRangeEnd w:id="62"/>
      <w:r w:rsidR="000263C4">
        <w:rPr>
          <w:rStyle w:val="CommentReference"/>
        </w:rPr>
        <w:commentReference w:id="62"/>
      </w:r>
    </w:p>
    <w:p w14:paraId="74E0D2EA" w14:textId="77777777" w:rsidR="006075E0" w:rsidRDefault="006075E0" w:rsidP="006075E0">
      <w:pPr>
        <w:spacing w:after="0" w:line="240" w:lineRule="auto"/>
        <w:rPr>
          <w:sz w:val="24"/>
          <w:szCs w:val="24"/>
        </w:rPr>
      </w:pPr>
      <w:r>
        <w:rPr>
          <w:sz w:val="24"/>
          <w:szCs w:val="24"/>
        </w:rPr>
        <w:t>{</w:t>
      </w:r>
      <w:r w:rsidRPr="00901112">
        <w:rPr>
          <w:sz w:val="24"/>
          <w:szCs w:val="24"/>
          <w:highlight w:val="yellow"/>
        </w:rPr>
        <w:t>/accordion</w:t>
      </w:r>
      <w:r>
        <w:rPr>
          <w:sz w:val="24"/>
          <w:szCs w:val="24"/>
        </w:rPr>
        <w:t>}</w:t>
      </w:r>
    </w:p>
    <w:p w14:paraId="3CCF7C74" w14:textId="77777777" w:rsidR="00484E73" w:rsidRDefault="00484E73" w:rsidP="00D34FCA">
      <w:pPr>
        <w:spacing w:after="0" w:line="240" w:lineRule="auto"/>
        <w:rPr>
          <w:sz w:val="24"/>
          <w:szCs w:val="24"/>
        </w:rPr>
      </w:pPr>
    </w:p>
    <w:p w14:paraId="7E1A5094" w14:textId="2F58D917" w:rsidR="002D7E99" w:rsidRDefault="002D7E99">
      <w:pPr>
        <w:rPr>
          <w:sz w:val="24"/>
          <w:szCs w:val="24"/>
        </w:rPr>
      </w:pPr>
      <w:r>
        <w:rPr>
          <w:sz w:val="24"/>
          <w:szCs w:val="24"/>
        </w:rPr>
        <w:br w:type="page"/>
      </w:r>
    </w:p>
    <w:tbl>
      <w:tblPr>
        <w:tblStyle w:val="TableGrid"/>
        <w:tblW w:w="9445" w:type="dxa"/>
        <w:tblLook w:val="04A0" w:firstRow="1" w:lastRow="0" w:firstColumn="1" w:lastColumn="0" w:noHBand="0" w:noVBand="1"/>
      </w:tblPr>
      <w:tblGrid>
        <w:gridCol w:w="2078"/>
        <w:gridCol w:w="7367"/>
      </w:tblGrid>
      <w:tr w:rsidR="002D7E99" w14:paraId="01449660" w14:textId="77777777" w:rsidTr="002D7E99">
        <w:trPr>
          <w:trHeight w:val="131"/>
        </w:trPr>
        <w:tc>
          <w:tcPr>
            <w:tcW w:w="9445" w:type="dxa"/>
            <w:gridSpan w:val="2"/>
            <w:shd w:val="clear" w:color="auto" w:fill="D9D9D9" w:themeFill="background1" w:themeFillShade="D9"/>
          </w:tcPr>
          <w:p w14:paraId="057C0125" w14:textId="77777777" w:rsidR="002D7E99" w:rsidRPr="00952DC3" w:rsidRDefault="002D7E99" w:rsidP="002D7E99">
            <w:r>
              <w:rPr>
                <w:b/>
              </w:rPr>
              <w:lastRenderedPageBreak/>
              <w:t>Screen #</w:t>
            </w:r>
            <w:r>
              <w:rPr>
                <w:b/>
              </w:rPr>
              <w:fldChar w:fldCharType="begin"/>
            </w:r>
            <w:r>
              <w:rPr>
                <w:b/>
              </w:rPr>
              <w:instrText xml:space="preserve"> AUTONUMLGL  \* Arabic \e </w:instrText>
            </w:r>
            <w:r>
              <w:rPr>
                <w:b/>
              </w:rPr>
              <w:fldChar w:fldCharType="end"/>
            </w:r>
          </w:p>
        </w:tc>
      </w:tr>
      <w:tr w:rsidR="002D7E99" w14:paraId="08F5BBA7" w14:textId="77777777" w:rsidTr="002D7E99">
        <w:trPr>
          <w:trHeight w:val="131"/>
        </w:trPr>
        <w:tc>
          <w:tcPr>
            <w:tcW w:w="2078" w:type="dxa"/>
            <w:shd w:val="clear" w:color="auto" w:fill="D9D9D9" w:themeFill="background1" w:themeFillShade="D9"/>
          </w:tcPr>
          <w:p w14:paraId="3F49A19D" w14:textId="77777777" w:rsidR="002D7E99" w:rsidRDefault="002D7E99" w:rsidP="002D7E99">
            <w:pPr>
              <w:rPr>
                <w:b/>
              </w:rPr>
            </w:pPr>
            <w:r>
              <w:rPr>
                <w:b/>
              </w:rPr>
              <w:t xml:space="preserve">Page type: </w:t>
            </w:r>
          </w:p>
        </w:tc>
        <w:tc>
          <w:tcPr>
            <w:tcW w:w="7367" w:type="dxa"/>
            <w:shd w:val="clear" w:color="auto" w:fill="D9D9D9" w:themeFill="background1" w:themeFillShade="D9"/>
          </w:tcPr>
          <w:p w14:paraId="06C9DB7B" w14:textId="350232EA" w:rsidR="002D7E99" w:rsidRPr="006C5550" w:rsidRDefault="00440E8C" w:rsidP="002D7E99">
            <w:r>
              <w:t>Text</w:t>
            </w:r>
          </w:p>
        </w:tc>
      </w:tr>
      <w:tr w:rsidR="002D7E99" w14:paraId="33E895CA" w14:textId="77777777" w:rsidTr="002D7E99">
        <w:trPr>
          <w:trHeight w:val="131"/>
        </w:trPr>
        <w:tc>
          <w:tcPr>
            <w:tcW w:w="2078" w:type="dxa"/>
            <w:shd w:val="clear" w:color="auto" w:fill="D9D9D9" w:themeFill="background1" w:themeFillShade="D9"/>
          </w:tcPr>
          <w:p w14:paraId="562CB176" w14:textId="77777777" w:rsidR="002D7E99" w:rsidRDefault="002D7E99" w:rsidP="002D7E99">
            <w:pPr>
              <w:rPr>
                <w:b/>
              </w:rPr>
            </w:pPr>
            <w:r>
              <w:rPr>
                <w:b/>
              </w:rPr>
              <w:t>General Developer Notes</w:t>
            </w:r>
          </w:p>
        </w:tc>
        <w:tc>
          <w:tcPr>
            <w:tcW w:w="7367" w:type="dxa"/>
            <w:shd w:val="clear" w:color="auto" w:fill="D9D9D9" w:themeFill="background1" w:themeFillShade="D9"/>
          </w:tcPr>
          <w:p w14:paraId="0BA0D3C3" w14:textId="77777777" w:rsidR="002D7E99" w:rsidRPr="00AF0A8C" w:rsidRDefault="002D7E99" w:rsidP="002D7E99"/>
        </w:tc>
      </w:tr>
    </w:tbl>
    <w:p w14:paraId="7CC737D4" w14:textId="77777777" w:rsidR="002D7E99" w:rsidRPr="00130CD3" w:rsidRDefault="002D7E99" w:rsidP="002D7E99">
      <w:pPr>
        <w:spacing w:after="0" w:line="240" w:lineRule="auto"/>
        <w:rPr>
          <w:sz w:val="24"/>
          <w:szCs w:val="24"/>
        </w:rPr>
      </w:pPr>
    </w:p>
    <w:p w14:paraId="01B5AADE" w14:textId="5B94D9DC" w:rsidR="002D7E99" w:rsidRPr="00130CD3" w:rsidRDefault="00694E6B" w:rsidP="00694E6B">
      <w:pPr>
        <w:pStyle w:val="Heading1"/>
      </w:pPr>
      <w:bookmarkStart w:id="63" w:name="_Toc481421627"/>
      <w:bookmarkStart w:id="64" w:name="_Toc481495596"/>
      <w:r>
        <w:t>Summary</w:t>
      </w:r>
      <w:bookmarkEnd w:id="63"/>
      <w:bookmarkEnd w:id="64"/>
    </w:p>
    <w:p w14:paraId="254E673E" w14:textId="77777777" w:rsidR="0085181E" w:rsidRPr="0085181E" w:rsidRDefault="0085181E" w:rsidP="0085181E">
      <w:pPr>
        <w:pStyle w:val="CommentText"/>
        <w:spacing w:after="0"/>
        <w:rPr>
          <w:sz w:val="24"/>
          <w:szCs w:val="24"/>
        </w:rPr>
      </w:pPr>
      <w:r w:rsidRPr="0085181E">
        <w:rPr>
          <w:sz w:val="24"/>
          <w:szCs w:val="24"/>
        </w:rPr>
        <w:t>This week we explored:</w:t>
      </w:r>
    </w:p>
    <w:p w14:paraId="4BDB8A0B" w14:textId="77777777" w:rsidR="0085181E" w:rsidRPr="0085181E" w:rsidRDefault="0085181E" w:rsidP="006E5372">
      <w:pPr>
        <w:pStyle w:val="CommentText"/>
        <w:numPr>
          <w:ilvl w:val="0"/>
          <w:numId w:val="7"/>
        </w:numPr>
        <w:spacing w:after="0"/>
        <w:rPr>
          <w:sz w:val="24"/>
          <w:szCs w:val="24"/>
        </w:rPr>
      </w:pPr>
      <w:r w:rsidRPr="0085181E">
        <w:rPr>
          <w:sz w:val="24"/>
          <w:szCs w:val="24"/>
        </w:rPr>
        <w:t>Distinctions between a high school English course and COMM1085</w:t>
      </w:r>
    </w:p>
    <w:p w14:paraId="404B9DA4" w14:textId="77777777" w:rsidR="0085181E" w:rsidRPr="0085181E" w:rsidRDefault="0085181E" w:rsidP="006E5372">
      <w:pPr>
        <w:pStyle w:val="CommentText"/>
        <w:numPr>
          <w:ilvl w:val="0"/>
          <w:numId w:val="7"/>
        </w:numPr>
        <w:spacing w:after="0"/>
        <w:rPr>
          <w:sz w:val="24"/>
          <w:szCs w:val="24"/>
        </w:rPr>
      </w:pPr>
      <w:r w:rsidRPr="0085181E">
        <w:rPr>
          <w:sz w:val="24"/>
          <w:szCs w:val="24"/>
        </w:rPr>
        <w:t>How to read for information as opposed to reading for pleasure</w:t>
      </w:r>
    </w:p>
    <w:p w14:paraId="2FEB67A8" w14:textId="77777777" w:rsidR="0085181E" w:rsidRPr="0085181E" w:rsidRDefault="0085181E" w:rsidP="006E5372">
      <w:pPr>
        <w:pStyle w:val="CommentText"/>
        <w:numPr>
          <w:ilvl w:val="0"/>
          <w:numId w:val="7"/>
        </w:numPr>
        <w:spacing w:after="0"/>
        <w:rPr>
          <w:sz w:val="24"/>
          <w:szCs w:val="24"/>
        </w:rPr>
      </w:pPr>
      <w:r w:rsidRPr="0085181E">
        <w:rPr>
          <w:sz w:val="24"/>
          <w:szCs w:val="24"/>
        </w:rPr>
        <w:t>How to identify the topic and the thesis of a reading.</w:t>
      </w:r>
    </w:p>
    <w:p w14:paraId="7E8D156D" w14:textId="77777777" w:rsidR="006C5550" w:rsidRPr="0085181E" w:rsidRDefault="006C5550" w:rsidP="0085181E">
      <w:pPr>
        <w:spacing w:after="0" w:line="240" w:lineRule="auto"/>
        <w:rPr>
          <w:sz w:val="24"/>
          <w:szCs w:val="24"/>
        </w:rPr>
      </w:pPr>
    </w:p>
    <w:p w14:paraId="7614F912" w14:textId="77777777" w:rsidR="00694E6B" w:rsidRDefault="00694E6B" w:rsidP="00130CD3">
      <w:pPr>
        <w:spacing w:after="0" w:line="240" w:lineRule="auto"/>
        <w:rPr>
          <w:sz w:val="24"/>
          <w:szCs w:val="24"/>
        </w:rPr>
      </w:pPr>
    </w:p>
    <w:p w14:paraId="1DA4245F" w14:textId="3D141BAA" w:rsidR="00694E6B" w:rsidRDefault="00694E6B">
      <w:pPr>
        <w:rPr>
          <w:sz w:val="24"/>
          <w:szCs w:val="24"/>
        </w:rPr>
      </w:pPr>
      <w:r>
        <w:rPr>
          <w:sz w:val="24"/>
          <w:szCs w:val="24"/>
        </w:rPr>
        <w:br w:type="page"/>
      </w:r>
    </w:p>
    <w:tbl>
      <w:tblPr>
        <w:tblStyle w:val="TableGrid"/>
        <w:tblW w:w="9445" w:type="dxa"/>
        <w:tblLook w:val="04A0" w:firstRow="1" w:lastRow="0" w:firstColumn="1" w:lastColumn="0" w:noHBand="0" w:noVBand="1"/>
      </w:tblPr>
      <w:tblGrid>
        <w:gridCol w:w="2078"/>
        <w:gridCol w:w="7367"/>
      </w:tblGrid>
      <w:tr w:rsidR="00694E6B" w14:paraId="6268F79D" w14:textId="77777777" w:rsidTr="00901112">
        <w:trPr>
          <w:trHeight w:val="131"/>
        </w:trPr>
        <w:tc>
          <w:tcPr>
            <w:tcW w:w="9445" w:type="dxa"/>
            <w:gridSpan w:val="2"/>
            <w:shd w:val="clear" w:color="auto" w:fill="D9D9D9" w:themeFill="background1" w:themeFillShade="D9"/>
          </w:tcPr>
          <w:p w14:paraId="1B2B2CF8" w14:textId="77777777" w:rsidR="00694E6B" w:rsidRPr="00952DC3" w:rsidRDefault="00694E6B" w:rsidP="00901112">
            <w:r>
              <w:rPr>
                <w:b/>
              </w:rPr>
              <w:lastRenderedPageBreak/>
              <w:t>Screen #</w:t>
            </w:r>
            <w:r>
              <w:rPr>
                <w:b/>
              </w:rPr>
              <w:fldChar w:fldCharType="begin"/>
            </w:r>
            <w:r>
              <w:rPr>
                <w:b/>
              </w:rPr>
              <w:instrText xml:space="preserve"> AUTONUMLGL  \* Arabic \e </w:instrText>
            </w:r>
            <w:r>
              <w:rPr>
                <w:b/>
              </w:rPr>
              <w:fldChar w:fldCharType="end"/>
            </w:r>
          </w:p>
        </w:tc>
      </w:tr>
      <w:tr w:rsidR="00694E6B" w14:paraId="02132CEA" w14:textId="77777777" w:rsidTr="00901112">
        <w:trPr>
          <w:trHeight w:val="131"/>
        </w:trPr>
        <w:tc>
          <w:tcPr>
            <w:tcW w:w="2078" w:type="dxa"/>
            <w:shd w:val="clear" w:color="auto" w:fill="D9D9D9" w:themeFill="background1" w:themeFillShade="D9"/>
          </w:tcPr>
          <w:p w14:paraId="6FF033D9" w14:textId="77777777" w:rsidR="00694E6B" w:rsidRDefault="00694E6B" w:rsidP="00901112">
            <w:pPr>
              <w:rPr>
                <w:b/>
              </w:rPr>
            </w:pPr>
            <w:r>
              <w:rPr>
                <w:b/>
              </w:rPr>
              <w:t xml:space="preserve">Page type: </w:t>
            </w:r>
          </w:p>
        </w:tc>
        <w:tc>
          <w:tcPr>
            <w:tcW w:w="7367" w:type="dxa"/>
            <w:shd w:val="clear" w:color="auto" w:fill="D9D9D9" w:themeFill="background1" w:themeFillShade="D9"/>
          </w:tcPr>
          <w:p w14:paraId="6D0208A9" w14:textId="3662CD25" w:rsidR="00694E6B" w:rsidRPr="006C5550" w:rsidRDefault="008518A2" w:rsidP="00901112">
            <w:commentRangeStart w:id="65"/>
            <w:r>
              <w:t>Text</w:t>
            </w:r>
            <w:commentRangeEnd w:id="65"/>
            <w:r w:rsidR="00A10040">
              <w:rPr>
                <w:rStyle w:val="CommentReference"/>
              </w:rPr>
              <w:commentReference w:id="65"/>
            </w:r>
          </w:p>
        </w:tc>
      </w:tr>
      <w:tr w:rsidR="00694E6B" w14:paraId="1A1106BE" w14:textId="77777777" w:rsidTr="00901112">
        <w:trPr>
          <w:trHeight w:val="131"/>
        </w:trPr>
        <w:tc>
          <w:tcPr>
            <w:tcW w:w="2078" w:type="dxa"/>
            <w:shd w:val="clear" w:color="auto" w:fill="D9D9D9" w:themeFill="background1" w:themeFillShade="D9"/>
          </w:tcPr>
          <w:p w14:paraId="34AEC7AD" w14:textId="77777777" w:rsidR="00694E6B" w:rsidRDefault="00694E6B" w:rsidP="00901112">
            <w:pPr>
              <w:rPr>
                <w:b/>
              </w:rPr>
            </w:pPr>
            <w:r>
              <w:rPr>
                <w:b/>
              </w:rPr>
              <w:t>General Developer Notes</w:t>
            </w:r>
          </w:p>
        </w:tc>
        <w:tc>
          <w:tcPr>
            <w:tcW w:w="7367" w:type="dxa"/>
            <w:shd w:val="clear" w:color="auto" w:fill="D9D9D9" w:themeFill="background1" w:themeFillShade="D9"/>
          </w:tcPr>
          <w:p w14:paraId="302F1A4F" w14:textId="3AD1401E" w:rsidR="00694E6B" w:rsidRPr="00AF0A8C" w:rsidRDefault="00F54A75" w:rsidP="00F54A75">
            <w:r>
              <w:t xml:space="preserve">The </w:t>
            </w:r>
            <w:proofErr w:type="spellStart"/>
            <w:r>
              <w:t>Flachmann</w:t>
            </w:r>
            <w:proofErr w:type="spellEnd"/>
            <w:r>
              <w:t xml:space="preserve"> reading is in </w:t>
            </w:r>
            <w:proofErr w:type="spellStart"/>
            <w:r>
              <w:t>Sharepoint</w:t>
            </w:r>
            <w:proofErr w:type="spellEnd"/>
            <w:r>
              <w:t xml:space="preserve"> (COMM1085 &gt; Course Design &gt; Week 01)</w:t>
            </w:r>
            <w:r w:rsidR="004F7340">
              <w:t xml:space="preserve"> </w:t>
            </w:r>
            <w:r w:rsidR="004F7340" w:rsidRPr="004F7340">
              <w:rPr>
                <w:highlight w:val="yellow"/>
              </w:rPr>
              <w:t>The document should be a separate topic</w:t>
            </w:r>
            <w:r w:rsidR="004F7340">
              <w:t>.</w:t>
            </w:r>
          </w:p>
        </w:tc>
      </w:tr>
    </w:tbl>
    <w:p w14:paraId="7FA7D788" w14:textId="0DBF5884" w:rsidR="008518A2" w:rsidRPr="004215B6" w:rsidRDefault="006B78DE" w:rsidP="004215B6">
      <w:pPr>
        <w:pStyle w:val="Heading1"/>
      </w:pPr>
      <w:bookmarkStart w:id="66" w:name="_Toc481421628"/>
      <w:bookmarkStart w:id="67" w:name="_Toc481495597"/>
      <w:r w:rsidRPr="00E14D24">
        <w:t xml:space="preserve">Assignment: </w:t>
      </w:r>
      <w:r w:rsidR="008518A2">
        <w:t xml:space="preserve">Diagnostic </w:t>
      </w:r>
      <w:r w:rsidRPr="00E14D24">
        <w:t xml:space="preserve">Writing </w:t>
      </w:r>
      <w:r w:rsidR="008518A2">
        <w:t>Assignment</w:t>
      </w:r>
      <w:bookmarkEnd w:id="66"/>
      <w:bookmarkEnd w:id="67"/>
    </w:p>
    <w:p w14:paraId="6D24D4C5" w14:textId="77777777" w:rsidR="00D8492A" w:rsidRPr="008D0497" w:rsidRDefault="00D8492A" w:rsidP="00D8492A">
      <w:pPr>
        <w:spacing w:after="0" w:line="240" w:lineRule="auto"/>
        <w:rPr>
          <w:rFonts w:cs="Arial"/>
          <w:sz w:val="24"/>
          <w:szCs w:val="24"/>
        </w:rPr>
      </w:pPr>
      <w:r w:rsidRPr="008D0497">
        <w:rPr>
          <w:rFonts w:eastAsia="Arial" w:cs="Arial"/>
          <w:b/>
          <w:bCs/>
          <w:sz w:val="24"/>
          <w:szCs w:val="24"/>
        </w:rPr>
        <w:t xml:space="preserve">Due Date: </w:t>
      </w:r>
      <w:r w:rsidRPr="008D0497">
        <w:rPr>
          <w:rFonts w:eastAsia="Arial" w:cs="Arial"/>
          <w:bCs/>
          <w:sz w:val="24"/>
          <w:szCs w:val="24"/>
        </w:rPr>
        <w:t>Last day of week 1, 11:55 p.m. See Calendar.</w:t>
      </w:r>
    </w:p>
    <w:p w14:paraId="39036F2C" w14:textId="0231E90D" w:rsidR="00D8492A" w:rsidRPr="008D0497" w:rsidRDefault="00D8492A" w:rsidP="008518A2">
      <w:pPr>
        <w:spacing w:after="0" w:line="240" w:lineRule="auto"/>
        <w:rPr>
          <w:sz w:val="24"/>
          <w:szCs w:val="24"/>
        </w:rPr>
      </w:pPr>
      <w:r w:rsidRPr="008D0497">
        <w:rPr>
          <w:b/>
          <w:sz w:val="24"/>
          <w:szCs w:val="24"/>
        </w:rPr>
        <w:t>Value of Assignment:</w:t>
      </w:r>
      <w:r w:rsidRPr="008D0497">
        <w:rPr>
          <w:sz w:val="24"/>
          <w:szCs w:val="24"/>
        </w:rPr>
        <w:t xml:space="preserve"> </w:t>
      </w:r>
      <w:r w:rsidRPr="008D0497">
        <w:rPr>
          <w:rFonts w:eastAsia="Arial" w:cs="Arial"/>
          <w:i/>
          <w:iCs/>
          <w:sz w:val="24"/>
          <w:szCs w:val="24"/>
        </w:rPr>
        <w:t>*This assignment is not graded and does not count towards your final mark</w:t>
      </w:r>
    </w:p>
    <w:p w14:paraId="6F4497FA" w14:textId="0AE923A4" w:rsidR="00D8492A" w:rsidRPr="008D0497" w:rsidRDefault="00D8492A" w:rsidP="00D8492A">
      <w:pPr>
        <w:spacing w:after="0" w:line="240" w:lineRule="auto"/>
        <w:rPr>
          <w:rFonts w:eastAsia="Times New Roman" w:cs="Arial"/>
          <w:sz w:val="24"/>
          <w:szCs w:val="24"/>
        </w:rPr>
      </w:pPr>
      <w:r w:rsidRPr="008D0497">
        <w:rPr>
          <w:rFonts w:eastAsia="Times New Roman" w:cs="Arial"/>
          <w:b/>
          <w:sz w:val="24"/>
          <w:szCs w:val="24"/>
        </w:rPr>
        <w:t xml:space="preserve">Length: </w:t>
      </w:r>
      <w:r w:rsidR="00EA0902" w:rsidRPr="008D0497">
        <w:rPr>
          <w:rFonts w:eastAsia="Times New Roman" w:cs="Arial"/>
          <w:sz w:val="24"/>
          <w:szCs w:val="24"/>
        </w:rPr>
        <w:t>O</w:t>
      </w:r>
      <w:r w:rsidRPr="008D0497">
        <w:rPr>
          <w:rFonts w:eastAsia="Times New Roman" w:cs="Arial"/>
          <w:sz w:val="24"/>
          <w:szCs w:val="24"/>
        </w:rPr>
        <w:t>ne page (no more than 250 words)</w:t>
      </w:r>
    </w:p>
    <w:p w14:paraId="187D8C7A" w14:textId="46871F43" w:rsidR="00D8492A" w:rsidRPr="008A6388" w:rsidRDefault="00D8492A" w:rsidP="00D8492A">
      <w:pPr>
        <w:spacing w:after="0" w:line="240" w:lineRule="auto"/>
        <w:rPr>
          <w:rFonts w:cs="Arial"/>
          <w:sz w:val="24"/>
          <w:szCs w:val="24"/>
        </w:rPr>
      </w:pPr>
      <w:r w:rsidRPr="008D0497">
        <w:rPr>
          <w:rFonts w:eastAsia="Arial" w:cs="Arial"/>
          <w:b/>
          <w:bCs/>
          <w:sz w:val="24"/>
          <w:szCs w:val="24"/>
        </w:rPr>
        <w:t>Submission Instructions:</w:t>
      </w:r>
      <w:r w:rsidRPr="008D0497">
        <w:rPr>
          <w:rFonts w:eastAsia="Arial" w:cs="Arial"/>
          <w:sz w:val="24"/>
          <w:szCs w:val="24"/>
        </w:rPr>
        <w:t xml:space="preserve"> </w:t>
      </w:r>
      <w:r w:rsidR="00EA0FF2">
        <w:rPr>
          <w:rFonts w:eastAsia="Arial" w:cs="Arial"/>
          <w:bCs/>
          <w:sz w:val="24"/>
          <w:szCs w:val="24"/>
        </w:rPr>
        <w:t>Submit your work as a .doc/.</w:t>
      </w:r>
      <w:proofErr w:type="spellStart"/>
      <w:r w:rsidR="00EA0FF2">
        <w:rPr>
          <w:rFonts w:eastAsia="Arial" w:cs="Arial"/>
          <w:bCs/>
          <w:sz w:val="24"/>
          <w:szCs w:val="24"/>
        </w:rPr>
        <w:t>docx</w:t>
      </w:r>
      <w:proofErr w:type="spellEnd"/>
      <w:r w:rsidR="00EA0FF2">
        <w:rPr>
          <w:rFonts w:eastAsia="Arial" w:cs="Arial"/>
          <w:bCs/>
          <w:sz w:val="24"/>
          <w:szCs w:val="24"/>
        </w:rPr>
        <w:t xml:space="preserve"> or .pdf file to the assignment submission folder titled “Diagnostic Writing”. Please do not submit your work as a zipped folder. For instructions on submitting electronic work via </w:t>
      </w:r>
      <w:proofErr w:type="spellStart"/>
      <w:r w:rsidR="00EA0FF2">
        <w:rPr>
          <w:rFonts w:eastAsia="Arial" w:cs="Arial"/>
          <w:bCs/>
          <w:sz w:val="24"/>
          <w:szCs w:val="24"/>
        </w:rPr>
        <w:t>eConestoga</w:t>
      </w:r>
      <w:proofErr w:type="spellEnd"/>
      <w:r w:rsidR="00EA0FF2">
        <w:rPr>
          <w:rFonts w:eastAsia="Arial" w:cs="Arial"/>
          <w:bCs/>
          <w:sz w:val="24"/>
          <w:szCs w:val="24"/>
        </w:rPr>
        <w:t xml:space="preserve">, </w:t>
      </w:r>
      <w:commentRangeStart w:id="68"/>
      <w:commentRangeStart w:id="69"/>
      <w:r w:rsidR="00EA0FF2">
        <w:rPr>
          <w:rFonts w:eastAsia="Arial" w:cs="Arial"/>
          <w:bCs/>
          <w:sz w:val="24"/>
          <w:szCs w:val="24"/>
        </w:rPr>
        <w:t>please</w:t>
      </w:r>
      <w:commentRangeEnd w:id="68"/>
      <w:r w:rsidR="00EA0FF2">
        <w:rPr>
          <w:rStyle w:val="CommentReference"/>
        </w:rPr>
        <w:commentReference w:id="68"/>
      </w:r>
      <w:commentRangeEnd w:id="69"/>
      <w:r w:rsidR="00990B70">
        <w:rPr>
          <w:rStyle w:val="CommentReference"/>
        </w:rPr>
        <w:commentReference w:id="69"/>
      </w:r>
      <w:r w:rsidR="00EA0FF2">
        <w:rPr>
          <w:rFonts w:eastAsia="Arial" w:cs="Arial"/>
          <w:bCs/>
          <w:sz w:val="24"/>
          <w:szCs w:val="24"/>
        </w:rPr>
        <w:t xml:space="preserve"> …</w:t>
      </w:r>
    </w:p>
    <w:p w14:paraId="3EA0E3C1" w14:textId="77777777" w:rsidR="00D8492A" w:rsidRPr="008D0497" w:rsidRDefault="00D8492A" w:rsidP="008518A2">
      <w:pPr>
        <w:spacing w:after="0" w:line="240" w:lineRule="auto"/>
        <w:rPr>
          <w:sz w:val="24"/>
          <w:szCs w:val="24"/>
        </w:rPr>
      </w:pPr>
    </w:p>
    <w:p w14:paraId="37B2269F" w14:textId="72F12B1A" w:rsidR="00EA0FF2" w:rsidRPr="008D0497" w:rsidRDefault="00E236D1" w:rsidP="00EA0FF2">
      <w:pPr>
        <w:spacing w:after="0" w:line="240" w:lineRule="auto"/>
        <w:rPr>
          <w:sz w:val="24"/>
          <w:szCs w:val="24"/>
        </w:rPr>
      </w:pPr>
      <w:r>
        <w:rPr>
          <w:rStyle w:val="CommentReference"/>
        </w:rPr>
        <w:commentReference w:id="70"/>
      </w:r>
      <w:r w:rsidR="00990B70">
        <w:rPr>
          <w:rStyle w:val="CommentReference"/>
        </w:rPr>
        <w:commentReference w:id="71"/>
      </w:r>
      <w:r w:rsidR="00EA0FF2" w:rsidRPr="008D0497">
        <w:rPr>
          <w:sz w:val="24"/>
          <w:szCs w:val="24"/>
        </w:rPr>
        <w:t xml:space="preserve">This assignment is an opportunity for you to demonstrate your current academic reading and writing abilities. It will neither be graded nor will it count toward your final grade. It will, however, allow you to better understand the type of work we’ll be doing in this course, and it will allow me to quickly assess your current reading and writing level. </w:t>
      </w:r>
    </w:p>
    <w:p w14:paraId="4880789A" w14:textId="77777777" w:rsidR="00EA0FF2" w:rsidRPr="008D0497" w:rsidRDefault="00EA0FF2" w:rsidP="00EA0FF2">
      <w:pPr>
        <w:spacing w:after="0" w:line="240" w:lineRule="auto"/>
        <w:rPr>
          <w:sz w:val="24"/>
          <w:szCs w:val="24"/>
        </w:rPr>
      </w:pPr>
    </w:p>
    <w:p w14:paraId="039F99CB" w14:textId="77777777" w:rsidR="00EA0FF2" w:rsidRPr="008D0497" w:rsidRDefault="00EA0FF2" w:rsidP="00EA0FF2">
      <w:pPr>
        <w:spacing w:after="0" w:line="240" w:lineRule="auto"/>
        <w:rPr>
          <w:sz w:val="24"/>
          <w:szCs w:val="24"/>
        </w:rPr>
      </w:pPr>
      <w:r w:rsidRPr="008D0497">
        <w:rPr>
          <w:sz w:val="24"/>
          <w:szCs w:val="24"/>
        </w:rPr>
        <w:t>This sample of your writing will also help me to assess your language level and to determine whether you would be more successful and better served by placement in the EAL section of COMM1085, intended for those students who are learning English as a language in addition to their primary language.</w:t>
      </w:r>
    </w:p>
    <w:p w14:paraId="4658991F" w14:textId="77777777" w:rsidR="008518A2" w:rsidRDefault="008518A2" w:rsidP="008518A2">
      <w:pPr>
        <w:spacing w:after="0" w:line="240" w:lineRule="auto"/>
        <w:rPr>
          <w:rFonts w:cs="Arial"/>
          <w:sz w:val="24"/>
          <w:szCs w:val="24"/>
        </w:rPr>
      </w:pPr>
    </w:p>
    <w:p w14:paraId="0EB29284" w14:textId="77777777" w:rsidR="00990B70" w:rsidRPr="008D0497" w:rsidRDefault="00990B70" w:rsidP="00990B70">
      <w:pPr>
        <w:spacing w:after="0" w:line="240" w:lineRule="auto"/>
        <w:rPr>
          <w:sz w:val="24"/>
          <w:szCs w:val="24"/>
        </w:rPr>
      </w:pPr>
      <w:r w:rsidRPr="008D0497">
        <w:rPr>
          <w:sz w:val="24"/>
          <w:szCs w:val="24"/>
        </w:rPr>
        <w:t>This is an individual assignment.</w:t>
      </w:r>
    </w:p>
    <w:p w14:paraId="73AB7ED5" w14:textId="77777777" w:rsidR="00990B70" w:rsidRPr="008D0497" w:rsidRDefault="00990B70" w:rsidP="00990B70">
      <w:pPr>
        <w:spacing w:after="0" w:line="240" w:lineRule="auto"/>
        <w:rPr>
          <w:sz w:val="24"/>
          <w:szCs w:val="24"/>
        </w:rPr>
      </w:pPr>
    </w:p>
    <w:p w14:paraId="4FF72230" w14:textId="0FC4F9B8" w:rsidR="008518A2" w:rsidRPr="008518A2" w:rsidRDefault="00D8492A" w:rsidP="00D8492A">
      <w:pPr>
        <w:pStyle w:val="Heading2"/>
        <w:rPr>
          <w:rFonts w:asciiTheme="minorHAnsi" w:hAnsiTheme="minorHAnsi"/>
        </w:rPr>
      </w:pPr>
      <w:r>
        <w:rPr>
          <w:rFonts w:eastAsia="Arial"/>
        </w:rPr>
        <w:t>Directions</w:t>
      </w:r>
    </w:p>
    <w:p w14:paraId="2F63C4F4" w14:textId="6B0D7E8D" w:rsidR="00EA0902" w:rsidRPr="00EA0902" w:rsidRDefault="00EA0902" w:rsidP="006E5372">
      <w:pPr>
        <w:pStyle w:val="ListParagraph"/>
        <w:numPr>
          <w:ilvl w:val="0"/>
          <w:numId w:val="6"/>
        </w:numPr>
        <w:spacing w:after="0"/>
        <w:rPr>
          <w:rFonts w:asciiTheme="minorHAnsi" w:hAnsiTheme="minorHAnsi" w:cs="Arial"/>
          <w:sz w:val="24"/>
          <w:szCs w:val="24"/>
        </w:rPr>
      </w:pPr>
      <w:r>
        <w:rPr>
          <w:rFonts w:asciiTheme="minorHAnsi" w:eastAsia="Arial" w:hAnsiTheme="minorHAnsi" w:cs="Arial"/>
          <w:sz w:val="24"/>
          <w:szCs w:val="24"/>
        </w:rPr>
        <w:t>R</w:t>
      </w:r>
      <w:r w:rsidR="003A2B64">
        <w:rPr>
          <w:rFonts w:asciiTheme="minorHAnsi" w:eastAsia="Arial" w:hAnsiTheme="minorHAnsi" w:cs="Arial"/>
          <w:sz w:val="24"/>
          <w:szCs w:val="24"/>
        </w:rPr>
        <w:t>e-r</w:t>
      </w:r>
      <w:r w:rsidR="008518A2" w:rsidRPr="00EA0902">
        <w:rPr>
          <w:rFonts w:asciiTheme="minorHAnsi" w:eastAsia="Arial" w:hAnsiTheme="minorHAnsi" w:cs="Arial"/>
          <w:sz w:val="24"/>
          <w:szCs w:val="24"/>
        </w:rPr>
        <w:t xml:space="preserve">ead </w:t>
      </w:r>
      <w:r w:rsidR="003A2B64" w:rsidRPr="00113A19">
        <w:rPr>
          <w:rFonts w:asciiTheme="minorHAnsi" w:eastAsia="Arial" w:hAnsiTheme="minorHAnsi" w:cs="Arial"/>
          <w:sz w:val="24"/>
          <w:szCs w:val="24"/>
        </w:rPr>
        <w:t>Lily Huang’s</w:t>
      </w:r>
      <w:r w:rsidR="008518A2" w:rsidRPr="00EA0902">
        <w:rPr>
          <w:rFonts w:asciiTheme="minorHAnsi" w:eastAsia="Arial" w:hAnsiTheme="minorHAnsi" w:cs="Arial"/>
          <w:sz w:val="24"/>
          <w:szCs w:val="24"/>
        </w:rPr>
        <w:t xml:space="preserve"> </w:t>
      </w:r>
      <w:r w:rsidR="003A2B64">
        <w:rPr>
          <w:rFonts w:asciiTheme="minorHAnsi" w:eastAsia="Arial" w:hAnsiTheme="minorHAnsi" w:cs="Arial"/>
          <w:sz w:val="24"/>
          <w:szCs w:val="24"/>
        </w:rPr>
        <w:t>(2008</w:t>
      </w:r>
      <w:r w:rsidR="008518A2" w:rsidRPr="00EA0902">
        <w:rPr>
          <w:rFonts w:asciiTheme="minorHAnsi" w:eastAsia="Arial" w:hAnsiTheme="minorHAnsi" w:cs="Arial"/>
          <w:sz w:val="24"/>
          <w:szCs w:val="24"/>
        </w:rPr>
        <w:t xml:space="preserve">) </w:t>
      </w:r>
      <w:hyperlink r:id="rId39" w:history="1">
        <w:commentRangeStart w:id="72"/>
        <w:commentRangeStart w:id="73"/>
        <w:commentRangeStart w:id="74"/>
        <w:proofErr w:type="spellStart"/>
        <w:r w:rsidR="00586DD8" w:rsidRPr="00113A19">
          <w:rPr>
            <w:rStyle w:val="Hyperlink"/>
            <w:rFonts w:asciiTheme="minorHAnsi" w:eastAsia="Arial" w:hAnsiTheme="minorHAnsi" w:cs="Arial"/>
            <w:sz w:val="24"/>
            <w:szCs w:val="24"/>
          </w:rPr>
          <w:t>Textese</w:t>
        </w:r>
        <w:proofErr w:type="spellEnd"/>
        <w:r w:rsidR="00586DD8" w:rsidRPr="00113A19">
          <w:rPr>
            <w:rStyle w:val="Hyperlink"/>
            <w:rFonts w:asciiTheme="minorHAnsi" w:eastAsia="Arial" w:hAnsiTheme="minorHAnsi" w:cs="Arial"/>
            <w:sz w:val="24"/>
            <w:szCs w:val="24"/>
          </w:rPr>
          <w:t xml:space="preserve"> may be the death of English</w:t>
        </w:r>
        <w:commentRangeEnd w:id="72"/>
        <w:r w:rsidR="00586DD8" w:rsidRPr="00113A19">
          <w:rPr>
            <w:rStyle w:val="Hyperlink"/>
            <w:rFonts w:asciiTheme="minorHAnsi" w:eastAsiaTheme="minorHAnsi" w:hAnsiTheme="minorHAnsi" w:cstheme="minorBidi"/>
            <w:sz w:val="16"/>
            <w:szCs w:val="16"/>
            <w:lang w:val="en-CA"/>
          </w:rPr>
          <w:commentReference w:id="72"/>
        </w:r>
        <w:commentRangeEnd w:id="73"/>
        <w:r w:rsidR="006C4CA2" w:rsidRPr="00113A19">
          <w:rPr>
            <w:rStyle w:val="Hyperlink"/>
            <w:rFonts w:asciiTheme="minorHAnsi" w:eastAsiaTheme="minorHAnsi" w:hAnsiTheme="minorHAnsi" w:cstheme="minorBidi"/>
            <w:sz w:val="16"/>
            <w:szCs w:val="16"/>
            <w:lang w:val="en-CA"/>
          </w:rPr>
          <w:commentReference w:id="73"/>
        </w:r>
        <w:commentRangeEnd w:id="74"/>
        <w:r w:rsidR="0044003E">
          <w:rPr>
            <w:rStyle w:val="CommentReference"/>
            <w:rFonts w:asciiTheme="minorHAnsi" w:eastAsiaTheme="minorHAnsi" w:hAnsiTheme="minorHAnsi" w:cstheme="minorBidi"/>
            <w:lang w:val="en-CA"/>
          </w:rPr>
          <w:commentReference w:id="74"/>
        </w:r>
      </w:hyperlink>
      <w:r>
        <w:rPr>
          <w:rFonts w:asciiTheme="minorHAnsi" w:eastAsia="Arial" w:hAnsiTheme="minorHAnsi" w:cs="Arial"/>
          <w:sz w:val="24"/>
          <w:szCs w:val="24"/>
        </w:rPr>
        <w:t>.</w:t>
      </w:r>
    </w:p>
    <w:p w14:paraId="05C64ABD" w14:textId="5EFD92C7" w:rsidR="008518A2" w:rsidRPr="00EA0902" w:rsidRDefault="00EA0902" w:rsidP="006E5372">
      <w:pPr>
        <w:pStyle w:val="ListParagraph"/>
        <w:numPr>
          <w:ilvl w:val="0"/>
          <w:numId w:val="6"/>
        </w:numPr>
        <w:spacing w:after="0"/>
        <w:rPr>
          <w:rFonts w:asciiTheme="minorHAnsi" w:hAnsiTheme="minorHAnsi" w:cs="Arial"/>
          <w:sz w:val="24"/>
          <w:szCs w:val="24"/>
        </w:rPr>
      </w:pPr>
      <w:r>
        <w:rPr>
          <w:rFonts w:asciiTheme="minorHAnsi" w:eastAsia="Arial" w:hAnsiTheme="minorHAnsi" w:cs="Arial"/>
          <w:sz w:val="24"/>
          <w:szCs w:val="24"/>
        </w:rPr>
        <w:t>C</w:t>
      </w:r>
      <w:r w:rsidR="008518A2" w:rsidRPr="00EA0902">
        <w:rPr>
          <w:rFonts w:asciiTheme="minorHAnsi" w:eastAsia="Arial" w:hAnsiTheme="minorHAnsi" w:cs="Arial"/>
          <w:sz w:val="24"/>
          <w:szCs w:val="24"/>
        </w:rPr>
        <w:t xml:space="preserve">hoose </w:t>
      </w:r>
      <w:r w:rsidR="008518A2" w:rsidRPr="00EA0902">
        <w:rPr>
          <w:rFonts w:asciiTheme="minorHAnsi" w:eastAsia="Arial" w:hAnsiTheme="minorHAnsi" w:cs="Arial"/>
          <w:b/>
          <w:bCs/>
          <w:sz w:val="24"/>
          <w:szCs w:val="24"/>
          <w:u w:val="single"/>
        </w:rPr>
        <w:t>one</w:t>
      </w:r>
      <w:r w:rsidR="008518A2" w:rsidRPr="00EA0902">
        <w:rPr>
          <w:rFonts w:asciiTheme="minorHAnsi" w:eastAsia="Arial" w:hAnsiTheme="minorHAnsi" w:cs="Arial"/>
          <w:sz w:val="24"/>
          <w:szCs w:val="24"/>
        </w:rPr>
        <w:t xml:space="preserve"> of the following prompts and write a conc</w:t>
      </w:r>
      <w:r>
        <w:rPr>
          <w:rFonts w:asciiTheme="minorHAnsi" w:eastAsia="Arial" w:hAnsiTheme="minorHAnsi" w:cs="Arial"/>
          <w:sz w:val="24"/>
          <w:szCs w:val="24"/>
        </w:rPr>
        <w:t>ise response in paragraph form.</w:t>
      </w:r>
    </w:p>
    <w:p w14:paraId="598EFE3B" w14:textId="5AEC0876" w:rsidR="007D4009" w:rsidRPr="006E5372" w:rsidRDefault="007D4009" w:rsidP="006E5372">
      <w:pPr>
        <w:pStyle w:val="ListParagraph"/>
        <w:numPr>
          <w:ilvl w:val="0"/>
          <w:numId w:val="20"/>
        </w:numPr>
        <w:spacing w:before="0" w:after="0"/>
        <w:rPr>
          <w:rFonts w:asciiTheme="minorHAnsi" w:hAnsiTheme="minorHAnsi" w:cs="Arial"/>
          <w:sz w:val="24"/>
          <w:szCs w:val="24"/>
        </w:rPr>
      </w:pPr>
      <w:r w:rsidRPr="006E5372">
        <w:rPr>
          <w:rFonts w:asciiTheme="minorHAnsi" w:hAnsiTheme="minorHAnsi" w:cs="Arial"/>
          <w:sz w:val="24"/>
          <w:szCs w:val="24"/>
        </w:rPr>
        <w:t>Do you share Huang’s position that texting habits are a normal and healthy part of a language’s ongoing development? Feel free to use your own experiences for support, as wel</w:t>
      </w:r>
      <w:r w:rsidR="006E5372">
        <w:rPr>
          <w:rFonts w:asciiTheme="minorHAnsi" w:hAnsiTheme="minorHAnsi" w:cs="Arial"/>
          <w:sz w:val="24"/>
          <w:szCs w:val="24"/>
        </w:rPr>
        <w:t>l as examples from the article.</w:t>
      </w:r>
    </w:p>
    <w:p w14:paraId="5DBC092E" w14:textId="77C20848" w:rsidR="007D4009" w:rsidRPr="006E5372" w:rsidRDefault="00BC7D37" w:rsidP="006E5372">
      <w:pPr>
        <w:pStyle w:val="ListParagraph"/>
        <w:numPr>
          <w:ilvl w:val="0"/>
          <w:numId w:val="19"/>
        </w:numPr>
        <w:spacing w:before="0" w:after="0"/>
        <w:rPr>
          <w:rFonts w:asciiTheme="minorHAnsi" w:hAnsiTheme="minorHAnsi" w:cs="Arial"/>
          <w:sz w:val="24"/>
          <w:szCs w:val="24"/>
        </w:rPr>
      </w:pPr>
      <w:r w:rsidRPr="006E5372">
        <w:rPr>
          <w:rFonts w:asciiTheme="minorHAnsi" w:hAnsiTheme="minorHAnsi" w:cs="Arial"/>
          <w:sz w:val="24"/>
          <w:szCs w:val="24"/>
        </w:rPr>
        <w:t xml:space="preserve">How successfully does Huang support her argument with expert opinion, historical examples, comparisons, etc.? Point to specific examples from the text to defend your interpretation. </w:t>
      </w:r>
    </w:p>
    <w:p w14:paraId="38A71AC5" w14:textId="701AB293" w:rsidR="008518A2" w:rsidRPr="00EA0902" w:rsidRDefault="00EA0902" w:rsidP="006E5372">
      <w:pPr>
        <w:pStyle w:val="ListParagraph"/>
        <w:numPr>
          <w:ilvl w:val="0"/>
          <w:numId w:val="6"/>
        </w:numPr>
        <w:spacing w:before="0" w:after="0"/>
        <w:rPr>
          <w:rFonts w:asciiTheme="minorHAnsi" w:hAnsiTheme="minorHAnsi" w:cs="Arial"/>
          <w:sz w:val="24"/>
          <w:szCs w:val="24"/>
        </w:rPr>
      </w:pPr>
      <w:r>
        <w:rPr>
          <w:rFonts w:asciiTheme="minorHAnsi" w:hAnsiTheme="minorHAnsi" w:cs="Arial"/>
          <w:sz w:val="24"/>
          <w:szCs w:val="24"/>
        </w:rPr>
        <w:t>W</w:t>
      </w:r>
      <w:r w:rsidR="008518A2" w:rsidRPr="00EA0902">
        <w:rPr>
          <w:rFonts w:asciiTheme="minorHAnsi" w:hAnsiTheme="minorHAnsi" w:cs="Arial"/>
          <w:sz w:val="24"/>
          <w:szCs w:val="24"/>
        </w:rPr>
        <w:t xml:space="preserve">rite your response </w:t>
      </w:r>
      <w:r w:rsidR="008518A2" w:rsidRPr="00EA0902">
        <w:rPr>
          <w:rFonts w:asciiTheme="minorHAnsi" w:hAnsiTheme="minorHAnsi" w:cs="Arial"/>
          <w:i/>
          <w:sz w:val="24"/>
          <w:szCs w:val="24"/>
        </w:rPr>
        <w:t>individually</w:t>
      </w:r>
      <w:r w:rsidR="008518A2" w:rsidRPr="00EA0902">
        <w:rPr>
          <w:rFonts w:asciiTheme="minorHAnsi" w:hAnsiTheme="minorHAnsi" w:cs="Arial"/>
          <w:sz w:val="24"/>
          <w:szCs w:val="24"/>
        </w:rPr>
        <w:t xml:space="preserve"> and take your time. </w:t>
      </w:r>
    </w:p>
    <w:p w14:paraId="7DBABED2" w14:textId="2F8438DF" w:rsidR="008518A2" w:rsidRPr="008518A2" w:rsidRDefault="008518A2" w:rsidP="006E5372">
      <w:pPr>
        <w:pStyle w:val="ListParagraph"/>
        <w:numPr>
          <w:ilvl w:val="0"/>
          <w:numId w:val="6"/>
        </w:numPr>
        <w:spacing w:before="0" w:after="0"/>
        <w:rPr>
          <w:rFonts w:asciiTheme="minorHAnsi" w:hAnsiTheme="minorHAnsi" w:cs="Arial"/>
          <w:sz w:val="24"/>
          <w:szCs w:val="24"/>
        </w:rPr>
      </w:pPr>
      <w:r w:rsidRPr="008518A2">
        <w:rPr>
          <w:rFonts w:asciiTheme="minorHAnsi" w:hAnsiTheme="minorHAnsi" w:cs="Arial"/>
          <w:sz w:val="24"/>
          <w:szCs w:val="24"/>
        </w:rPr>
        <w:t>Be sure to read over your work carefully before you send it off to your professor</w:t>
      </w:r>
      <w:r w:rsidR="00EA0902">
        <w:rPr>
          <w:rFonts w:asciiTheme="minorHAnsi" w:hAnsiTheme="minorHAnsi" w:cs="Arial"/>
          <w:sz w:val="24"/>
          <w:szCs w:val="24"/>
        </w:rPr>
        <w:t>, so you can check that your ideas read as clearly on the page as they sounded in your head</w:t>
      </w:r>
      <w:r w:rsidRPr="008518A2">
        <w:rPr>
          <w:rFonts w:asciiTheme="minorHAnsi" w:hAnsiTheme="minorHAnsi" w:cs="Arial"/>
          <w:sz w:val="24"/>
          <w:szCs w:val="24"/>
        </w:rPr>
        <w:t>.</w:t>
      </w:r>
    </w:p>
    <w:p w14:paraId="00377488" w14:textId="77777777" w:rsidR="008518A2" w:rsidRPr="008D0497" w:rsidRDefault="008518A2" w:rsidP="008518A2">
      <w:pPr>
        <w:spacing w:after="0" w:line="240" w:lineRule="auto"/>
        <w:rPr>
          <w:rFonts w:eastAsia="Times New Roman" w:cs="Arial"/>
          <w:sz w:val="24"/>
          <w:szCs w:val="24"/>
        </w:rPr>
      </w:pPr>
    </w:p>
    <w:p w14:paraId="5E9F187F" w14:textId="6F1198BD" w:rsidR="008518A2" w:rsidRPr="008518A2" w:rsidRDefault="00E244FB" w:rsidP="008518A2">
      <w:pPr>
        <w:spacing w:after="0" w:line="240" w:lineRule="auto"/>
        <w:rPr>
          <w:rFonts w:cs="Arial"/>
          <w:b/>
          <w:sz w:val="24"/>
          <w:szCs w:val="24"/>
        </w:rPr>
      </w:pPr>
      <w:r w:rsidRPr="00E244FB">
        <w:rPr>
          <w:rFonts w:eastAsia="Arial" w:cs="Arial"/>
          <w:bCs/>
          <w:sz w:val="24"/>
          <w:szCs w:val="24"/>
        </w:rPr>
        <w:t>&lt;strong&gt;</w:t>
      </w:r>
      <w:r>
        <w:rPr>
          <w:rFonts w:eastAsia="Arial" w:cs="Arial"/>
          <w:b/>
          <w:bCs/>
          <w:sz w:val="24"/>
          <w:szCs w:val="24"/>
        </w:rPr>
        <w:t>References</w:t>
      </w:r>
      <w:r w:rsidR="008518A2" w:rsidRPr="008518A2">
        <w:rPr>
          <w:rFonts w:eastAsia="Arial" w:cs="Arial"/>
          <w:b/>
          <w:bCs/>
          <w:sz w:val="24"/>
          <w:szCs w:val="24"/>
        </w:rPr>
        <w:t>:</w:t>
      </w:r>
      <w:r>
        <w:rPr>
          <w:rFonts w:eastAsia="Arial" w:cs="Arial"/>
          <w:bCs/>
          <w:sz w:val="24"/>
          <w:szCs w:val="24"/>
        </w:rPr>
        <w:t>&lt;/strong&gt;</w:t>
      </w:r>
    </w:p>
    <w:p w14:paraId="187BA2D2" w14:textId="789A4268" w:rsidR="008518A2" w:rsidRPr="008518A2" w:rsidRDefault="00BC7D37" w:rsidP="008518A2">
      <w:pPr>
        <w:spacing w:after="0" w:line="240" w:lineRule="auto"/>
        <w:ind w:left="630" w:hanging="630"/>
        <w:rPr>
          <w:rFonts w:eastAsia="Times New Roman" w:cs="Arial"/>
          <w:sz w:val="24"/>
          <w:szCs w:val="24"/>
        </w:rPr>
      </w:pPr>
      <w:r>
        <w:rPr>
          <w:rFonts w:cs="Arial"/>
          <w:sz w:val="24"/>
          <w:szCs w:val="24"/>
        </w:rPr>
        <w:t>Huang, L. (2008, August 08</w:t>
      </w:r>
      <w:r w:rsidR="008518A2" w:rsidRPr="008518A2">
        <w:rPr>
          <w:rFonts w:cs="Arial"/>
          <w:sz w:val="24"/>
          <w:szCs w:val="24"/>
        </w:rPr>
        <w:t xml:space="preserve">). </w:t>
      </w:r>
      <w:hyperlink r:id="rId40" w:history="1">
        <w:proofErr w:type="spellStart"/>
        <w:r w:rsidRPr="00990B70">
          <w:rPr>
            <w:rStyle w:val="Hyperlink"/>
            <w:rFonts w:cs="Arial"/>
            <w:sz w:val="24"/>
            <w:szCs w:val="24"/>
          </w:rPr>
          <w:t>Texte</w:t>
        </w:r>
        <w:r w:rsidR="00990B70" w:rsidRPr="00990B70">
          <w:rPr>
            <w:rStyle w:val="Hyperlink"/>
            <w:rFonts w:cs="Arial"/>
            <w:sz w:val="24"/>
            <w:szCs w:val="24"/>
          </w:rPr>
          <w:t>se</w:t>
        </w:r>
        <w:proofErr w:type="spellEnd"/>
        <w:r w:rsidR="00990B70" w:rsidRPr="00990B70">
          <w:rPr>
            <w:rStyle w:val="Hyperlink"/>
            <w:rFonts w:cs="Arial"/>
            <w:sz w:val="24"/>
            <w:szCs w:val="24"/>
          </w:rPr>
          <w:t xml:space="preserve"> may be the death of English</w:t>
        </w:r>
      </w:hyperlink>
      <w:r w:rsidR="00990B70">
        <w:rPr>
          <w:rFonts w:cs="Arial"/>
          <w:sz w:val="24"/>
          <w:szCs w:val="24"/>
        </w:rPr>
        <w:t>.</w:t>
      </w:r>
      <w:r>
        <w:rPr>
          <w:rFonts w:cs="Arial"/>
          <w:sz w:val="24"/>
          <w:szCs w:val="24"/>
        </w:rPr>
        <w:t xml:space="preserve"> </w:t>
      </w:r>
      <w:r>
        <w:rPr>
          <w:rFonts w:cs="Arial"/>
          <w:i/>
          <w:sz w:val="24"/>
          <w:szCs w:val="24"/>
        </w:rPr>
        <w:t>Newsweek.</w:t>
      </w:r>
    </w:p>
    <w:p w14:paraId="477629B7" w14:textId="3846F682" w:rsidR="006B78DE" w:rsidRDefault="006B78DE">
      <w:pPr>
        <w:rPr>
          <w:sz w:val="24"/>
          <w:szCs w:val="24"/>
        </w:rPr>
      </w:pPr>
      <w:r>
        <w:rPr>
          <w:sz w:val="24"/>
          <w:szCs w:val="24"/>
        </w:rPr>
        <w:br w:type="page"/>
      </w:r>
    </w:p>
    <w:tbl>
      <w:tblPr>
        <w:tblStyle w:val="TableGrid"/>
        <w:tblW w:w="9445" w:type="dxa"/>
        <w:tblLook w:val="04A0" w:firstRow="1" w:lastRow="0" w:firstColumn="1" w:lastColumn="0" w:noHBand="0" w:noVBand="1"/>
      </w:tblPr>
      <w:tblGrid>
        <w:gridCol w:w="2078"/>
        <w:gridCol w:w="7367"/>
      </w:tblGrid>
      <w:tr w:rsidR="006B78DE" w14:paraId="225F5E19" w14:textId="77777777" w:rsidTr="00901112">
        <w:trPr>
          <w:trHeight w:val="131"/>
        </w:trPr>
        <w:tc>
          <w:tcPr>
            <w:tcW w:w="9445" w:type="dxa"/>
            <w:gridSpan w:val="2"/>
            <w:shd w:val="clear" w:color="auto" w:fill="D9D9D9" w:themeFill="background1" w:themeFillShade="D9"/>
          </w:tcPr>
          <w:p w14:paraId="1EFE71C5" w14:textId="77777777" w:rsidR="006B78DE" w:rsidRPr="00952DC3" w:rsidRDefault="006B78DE" w:rsidP="00901112">
            <w:r>
              <w:rPr>
                <w:b/>
              </w:rPr>
              <w:lastRenderedPageBreak/>
              <w:t>Screen #</w:t>
            </w:r>
            <w:r>
              <w:rPr>
                <w:b/>
              </w:rPr>
              <w:fldChar w:fldCharType="begin"/>
            </w:r>
            <w:r>
              <w:rPr>
                <w:b/>
              </w:rPr>
              <w:instrText xml:space="preserve"> AUTONUMLGL  \* Arabic \e </w:instrText>
            </w:r>
            <w:r>
              <w:rPr>
                <w:b/>
              </w:rPr>
              <w:fldChar w:fldCharType="end"/>
            </w:r>
          </w:p>
        </w:tc>
      </w:tr>
      <w:tr w:rsidR="006B78DE" w14:paraId="5283C2E7" w14:textId="77777777" w:rsidTr="00901112">
        <w:trPr>
          <w:trHeight w:val="131"/>
        </w:trPr>
        <w:tc>
          <w:tcPr>
            <w:tcW w:w="2078" w:type="dxa"/>
            <w:shd w:val="clear" w:color="auto" w:fill="D9D9D9" w:themeFill="background1" w:themeFillShade="D9"/>
          </w:tcPr>
          <w:p w14:paraId="3FA99C28" w14:textId="77777777" w:rsidR="006B78DE" w:rsidRDefault="006B78DE" w:rsidP="00901112">
            <w:pPr>
              <w:rPr>
                <w:b/>
              </w:rPr>
            </w:pPr>
            <w:r>
              <w:rPr>
                <w:b/>
              </w:rPr>
              <w:t xml:space="preserve">Page type: </w:t>
            </w:r>
          </w:p>
        </w:tc>
        <w:tc>
          <w:tcPr>
            <w:tcW w:w="7367" w:type="dxa"/>
            <w:shd w:val="clear" w:color="auto" w:fill="D9D9D9" w:themeFill="background1" w:themeFillShade="D9"/>
          </w:tcPr>
          <w:p w14:paraId="68D87169" w14:textId="2DBADDDE" w:rsidR="006B78DE" w:rsidRPr="006C5550" w:rsidRDefault="00440E8C" w:rsidP="00901112">
            <w:proofErr w:type="spellStart"/>
            <w:r>
              <w:t>eConestoga</w:t>
            </w:r>
            <w:proofErr w:type="spellEnd"/>
            <w:r>
              <w:t xml:space="preserve"> Assignments (Submission Folder</w:t>
            </w:r>
            <w:r w:rsidR="00501260">
              <w:t>)</w:t>
            </w:r>
          </w:p>
        </w:tc>
      </w:tr>
      <w:tr w:rsidR="006B78DE" w14:paraId="6CC5C0E6" w14:textId="77777777" w:rsidTr="00901112">
        <w:trPr>
          <w:trHeight w:val="131"/>
        </w:trPr>
        <w:tc>
          <w:tcPr>
            <w:tcW w:w="2078" w:type="dxa"/>
            <w:shd w:val="clear" w:color="auto" w:fill="D9D9D9" w:themeFill="background1" w:themeFillShade="D9"/>
          </w:tcPr>
          <w:p w14:paraId="23D8F821" w14:textId="77777777" w:rsidR="006B78DE" w:rsidRDefault="006B78DE" w:rsidP="00901112">
            <w:pPr>
              <w:rPr>
                <w:b/>
              </w:rPr>
            </w:pPr>
            <w:r>
              <w:rPr>
                <w:b/>
              </w:rPr>
              <w:t>General Developer Notes</w:t>
            </w:r>
          </w:p>
        </w:tc>
        <w:tc>
          <w:tcPr>
            <w:tcW w:w="7367" w:type="dxa"/>
            <w:shd w:val="clear" w:color="auto" w:fill="D9D9D9" w:themeFill="background1" w:themeFillShade="D9"/>
          </w:tcPr>
          <w:p w14:paraId="55B3C628" w14:textId="77777777" w:rsidR="006B78DE" w:rsidRPr="00AF0A8C" w:rsidRDefault="006B78DE" w:rsidP="00901112"/>
        </w:tc>
      </w:tr>
    </w:tbl>
    <w:p w14:paraId="161AF780" w14:textId="77777777" w:rsidR="00440E8C" w:rsidRPr="00440E8C" w:rsidRDefault="00440E8C" w:rsidP="00440E8C">
      <w:pPr>
        <w:spacing w:after="0" w:line="240" w:lineRule="auto"/>
        <w:rPr>
          <w:sz w:val="24"/>
          <w:szCs w:val="24"/>
        </w:rPr>
      </w:pPr>
    </w:p>
    <w:p w14:paraId="2A5E3E86" w14:textId="2C2FC772" w:rsidR="006B78DE" w:rsidRPr="00440E8C" w:rsidRDefault="006B78DE" w:rsidP="00440E8C">
      <w:pPr>
        <w:pStyle w:val="Heading1"/>
      </w:pPr>
      <w:bookmarkStart w:id="75" w:name="_Toc481421629"/>
      <w:bookmarkStart w:id="76" w:name="_Toc481495598"/>
      <w:r w:rsidRPr="00440E8C">
        <w:t>Writing Sample</w:t>
      </w:r>
      <w:bookmarkEnd w:id="75"/>
      <w:bookmarkEnd w:id="76"/>
    </w:p>
    <w:p w14:paraId="02654937" w14:textId="77777777" w:rsidR="00440E8C" w:rsidRPr="007F27EC" w:rsidRDefault="00440E8C" w:rsidP="00440E8C">
      <w:pPr>
        <w:spacing w:after="0" w:line="240" w:lineRule="auto"/>
        <w:rPr>
          <w:b/>
          <w:bCs/>
          <w:szCs w:val="24"/>
        </w:rPr>
      </w:pPr>
      <w:r w:rsidRPr="007F27EC">
        <w:rPr>
          <w:b/>
          <w:bCs/>
          <w:szCs w:val="24"/>
        </w:rPr>
        <w:t>Properties</w:t>
      </w:r>
    </w:p>
    <w:p w14:paraId="02B672DD" w14:textId="00B23BB5" w:rsidR="00440E8C" w:rsidRDefault="00440E8C" w:rsidP="00440E8C">
      <w:pPr>
        <w:spacing w:after="0" w:line="240" w:lineRule="auto"/>
        <w:rPr>
          <w:bCs/>
          <w:szCs w:val="24"/>
        </w:rPr>
      </w:pPr>
      <w:r>
        <w:rPr>
          <w:bCs/>
          <w:szCs w:val="24"/>
        </w:rPr>
        <w:t xml:space="preserve">Name: </w:t>
      </w:r>
      <w:sdt>
        <w:sdtPr>
          <w:rPr>
            <w:bCs/>
            <w:szCs w:val="24"/>
          </w:rPr>
          <w:id w:val="-1325659505"/>
        </w:sdtPr>
        <w:sdtEndPr/>
        <w:sdtContent>
          <w:r>
            <w:rPr>
              <w:bCs/>
              <w:szCs w:val="24"/>
            </w:rPr>
            <w:t>Writing Sample</w:t>
          </w:r>
        </w:sdtContent>
      </w:sdt>
    </w:p>
    <w:p w14:paraId="2C613E63" w14:textId="77777777" w:rsidR="00440E8C" w:rsidRDefault="00440E8C" w:rsidP="00440E8C">
      <w:pPr>
        <w:spacing w:after="0" w:line="240" w:lineRule="auto"/>
        <w:rPr>
          <w:bCs/>
          <w:szCs w:val="24"/>
        </w:rPr>
      </w:pPr>
    </w:p>
    <w:p w14:paraId="29A32BFC" w14:textId="1445F2DC" w:rsidR="00440E8C" w:rsidRDefault="00563DD4" w:rsidP="00440E8C">
      <w:pPr>
        <w:spacing w:after="0" w:line="240" w:lineRule="auto"/>
        <w:rPr>
          <w:bCs/>
          <w:szCs w:val="24"/>
        </w:rPr>
      </w:pPr>
      <w:sdt>
        <w:sdtPr>
          <w:rPr>
            <w:bCs/>
            <w:szCs w:val="24"/>
          </w:rPr>
          <w:id w:val="1450052600"/>
          <w14:checkbox>
            <w14:checked w14:val="1"/>
            <w14:checkedState w14:val="2612" w14:font="MS Gothic"/>
            <w14:uncheckedState w14:val="2610" w14:font="MS Gothic"/>
          </w14:checkbox>
        </w:sdtPr>
        <w:sdtEndPr/>
        <w:sdtContent>
          <w:r w:rsidR="00F934EB">
            <w:rPr>
              <w:rFonts w:ascii="MS Gothic" w:eastAsia="MS Gothic" w:hAnsi="MS Gothic" w:hint="eastAsia"/>
              <w:bCs/>
              <w:szCs w:val="24"/>
            </w:rPr>
            <w:t>☒</w:t>
          </w:r>
        </w:sdtContent>
      </w:sdt>
      <w:r w:rsidR="00440E8C">
        <w:rPr>
          <w:bCs/>
          <w:szCs w:val="24"/>
        </w:rPr>
        <w:t xml:space="preserve"> Enable </w:t>
      </w:r>
      <w:proofErr w:type="spellStart"/>
      <w:r w:rsidR="00440E8C">
        <w:rPr>
          <w:bCs/>
          <w:szCs w:val="24"/>
        </w:rPr>
        <w:t>OriginalityCheck</w:t>
      </w:r>
      <w:proofErr w:type="spellEnd"/>
    </w:p>
    <w:p w14:paraId="73DB3471" w14:textId="77777777" w:rsidR="00440E8C" w:rsidRDefault="00440E8C" w:rsidP="00440E8C">
      <w:pPr>
        <w:spacing w:after="0" w:line="240" w:lineRule="auto"/>
        <w:rPr>
          <w:bCs/>
          <w:szCs w:val="24"/>
        </w:rPr>
      </w:pPr>
    </w:p>
    <w:p w14:paraId="3B77C159" w14:textId="77777777" w:rsidR="00440E8C" w:rsidRDefault="00440E8C" w:rsidP="00440E8C">
      <w:pPr>
        <w:spacing w:after="0" w:line="240" w:lineRule="auto"/>
        <w:rPr>
          <w:bCs/>
          <w:szCs w:val="24"/>
        </w:rPr>
      </w:pPr>
      <w:r>
        <w:rPr>
          <w:bCs/>
          <w:szCs w:val="24"/>
        </w:rPr>
        <w:t>Folder type</w:t>
      </w:r>
    </w:p>
    <w:p w14:paraId="7C413531" w14:textId="63884337" w:rsidR="00440E8C" w:rsidRDefault="00563DD4" w:rsidP="00440E8C">
      <w:pPr>
        <w:spacing w:after="0" w:line="240" w:lineRule="auto"/>
        <w:rPr>
          <w:bCs/>
          <w:szCs w:val="24"/>
        </w:rPr>
      </w:pPr>
      <w:sdt>
        <w:sdtPr>
          <w:rPr>
            <w:bCs/>
            <w:szCs w:val="24"/>
          </w:rPr>
          <w:id w:val="2101222891"/>
          <w14:checkbox>
            <w14:checked w14:val="1"/>
            <w14:checkedState w14:val="2612" w14:font="MS Gothic"/>
            <w14:uncheckedState w14:val="2610" w14:font="MS Gothic"/>
          </w14:checkbox>
        </w:sdtPr>
        <w:sdtEndPr/>
        <w:sdtContent>
          <w:r w:rsidR="00440E8C">
            <w:rPr>
              <w:rFonts w:ascii="MS Gothic" w:eastAsia="MS Gothic" w:hAnsi="MS Gothic" w:hint="eastAsia"/>
              <w:bCs/>
              <w:szCs w:val="24"/>
            </w:rPr>
            <w:t>☒</w:t>
          </w:r>
        </w:sdtContent>
      </w:sdt>
      <w:r w:rsidR="00440E8C">
        <w:rPr>
          <w:bCs/>
          <w:szCs w:val="24"/>
        </w:rPr>
        <w:t xml:space="preserve"> Individual Submission</w:t>
      </w:r>
    </w:p>
    <w:p w14:paraId="6CA28C0A" w14:textId="77777777" w:rsidR="00440E8C" w:rsidRDefault="00563DD4" w:rsidP="00440E8C">
      <w:pPr>
        <w:spacing w:after="0" w:line="240" w:lineRule="auto"/>
        <w:rPr>
          <w:bCs/>
          <w:szCs w:val="24"/>
        </w:rPr>
      </w:pPr>
      <w:sdt>
        <w:sdtPr>
          <w:rPr>
            <w:bCs/>
            <w:szCs w:val="24"/>
          </w:rPr>
          <w:id w:val="333808019"/>
          <w14:checkbox>
            <w14:checked w14:val="0"/>
            <w14:checkedState w14:val="2612" w14:font="MS Gothic"/>
            <w14:uncheckedState w14:val="2610" w14:font="MS Gothic"/>
          </w14:checkbox>
        </w:sdtPr>
        <w:sdtEndPr/>
        <w:sdtContent>
          <w:r w:rsidR="00440E8C">
            <w:rPr>
              <w:rFonts w:ascii="MS Gothic" w:eastAsia="MS Gothic" w:hAnsi="MS Gothic" w:hint="eastAsia"/>
              <w:bCs/>
              <w:szCs w:val="24"/>
            </w:rPr>
            <w:t>☐</w:t>
          </w:r>
        </w:sdtContent>
      </w:sdt>
      <w:r w:rsidR="00440E8C">
        <w:rPr>
          <w:bCs/>
          <w:szCs w:val="24"/>
        </w:rPr>
        <w:t xml:space="preserve"> Group Submission</w:t>
      </w:r>
    </w:p>
    <w:p w14:paraId="32E3438F" w14:textId="77777777" w:rsidR="00440E8C" w:rsidRDefault="00440E8C" w:rsidP="00440E8C">
      <w:pPr>
        <w:spacing w:after="0" w:line="240" w:lineRule="auto"/>
        <w:rPr>
          <w:bCs/>
          <w:szCs w:val="24"/>
        </w:rPr>
      </w:pPr>
    </w:p>
    <w:p w14:paraId="53A39C64" w14:textId="77777777" w:rsidR="00440E8C" w:rsidRDefault="00440E8C" w:rsidP="00440E8C">
      <w:pPr>
        <w:spacing w:after="0" w:line="240" w:lineRule="auto"/>
        <w:rPr>
          <w:bCs/>
          <w:szCs w:val="24"/>
        </w:rPr>
      </w:pPr>
      <w:r>
        <w:rPr>
          <w:bCs/>
          <w:szCs w:val="24"/>
        </w:rPr>
        <w:t xml:space="preserve">Category: </w:t>
      </w:r>
      <w:sdt>
        <w:sdtPr>
          <w:rPr>
            <w:bCs/>
            <w:szCs w:val="24"/>
          </w:rPr>
          <w:id w:val="1663425357"/>
          <w:showingPlcHdr/>
        </w:sdtPr>
        <w:sdtEndPr/>
        <w:sdtContent>
          <w:r w:rsidRPr="00C327BD">
            <w:rPr>
              <w:rStyle w:val="PlaceholderText"/>
            </w:rPr>
            <w:t>Click here to enter text.</w:t>
          </w:r>
        </w:sdtContent>
      </w:sdt>
    </w:p>
    <w:p w14:paraId="46B38131" w14:textId="77777777" w:rsidR="00440E8C" w:rsidRDefault="00440E8C" w:rsidP="00440E8C">
      <w:pPr>
        <w:spacing w:after="0" w:line="240" w:lineRule="auto"/>
        <w:rPr>
          <w:bCs/>
          <w:szCs w:val="24"/>
        </w:rPr>
      </w:pPr>
    </w:p>
    <w:p w14:paraId="6F701EF9" w14:textId="77777777" w:rsidR="00440E8C" w:rsidRDefault="00440E8C" w:rsidP="00440E8C">
      <w:pPr>
        <w:spacing w:after="0" w:line="240" w:lineRule="auto"/>
        <w:rPr>
          <w:bCs/>
          <w:szCs w:val="24"/>
        </w:rPr>
      </w:pPr>
      <w:r>
        <w:rPr>
          <w:bCs/>
          <w:szCs w:val="24"/>
        </w:rPr>
        <w:t xml:space="preserve">Grade Item: </w:t>
      </w:r>
      <w:sdt>
        <w:sdtPr>
          <w:rPr>
            <w:bCs/>
            <w:szCs w:val="24"/>
          </w:rPr>
          <w:id w:val="-1149978318"/>
          <w:showingPlcHdr/>
        </w:sdtPr>
        <w:sdtEndPr/>
        <w:sdtContent>
          <w:r w:rsidRPr="00BC4AA3">
            <w:rPr>
              <w:rStyle w:val="PlaceholderText"/>
            </w:rPr>
            <w:t>Click here to enter text.</w:t>
          </w:r>
        </w:sdtContent>
      </w:sdt>
    </w:p>
    <w:p w14:paraId="3B611F0F" w14:textId="77777777" w:rsidR="00440E8C" w:rsidRDefault="00440E8C" w:rsidP="00440E8C">
      <w:pPr>
        <w:spacing w:after="0" w:line="240" w:lineRule="auto"/>
        <w:rPr>
          <w:bCs/>
          <w:szCs w:val="24"/>
        </w:rPr>
      </w:pPr>
      <w:r>
        <w:rPr>
          <w:bCs/>
          <w:szCs w:val="24"/>
        </w:rPr>
        <w:t xml:space="preserve">Score out of: </w:t>
      </w:r>
      <w:sdt>
        <w:sdtPr>
          <w:rPr>
            <w:bCs/>
            <w:szCs w:val="24"/>
          </w:rPr>
          <w:id w:val="167914865"/>
          <w:showingPlcHdr/>
        </w:sdtPr>
        <w:sdtEndPr/>
        <w:sdtContent>
          <w:r w:rsidRPr="00BC4AA3">
            <w:rPr>
              <w:rStyle w:val="PlaceholderText"/>
            </w:rPr>
            <w:t>Click here to enter text.</w:t>
          </w:r>
        </w:sdtContent>
      </w:sdt>
    </w:p>
    <w:p w14:paraId="17F14BCF" w14:textId="77777777" w:rsidR="00440E8C" w:rsidRDefault="00440E8C" w:rsidP="00440E8C">
      <w:pPr>
        <w:spacing w:after="0" w:line="240" w:lineRule="auto"/>
        <w:rPr>
          <w:bCs/>
          <w:szCs w:val="24"/>
        </w:rPr>
      </w:pPr>
      <w:r>
        <w:rPr>
          <w:bCs/>
          <w:szCs w:val="24"/>
        </w:rPr>
        <w:t xml:space="preserve">Add rubric: </w:t>
      </w:r>
      <w:sdt>
        <w:sdtPr>
          <w:rPr>
            <w:bCs/>
            <w:szCs w:val="24"/>
          </w:rPr>
          <w:id w:val="-1988316538"/>
          <w:showingPlcHdr/>
        </w:sdtPr>
        <w:sdtEndPr/>
        <w:sdtContent>
          <w:r w:rsidRPr="00BC4AA3">
            <w:rPr>
              <w:rStyle w:val="PlaceholderText"/>
            </w:rPr>
            <w:t>Click here to enter text.</w:t>
          </w:r>
        </w:sdtContent>
      </w:sdt>
    </w:p>
    <w:p w14:paraId="1EF5F102" w14:textId="77777777" w:rsidR="00440E8C" w:rsidRDefault="00440E8C" w:rsidP="00440E8C">
      <w:pPr>
        <w:spacing w:after="0" w:line="240" w:lineRule="auto"/>
        <w:rPr>
          <w:bCs/>
          <w:szCs w:val="24"/>
        </w:rPr>
      </w:pPr>
    </w:p>
    <w:p w14:paraId="5C2BA507" w14:textId="77777777" w:rsidR="00440E8C" w:rsidRDefault="00440E8C" w:rsidP="00440E8C">
      <w:pPr>
        <w:spacing w:after="0" w:line="240" w:lineRule="auto"/>
        <w:rPr>
          <w:bCs/>
          <w:szCs w:val="24"/>
        </w:rPr>
      </w:pPr>
      <w:r>
        <w:rPr>
          <w:bCs/>
          <w:szCs w:val="24"/>
        </w:rPr>
        <w:t>Instructions:</w:t>
      </w:r>
    </w:p>
    <w:sdt>
      <w:sdtPr>
        <w:rPr>
          <w:rFonts w:asciiTheme="minorHAnsi" w:eastAsiaTheme="minorHAnsi" w:hAnsiTheme="minorHAnsi" w:cstheme="minorBidi"/>
          <w:bCs/>
          <w:sz w:val="22"/>
          <w:szCs w:val="22"/>
          <w:lang w:val="en-CA"/>
        </w:rPr>
        <w:id w:val="2068442234"/>
      </w:sdtPr>
      <w:sdtEndPr/>
      <w:sdtContent>
        <w:p w14:paraId="1A2452E3" w14:textId="3E20F395" w:rsidR="00B5722C" w:rsidRDefault="00B5722C" w:rsidP="00B5722C">
          <w:pPr>
            <w:pStyle w:val="NormalWeb"/>
            <w:spacing w:before="0" w:beforeAutospacing="0" w:after="0" w:afterAutospacing="0"/>
            <w:rPr>
              <w:rFonts w:asciiTheme="minorHAnsi" w:hAnsiTheme="minorHAnsi"/>
            </w:rPr>
          </w:pPr>
          <w:r w:rsidRPr="00B5722C">
            <w:rPr>
              <w:rFonts w:asciiTheme="minorHAnsi" w:hAnsiTheme="minorHAnsi"/>
            </w:rPr>
            <w:t xml:space="preserve">Please submit your </w:t>
          </w:r>
          <w:r>
            <w:rPr>
              <w:rFonts w:asciiTheme="minorHAnsi" w:hAnsiTheme="minorHAnsi"/>
            </w:rPr>
            <w:t>Diagnostic Writing assignment</w:t>
          </w:r>
          <w:r w:rsidRPr="00B5722C">
            <w:rPr>
              <w:rFonts w:asciiTheme="minorHAnsi" w:hAnsiTheme="minorHAnsi"/>
            </w:rPr>
            <w:t xml:space="preserve"> into this </w:t>
          </w:r>
          <w:r>
            <w:rPr>
              <w:rFonts w:asciiTheme="minorHAnsi" w:hAnsiTheme="minorHAnsi"/>
            </w:rPr>
            <w:t>submission folder</w:t>
          </w:r>
          <w:r w:rsidRPr="00B5722C">
            <w:rPr>
              <w:rFonts w:asciiTheme="minorHAnsi" w:hAnsiTheme="minorHAnsi"/>
            </w:rPr>
            <w:t>. The directions for thi</w:t>
          </w:r>
          <w:r>
            <w:rPr>
              <w:rFonts w:asciiTheme="minorHAnsi" w:hAnsiTheme="minorHAnsi"/>
            </w:rPr>
            <w:t>s assignment can be found in {</w:t>
          </w:r>
          <w:r w:rsidRPr="00B5722C">
            <w:rPr>
              <w:rFonts w:asciiTheme="minorHAnsi" w:hAnsiTheme="minorHAnsi"/>
              <w:highlight w:val="yellow"/>
            </w:rPr>
            <w:t xml:space="preserve">insert </w:t>
          </w:r>
          <w:proofErr w:type="spellStart"/>
          <w:r w:rsidRPr="00B5722C">
            <w:rPr>
              <w:rFonts w:asciiTheme="minorHAnsi" w:hAnsiTheme="minorHAnsi"/>
              <w:highlight w:val="yellow"/>
            </w:rPr>
            <w:t>quicklink</w:t>
          </w:r>
          <w:proofErr w:type="spellEnd"/>
          <w:r w:rsidRPr="00B5722C">
            <w:rPr>
              <w:rFonts w:asciiTheme="minorHAnsi" w:hAnsiTheme="minorHAnsi"/>
              <w:highlight w:val="yellow"/>
            </w:rPr>
            <w:t xml:space="preserve"> to relevant topic</w:t>
          </w:r>
          <w:r>
            <w:rPr>
              <w:rFonts w:asciiTheme="minorHAnsi" w:hAnsiTheme="minorHAnsi"/>
            </w:rPr>
            <w:t>}.</w:t>
          </w:r>
        </w:p>
        <w:p w14:paraId="0EB4573E" w14:textId="77777777" w:rsidR="00B5722C" w:rsidRPr="00B5722C" w:rsidRDefault="00B5722C" w:rsidP="00B5722C">
          <w:pPr>
            <w:pStyle w:val="NormalWeb"/>
            <w:spacing w:before="0" w:beforeAutospacing="0" w:after="0" w:afterAutospacing="0"/>
            <w:rPr>
              <w:rFonts w:asciiTheme="minorHAnsi" w:hAnsiTheme="minorHAnsi"/>
            </w:rPr>
          </w:pPr>
        </w:p>
        <w:p w14:paraId="7E8C8070" w14:textId="1164D7C5" w:rsidR="00B5722C" w:rsidRPr="00B5722C" w:rsidRDefault="00B5722C" w:rsidP="00B5722C">
          <w:pPr>
            <w:numPr>
              <w:ilvl w:val="0"/>
              <w:numId w:val="21"/>
            </w:numPr>
            <w:spacing w:after="0" w:line="240" w:lineRule="auto"/>
            <w:rPr>
              <w:sz w:val="24"/>
              <w:szCs w:val="24"/>
            </w:rPr>
          </w:pPr>
          <w:r w:rsidRPr="00B5722C">
            <w:rPr>
              <w:sz w:val="24"/>
              <w:szCs w:val="24"/>
            </w:rPr>
            <w:t xml:space="preserve">Under </w:t>
          </w:r>
          <w:r>
            <w:rPr>
              <w:sz w:val="24"/>
              <w:szCs w:val="24"/>
            </w:rPr>
            <w:t xml:space="preserve">the heading </w:t>
          </w:r>
          <w:r w:rsidRPr="00B5722C">
            <w:rPr>
              <w:sz w:val="24"/>
              <w:szCs w:val="24"/>
            </w:rPr>
            <w:t xml:space="preserve">Submit Files, </w:t>
          </w:r>
          <w:r>
            <w:rPr>
              <w:sz w:val="24"/>
              <w:szCs w:val="24"/>
            </w:rPr>
            <w:t>select</w:t>
          </w:r>
          <w:r w:rsidRPr="00B5722C">
            <w:rPr>
              <w:sz w:val="24"/>
              <w:szCs w:val="24"/>
            </w:rPr>
            <w:t xml:space="preserve"> Add a file.</w:t>
          </w:r>
        </w:p>
        <w:p w14:paraId="6F284ECE" w14:textId="1244724A" w:rsidR="00B5722C" w:rsidRPr="00B5722C" w:rsidRDefault="00B5722C" w:rsidP="00B5722C">
          <w:pPr>
            <w:numPr>
              <w:ilvl w:val="0"/>
              <w:numId w:val="21"/>
            </w:numPr>
            <w:spacing w:after="0" w:line="240" w:lineRule="auto"/>
            <w:rPr>
              <w:sz w:val="24"/>
              <w:szCs w:val="24"/>
            </w:rPr>
          </w:pPr>
          <w:r w:rsidRPr="00B5722C">
            <w:rPr>
              <w:sz w:val="24"/>
              <w:szCs w:val="24"/>
            </w:rPr>
            <w:t>Choose My Computer</w:t>
          </w:r>
          <w:r>
            <w:rPr>
              <w:sz w:val="24"/>
              <w:szCs w:val="24"/>
            </w:rPr>
            <w:t xml:space="preserve"> from the list on the left. Select</w:t>
          </w:r>
          <w:r w:rsidRPr="00B5722C">
            <w:rPr>
              <w:sz w:val="24"/>
              <w:szCs w:val="24"/>
            </w:rPr>
            <w:t xml:space="preserve"> the Upload button.</w:t>
          </w:r>
        </w:p>
        <w:p w14:paraId="78643A6E" w14:textId="78123DD7" w:rsidR="00B5722C" w:rsidRPr="00B5722C" w:rsidRDefault="00B5722C" w:rsidP="00B5722C">
          <w:pPr>
            <w:numPr>
              <w:ilvl w:val="0"/>
              <w:numId w:val="21"/>
            </w:numPr>
            <w:spacing w:after="0" w:line="240" w:lineRule="auto"/>
            <w:rPr>
              <w:sz w:val="24"/>
              <w:szCs w:val="24"/>
            </w:rPr>
          </w:pPr>
          <w:r w:rsidRPr="00B5722C">
            <w:rPr>
              <w:sz w:val="24"/>
              <w:szCs w:val="24"/>
            </w:rPr>
            <w:t xml:space="preserve">Find the document on your computer. </w:t>
          </w:r>
          <w:r>
            <w:rPr>
              <w:sz w:val="24"/>
              <w:szCs w:val="24"/>
            </w:rPr>
            <w:t>Select</w:t>
          </w:r>
          <w:r w:rsidRPr="00B5722C">
            <w:rPr>
              <w:sz w:val="24"/>
              <w:szCs w:val="24"/>
            </w:rPr>
            <w:t xml:space="preserve"> Open.</w:t>
          </w:r>
        </w:p>
        <w:p w14:paraId="38228912" w14:textId="5EDB5576" w:rsidR="00B5722C" w:rsidRPr="00B5722C" w:rsidRDefault="00B5722C" w:rsidP="00B5722C">
          <w:pPr>
            <w:numPr>
              <w:ilvl w:val="0"/>
              <w:numId w:val="21"/>
            </w:numPr>
            <w:spacing w:after="0" w:line="240" w:lineRule="auto"/>
            <w:rPr>
              <w:sz w:val="24"/>
              <w:szCs w:val="24"/>
            </w:rPr>
          </w:pPr>
          <w:r>
            <w:rPr>
              <w:sz w:val="24"/>
              <w:szCs w:val="24"/>
            </w:rPr>
            <w:t>Select</w:t>
          </w:r>
          <w:r w:rsidRPr="00B5722C">
            <w:rPr>
              <w:sz w:val="24"/>
              <w:szCs w:val="24"/>
            </w:rPr>
            <w:t xml:space="preserve"> the blue Add button.</w:t>
          </w:r>
        </w:p>
        <w:p w14:paraId="1FF13BCD" w14:textId="14F772CE" w:rsidR="00B5722C" w:rsidRPr="00B5722C" w:rsidRDefault="00B5722C" w:rsidP="00B5722C">
          <w:pPr>
            <w:numPr>
              <w:ilvl w:val="0"/>
              <w:numId w:val="21"/>
            </w:numPr>
            <w:spacing w:after="0" w:line="240" w:lineRule="auto"/>
            <w:rPr>
              <w:sz w:val="24"/>
              <w:szCs w:val="24"/>
            </w:rPr>
          </w:pPr>
          <w:r>
            <w:rPr>
              <w:sz w:val="24"/>
              <w:szCs w:val="24"/>
            </w:rPr>
            <w:t>Select</w:t>
          </w:r>
          <w:r w:rsidRPr="00B5722C">
            <w:rPr>
              <w:sz w:val="24"/>
              <w:szCs w:val="24"/>
            </w:rPr>
            <w:t xml:space="preserve"> the blue Submit button.</w:t>
          </w:r>
        </w:p>
        <w:p w14:paraId="1166EC71" w14:textId="4F6B60FD" w:rsidR="00440E8C" w:rsidRPr="00B5722C" w:rsidRDefault="00B5722C" w:rsidP="00B5722C">
          <w:pPr>
            <w:numPr>
              <w:ilvl w:val="0"/>
              <w:numId w:val="21"/>
            </w:numPr>
            <w:spacing w:after="0" w:line="240" w:lineRule="auto"/>
            <w:rPr>
              <w:sz w:val="24"/>
              <w:szCs w:val="24"/>
            </w:rPr>
          </w:pPr>
          <w:r w:rsidRPr="00B5722C">
            <w:rPr>
              <w:sz w:val="24"/>
              <w:szCs w:val="24"/>
            </w:rPr>
            <w:t>If the file was uploaded correctly, you will receive a confirmation email.</w:t>
          </w:r>
        </w:p>
      </w:sdtContent>
    </w:sdt>
    <w:p w14:paraId="348957EF" w14:textId="77777777" w:rsidR="00440E8C" w:rsidRDefault="00440E8C" w:rsidP="00440E8C">
      <w:pPr>
        <w:spacing w:after="0" w:line="240" w:lineRule="auto"/>
        <w:rPr>
          <w:bCs/>
          <w:szCs w:val="24"/>
        </w:rPr>
      </w:pPr>
    </w:p>
    <w:p w14:paraId="13FF3E19" w14:textId="77777777" w:rsidR="00440E8C" w:rsidRDefault="00563DD4" w:rsidP="00440E8C">
      <w:pPr>
        <w:spacing w:after="0" w:line="240" w:lineRule="auto"/>
        <w:rPr>
          <w:bCs/>
          <w:szCs w:val="24"/>
        </w:rPr>
      </w:pPr>
      <w:sdt>
        <w:sdtPr>
          <w:rPr>
            <w:bCs/>
            <w:szCs w:val="24"/>
          </w:rPr>
          <w:id w:val="2055572290"/>
          <w14:checkbox>
            <w14:checked w14:val="0"/>
            <w14:checkedState w14:val="2612" w14:font="MS Gothic"/>
            <w14:uncheckedState w14:val="2610" w14:font="MS Gothic"/>
          </w14:checkbox>
        </w:sdtPr>
        <w:sdtEndPr/>
        <w:sdtContent>
          <w:r w:rsidR="00440E8C">
            <w:rPr>
              <w:rFonts w:ascii="MS Gothic" w:eastAsia="MS Gothic" w:hAnsi="MS Gothic" w:hint="eastAsia"/>
              <w:bCs/>
              <w:szCs w:val="24"/>
            </w:rPr>
            <w:t>☐</w:t>
          </w:r>
        </w:sdtContent>
      </w:sdt>
      <w:r w:rsidR="00440E8C">
        <w:rPr>
          <w:bCs/>
          <w:szCs w:val="24"/>
        </w:rPr>
        <w:t xml:space="preserve"> Allow users to add this folder to their </w:t>
      </w:r>
      <w:proofErr w:type="spellStart"/>
      <w:r w:rsidR="00440E8C">
        <w:rPr>
          <w:bCs/>
          <w:szCs w:val="24"/>
        </w:rPr>
        <w:t>ePortfolio</w:t>
      </w:r>
      <w:proofErr w:type="spellEnd"/>
    </w:p>
    <w:p w14:paraId="41FE097E" w14:textId="77777777" w:rsidR="00440E8C" w:rsidRDefault="00440E8C" w:rsidP="00440E8C">
      <w:pPr>
        <w:spacing w:after="0" w:line="240" w:lineRule="auto"/>
        <w:rPr>
          <w:bCs/>
          <w:szCs w:val="24"/>
        </w:rPr>
      </w:pPr>
    </w:p>
    <w:p w14:paraId="49BEFA65" w14:textId="77777777" w:rsidR="00440E8C" w:rsidRDefault="00440E8C" w:rsidP="00440E8C">
      <w:pPr>
        <w:spacing w:after="0" w:line="240" w:lineRule="auto"/>
        <w:rPr>
          <w:bCs/>
          <w:szCs w:val="24"/>
        </w:rPr>
      </w:pPr>
      <w:r>
        <w:rPr>
          <w:bCs/>
          <w:szCs w:val="24"/>
        </w:rPr>
        <w:t>Attached Files</w:t>
      </w:r>
    </w:p>
    <w:p w14:paraId="3E98C371" w14:textId="77777777" w:rsidR="00440E8C" w:rsidRDefault="00563DD4" w:rsidP="00440E8C">
      <w:pPr>
        <w:spacing w:after="0" w:line="240" w:lineRule="auto"/>
        <w:rPr>
          <w:bCs/>
          <w:szCs w:val="24"/>
        </w:rPr>
      </w:pPr>
      <w:sdt>
        <w:sdtPr>
          <w:rPr>
            <w:bCs/>
            <w:szCs w:val="24"/>
          </w:rPr>
          <w:id w:val="-1287739201"/>
          <w14:checkbox>
            <w14:checked w14:val="0"/>
            <w14:checkedState w14:val="2612" w14:font="MS Gothic"/>
            <w14:uncheckedState w14:val="2610" w14:font="MS Gothic"/>
          </w14:checkbox>
        </w:sdtPr>
        <w:sdtEndPr/>
        <w:sdtContent>
          <w:r w:rsidR="00440E8C">
            <w:rPr>
              <w:rFonts w:ascii="MS Gothic" w:eastAsia="MS Gothic" w:hAnsi="MS Gothic" w:hint="eastAsia"/>
              <w:bCs/>
              <w:szCs w:val="24"/>
            </w:rPr>
            <w:t>☐</w:t>
          </w:r>
        </w:sdtContent>
      </w:sdt>
      <w:r w:rsidR="00440E8C">
        <w:rPr>
          <w:bCs/>
          <w:szCs w:val="24"/>
        </w:rPr>
        <w:t xml:space="preserve"> Add a file: </w:t>
      </w:r>
      <w:sdt>
        <w:sdtPr>
          <w:rPr>
            <w:bCs/>
            <w:szCs w:val="24"/>
          </w:rPr>
          <w:id w:val="781930962"/>
          <w:showingPlcHdr/>
        </w:sdtPr>
        <w:sdtEndPr/>
        <w:sdtContent>
          <w:r w:rsidR="00440E8C" w:rsidRPr="00BC4AA3">
            <w:rPr>
              <w:rStyle w:val="PlaceholderText"/>
            </w:rPr>
            <w:t>Click here to enter text.</w:t>
          </w:r>
        </w:sdtContent>
      </w:sdt>
    </w:p>
    <w:p w14:paraId="058E9C39" w14:textId="77777777" w:rsidR="00440E8C" w:rsidRDefault="00563DD4" w:rsidP="00440E8C">
      <w:pPr>
        <w:spacing w:after="0" w:line="240" w:lineRule="auto"/>
        <w:rPr>
          <w:bCs/>
          <w:szCs w:val="24"/>
        </w:rPr>
      </w:pPr>
      <w:sdt>
        <w:sdtPr>
          <w:rPr>
            <w:bCs/>
            <w:szCs w:val="24"/>
          </w:rPr>
          <w:id w:val="237604995"/>
          <w14:checkbox>
            <w14:checked w14:val="0"/>
            <w14:checkedState w14:val="2612" w14:font="MS Gothic"/>
            <w14:uncheckedState w14:val="2610" w14:font="MS Gothic"/>
          </w14:checkbox>
        </w:sdtPr>
        <w:sdtEndPr/>
        <w:sdtContent>
          <w:r w:rsidR="00440E8C">
            <w:rPr>
              <w:rFonts w:ascii="MS Gothic" w:eastAsia="MS Gothic" w:hAnsi="MS Gothic" w:hint="eastAsia"/>
              <w:bCs/>
              <w:szCs w:val="24"/>
            </w:rPr>
            <w:t>☐</w:t>
          </w:r>
        </w:sdtContent>
      </w:sdt>
      <w:r w:rsidR="00440E8C">
        <w:rPr>
          <w:bCs/>
          <w:szCs w:val="24"/>
        </w:rPr>
        <w:t xml:space="preserve"> Record Audio: </w:t>
      </w:r>
      <w:sdt>
        <w:sdtPr>
          <w:rPr>
            <w:bCs/>
            <w:szCs w:val="24"/>
          </w:rPr>
          <w:id w:val="986521672"/>
          <w:showingPlcHdr/>
        </w:sdtPr>
        <w:sdtEndPr/>
        <w:sdtContent>
          <w:r w:rsidR="00440E8C" w:rsidRPr="00BC4AA3">
            <w:rPr>
              <w:rStyle w:val="PlaceholderText"/>
            </w:rPr>
            <w:t>Click here to enter text.</w:t>
          </w:r>
        </w:sdtContent>
      </w:sdt>
    </w:p>
    <w:p w14:paraId="4B0BE5D6" w14:textId="77777777" w:rsidR="00440E8C" w:rsidRDefault="00563DD4" w:rsidP="00440E8C">
      <w:pPr>
        <w:spacing w:after="0" w:line="240" w:lineRule="auto"/>
        <w:rPr>
          <w:bCs/>
          <w:szCs w:val="24"/>
        </w:rPr>
      </w:pPr>
      <w:sdt>
        <w:sdtPr>
          <w:rPr>
            <w:bCs/>
            <w:szCs w:val="24"/>
          </w:rPr>
          <w:id w:val="1088195404"/>
          <w14:checkbox>
            <w14:checked w14:val="0"/>
            <w14:checkedState w14:val="2612" w14:font="MS Gothic"/>
            <w14:uncheckedState w14:val="2610" w14:font="MS Gothic"/>
          </w14:checkbox>
        </w:sdtPr>
        <w:sdtEndPr/>
        <w:sdtContent>
          <w:r w:rsidR="00440E8C">
            <w:rPr>
              <w:rFonts w:ascii="MS Gothic" w:eastAsia="MS Gothic" w:hAnsi="MS Gothic" w:hint="eastAsia"/>
              <w:bCs/>
              <w:szCs w:val="24"/>
            </w:rPr>
            <w:t>☐</w:t>
          </w:r>
        </w:sdtContent>
      </w:sdt>
      <w:r w:rsidR="00440E8C">
        <w:rPr>
          <w:bCs/>
          <w:szCs w:val="24"/>
        </w:rPr>
        <w:t xml:space="preserve"> Record Video: </w:t>
      </w:r>
      <w:sdt>
        <w:sdtPr>
          <w:rPr>
            <w:bCs/>
            <w:szCs w:val="24"/>
          </w:rPr>
          <w:id w:val="-1399818482"/>
          <w:showingPlcHdr/>
        </w:sdtPr>
        <w:sdtEndPr/>
        <w:sdtContent>
          <w:r w:rsidR="00440E8C" w:rsidRPr="00BC4AA3">
            <w:rPr>
              <w:rStyle w:val="PlaceholderText"/>
            </w:rPr>
            <w:t>Click here to enter text.</w:t>
          </w:r>
        </w:sdtContent>
      </w:sdt>
    </w:p>
    <w:p w14:paraId="227D2640" w14:textId="77777777" w:rsidR="00440E8C" w:rsidRDefault="00440E8C" w:rsidP="00440E8C">
      <w:pPr>
        <w:spacing w:after="0" w:line="240" w:lineRule="auto"/>
        <w:rPr>
          <w:bCs/>
          <w:szCs w:val="24"/>
        </w:rPr>
      </w:pPr>
    </w:p>
    <w:p w14:paraId="3631211E" w14:textId="77777777" w:rsidR="00440E8C" w:rsidRDefault="00440E8C" w:rsidP="00440E8C">
      <w:pPr>
        <w:spacing w:after="0" w:line="240" w:lineRule="auto"/>
        <w:rPr>
          <w:bCs/>
          <w:szCs w:val="24"/>
        </w:rPr>
      </w:pPr>
      <w:r>
        <w:rPr>
          <w:bCs/>
          <w:szCs w:val="24"/>
        </w:rPr>
        <w:t>Submission Options</w:t>
      </w:r>
    </w:p>
    <w:p w14:paraId="15D05AC3" w14:textId="77777777" w:rsidR="00440E8C" w:rsidRDefault="00440E8C" w:rsidP="00440E8C">
      <w:pPr>
        <w:spacing w:after="0" w:line="240" w:lineRule="auto"/>
        <w:rPr>
          <w:bCs/>
          <w:szCs w:val="24"/>
        </w:rPr>
      </w:pPr>
      <w:r>
        <w:rPr>
          <w:bCs/>
          <w:szCs w:val="24"/>
        </w:rPr>
        <w:t>Files Allowed per Submission Folder</w:t>
      </w:r>
    </w:p>
    <w:p w14:paraId="75369CAA" w14:textId="0B9AF67E" w:rsidR="00440E8C" w:rsidRDefault="00563DD4" w:rsidP="00440E8C">
      <w:pPr>
        <w:spacing w:after="0" w:line="240" w:lineRule="auto"/>
        <w:rPr>
          <w:bCs/>
          <w:szCs w:val="24"/>
        </w:rPr>
      </w:pPr>
      <w:sdt>
        <w:sdtPr>
          <w:rPr>
            <w:bCs/>
            <w:szCs w:val="24"/>
          </w:rPr>
          <w:id w:val="1072010949"/>
          <w14:checkbox>
            <w14:checked w14:val="1"/>
            <w14:checkedState w14:val="2612" w14:font="MS Gothic"/>
            <w14:uncheckedState w14:val="2610" w14:font="MS Gothic"/>
          </w14:checkbox>
        </w:sdtPr>
        <w:sdtEndPr/>
        <w:sdtContent>
          <w:r w:rsidR="00F934EB">
            <w:rPr>
              <w:rFonts w:ascii="MS Gothic" w:eastAsia="MS Gothic" w:hAnsi="MS Gothic" w:hint="eastAsia"/>
              <w:bCs/>
              <w:szCs w:val="24"/>
            </w:rPr>
            <w:t>☒</w:t>
          </w:r>
        </w:sdtContent>
      </w:sdt>
      <w:r w:rsidR="00440E8C">
        <w:rPr>
          <w:bCs/>
          <w:szCs w:val="24"/>
        </w:rPr>
        <w:t xml:space="preserve"> Unlimited      </w:t>
      </w:r>
      <w:sdt>
        <w:sdtPr>
          <w:rPr>
            <w:bCs/>
            <w:szCs w:val="24"/>
          </w:rPr>
          <w:id w:val="1427463113"/>
          <w14:checkbox>
            <w14:checked w14:val="0"/>
            <w14:checkedState w14:val="2612" w14:font="MS Gothic"/>
            <w14:uncheckedState w14:val="2610" w14:font="MS Gothic"/>
          </w14:checkbox>
        </w:sdtPr>
        <w:sdtEndPr/>
        <w:sdtContent>
          <w:r w:rsidR="00440E8C">
            <w:rPr>
              <w:rFonts w:ascii="MS Gothic" w:eastAsia="MS Gothic" w:hAnsi="MS Gothic" w:hint="eastAsia"/>
              <w:bCs/>
              <w:szCs w:val="24"/>
            </w:rPr>
            <w:t>☐</w:t>
          </w:r>
        </w:sdtContent>
      </w:sdt>
      <w:r w:rsidR="00440E8C">
        <w:rPr>
          <w:bCs/>
          <w:szCs w:val="24"/>
        </w:rPr>
        <w:t xml:space="preserve"> One file per submission folder</w:t>
      </w:r>
    </w:p>
    <w:p w14:paraId="4B251DF1" w14:textId="77777777" w:rsidR="00440E8C" w:rsidRDefault="00440E8C" w:rsidP="00440E8C">
      <w:pPr>
        <w:spacing w:after="0" w:line="240" w:lineRule="auto"/>
        <w:rPr>
          <w:bCs/>
          <w:szCs w:val="24"/>
        </w:rPr>
      </w:pPr>
      <w:r>
        <w:rPr>
          <w:bCs/>
          <w:szCs w:val="24"/>
        </w:rPr>
        <w:t>Submissions</w:t>
      </w:r>
    </w:p>
    <w:p w14:paraId="69FA8DE0" w14:textId="417E8443" w:rsidR="00440E8C" w:rsidRDefault="00563DD4" w:rsidP="00440E8C">
      <w:pPr>
        <w:spacing w:after="0" w:line="240" w:lineRule="auto"/>
        <w:rPr>
          <w:bCs/>
          <w:szCs w:val="24"/>
        </w:rPr>
      </w:pPr>
      <w:sdt>
        <w:sdtPr>
          <w:rPr>
            <w:bCs/>
            <w:szCs w:val="24"/>
          </w:rPr>
          <w:id w:val="-442532489"/>
          <w14:checkbox>
            <w14:checked w14:val="1"/>
            <w14:checkedState w14:val="2612" w14:font="MS Gothic"/>
            <w14:uncheckedState w14:val="2610" w14:font="MS Gothic"/>
          </w14:checkbox>
        </w:sdtPr>
        <w:sdtEndPr/>
        <w:sdtContent>
          <w:r w:rsidR="00F934EB">
            <w:rPr>
              <w:rFonts w:ascii="MS Gothic" w:eastAsia="MS Gothic" w:hAnsi="MS Gothic" w:hint="eastAsia"/>
              <w:bCs/>
              <w:szCs w:val="24"/>
            </w:rPr>
            <w:t>☒</w:t>
          </w:r>
        </w:sdtContent>
      </w:sdt>
      <w:r w:rsidR="00440E8C">
        <w:rPr>
          <w:bCs/>
          <w:szCs w:val="24"/>
        </w:rPr>
        <w:t xml:space="preserve"> All submissions are kept   </w:t>
      </w:r>
      <w:sdt>
        <w:sdtPr>
          <w:rPr>
            <w:bCs/>
            <w:szCs w:val="24"/>
          </w:rPr>
          <w:id w:val="-1883324475"/>
          <w14:checkbox>
            <w14:checked w14:val="0"/>
            <w14:checkedState w14:val="2612" w14:font="MS Gothic"/>
            <w14:uncheckedState w14:val="2610" w14:font="MS Gothic"/>
          </w14:checkbox>
        </w:sdtPr>
        <w:sdtEndPr/>
        <w:sdtContent>
          <w:r w:rsidR="00440E8C">
            <w:rPr>
              <w:rFonts w:ascii="MS Gothic" w:eastAsia="MS Gothic" w:hAnsi="MS Gothic" w:hint="eastAsia"/>
              <w:bCs/>
              <w:szCs w:val="24"/>
            </w:rPr>
            <w:t>☐</w:t>
          </w:r>
        </w:sdtContent>
      </w:sdt>
      <w:r w:rsidR="00440E8C">
        <w:rPr>
          <w:bCs/>
          <w:szCs w:val="24"/>
        </w:rPr>
        <w:t xml:space="preserve"> Only the most recent submission is kept   </w:t>
      </w:r>
      <w:sdt>
        <w:sdtPr>
          <w:rPr>
            <w:bCs/>
            <w:szCs w:val="24"/>
          </w:rPr>
          <w:id w:val="1533147918"/>
          <w14:checkbox>
            <w14:checked w14:val="0"/>
            <w14:checkedState w14:val="2612" w14:font="MS Gothic"/>
            <w14:uncheckedState w14:val="2610" w14:font="MS Gothic"/>
          </w14:checkbox>
        </w:sdtPr>
        <w:sdtEndPr/>
        <w:sdtContent>
          <w:r w:rsidR="00440E8C">
            <w:rPr>
              <w:rFonts w:ascii="MS Gothic" w:eastAsia="MS Gothic" w:hAnsi="MS Gothic" w:hint="eastAsia"/>
              <w:bCs/>
              <w:szCs w:val="24"/>
            </w:rPr>
            <w:t>☐</w:t>
          </w:r>
        </w:sdtContent>
      </w:sdt>
      <w:r w:rsidR="00440E8C">
        <w:rPr>
          <w:bCs/>
          <w:szCs w:val="24"/>
        </w:rPr>
        <w:t xml:space="preserve"> Only one submission allowed</w:t>
      </w:r>
    </w:p>
    <w:p w14:paraId="4C21B6B9" w14:textId="77777777" w:rsidR="00440E8C" w:rsidRDefault="00440E8C" w:rsidP="00440E8C">
      <w:pPr>
        <w:spacing w:after="0" w:line="240" w:lineRule="auto"/>
        <w:rPr>
          <w:bCs/>
          <w:szCs w:val="24"/>
        </w:rPr>
      </w:pPr>
    </w:p>
    <w:p w14:paraId="446BA3B5" w14:textId="77777777" w:rsidR="00440E8C" w:rsidRDefault="00440E8C" w:rsidP="00440E8C">
      <w:pPr>
        <w:spacing w:after="0" w:line="240" w:lineRule="auto"/>
        <w:rPr>
          <w:bCs/>
          <w:szCs w:val="24"/>
        </w:rPr>
      </w:pPr>
      <w:proofErr w:type="spellStart"/>
      <w:r>
        <w:rPr>
          <w:bCs/>
          <w:szCs w:val="24"/>
        </w:rPr>
        <w:t>OriginalityCheck</w:t>
      </w:r>
      <w:proofErr w:type="spellEnd"/>
      <w:r>
        <w:rPr>
          <w:bCs/>
          <w:szCs w:val="24"/>
        </w:rPr>
        <w:t xml:space="preserve"> Options</w:t>
      </w:r>
    </w:p>
    <w:p w14:paraId="7074420C" w14:textId="070FE5C2" w:rsidR="00440E8C" w:rsidRDefault="00563DD4" w:rsidP="00440E8C">
      <w:pPr>
        <w:spacing w:after="0" w:line="240" w:lineRule="auto"/>
        <w:rPr>
          <w:bCs/>
          <w:szCs w:val="24"/>
        </w:rPr>
      </w:pPr>
      <w:sdt>
        <w:sdtPr>
          <w:rPr>
            <w:bCs/>
            <w:szCs w:val="24"/>
          </w:rPr>
          <w:id w:val="-1314874562"/>
          <w14:checkbox>
            <w14:checked w14:val="1"/>
            <w14:checkedState w14:val="2612" w14:font="MS Gothic"/>
            <w14:uncheckedState w14:val="2610" w14:font="MS Gothic"/>
          </w14:checkbox>
        </w:sdtPr>
        <w:sdtEndPr/>
        <w:sdtContent>
          <w:r w:rsidR="00F934EB">
            <w:rPr>
              <w:rFonts w:ascii="MS Gothic" w:eastAsia="MS Gothic" w:hAnsi="MS Gothic" w:hint="eastAsia"/>
              <w:bCs/>
              <w:szCs w:val="24"/>
            </w:rPr>
            <w:t>☒</w:t>
          </w:r>
        </w:sdtContent>
      </w:sdt>
      <w:r w:rsidR="00440E8C">
        <w:rPr>
          <w:bCs/>
          <w:szCs w:val="24"/>
        </w:rPr>
        <w:t xml:space="preserve"> Allow submitters to see Originality Reports</w:t>
      </w:r>
    </w:p>
    <w:p w14:paraId="3716CAC2" w14:textId="77777777" w:rsidR="00440E8C" w:rsidRDefault="00440E8C" w:rsidP="00440E8C">
      <w:pPr>
        <w:spacing w:after="0" w:line="240" w:lineRule="auto"/>
        <w:rPr>
          <w:bCs/>
          <w:szCs w:val="24"/>
        </w:rPr>
      </w:pPr>
      <w:proofErr w:type="spellStart"/>
      <w:r>
        <w:rPr>
          <w:bCs/>
          <w:szCs w:val="24"/>
        </w:rPr>
        <w:t>GradeMark</w:t>
      </w:r>
      <w:proofErr w:type="spellEnd"/>
      <w:r>
        <w:rPr>
          <w:bCs/>
          <w:szCs w:val="24"/>
        </w:rPr>
        <w:t xml:space="preserve"> Available to Students</w:t>
      </w:r>
    </w:p>
    <w:p w14:paraId="006D4CD2" w14:textId="77777777" w:rsidR="00440E8C" w:rsidRDefault="00440E8C" w:rsidP="00440E8C">
      <w:pPr>
        <w:spacing w:after="0" w:line="240" w:lineRule="auto"/>
        <w:rPr>
          <w:bCs/>
          <w:szCs w:val="24"/>
        </w:rPr>
      </w:pPr>
      <w:r>
        <w:rPr>
          <w:bCs/>
          <w:szCs w:val="24"/>
        </w:rPr>
        <w:t xml:space="preserve">Date: </w:t>
      </w:r>
      <w:sdt>
        <w:sdtPr>
          <w:rPr>
            <w:bCs/>
            <w:szCs w:val="24"/>
          </w:rPr>
          <w:id w:val="735050907"/>
          <w:showingPlcHdr/>
          <w:date>
            <w:dateFormat w:val="dd-MMM-yyyy"/>
            <w:lid w:val="en-CA"/>
            <w:storeMappedDataAs w:val="dateTime"/>
            <w:calendar w:val="gregorian"/>
          </w:date>
        </w:sdtPr>
        <w:sdtEndPr/>
        <w:sdtContent>
          <w:r w:rsidRPr="00BC4AA3">
            <w:rPr>
              <w:rStyle w:val="PlaceholderText"/>
            </w:rPr>
            <w:t>Click here to enter a date.</w:t>
          </w:r>
        </w:sdtContent>
      </w:sdt>
      <w:r>
        <w:rPr>
          <w:bCs/>
          <w:szCs w:val="24"/>
        </w:rPr>
        <w:t xml:space="preserve">   Time: </w:t>
      </w:r>
      <w:sdt>
        <w:sdtPr>
          <w:rPr>
            <w:bCs/>
            <w:szCs w:val="24"/>
          </w:rPr>
          <w:id w:val="1821998492"/>
          <w:showingPlcHdr/>
        </w:sdtPr>
        <w:sdtEndPr/>
        <w:sdtContent>
          <w:r w:rsidRPr="00BC4AA3">
            <w:rPr>
              <w:rStyle w:val="PlaceholderText"/>
            </w:rPr>
            <w:t>Click here to enter text.</w:t>
          </w:r>
        </w:sdtContent>
      </w:sdt>
    </w:p>
    <w:p w14:paraId="7C28CDAE" w14:textId="77777777" w:rsidR="00440E8C" w:rsidRDefault="00440E8C" w:rsidP="00440E8C">
      <w:pPr>
        <w:spacing w:after="0" w:line="240" w:lineRule="auto"/>
        <w:rPr>
          <w:bCs/>
          <w:szCs w:val="24"/>
        </w:rPr>
      </w:pPr>
    </w:p>
    <w:p w14:paraId="446791A9" w14:textId="77777777" w:rsidR="00440E8C" w:rsidRDefault="00440E8C" w:rsidP="00440E8C">
      <w:pPr>
        <w:spacing w:after="0" w:line="240" w:lineRule="auto"/>
        <w:rPr>
          <w:bCs/>
          <w:szCs w:val="24"/>
        </w:rPr>
      </w:pPr>
      <w:r>
        <w:rPr>
          <w:bCs/>
          <w:szCs w:val="24"/>
        </w:rPr>
        <w:t>Frequency</w:t>
      </w:r>
    </w:p>
    <w:p w14:paraId="544BD2BD" w14:textId="024ED0C2" w:rsidR="00440E8C" w:rsidRDefault="00563DD4" w:rsidP="00440E8C">
      <w:pPr>
        <w:spacing w:after="0" w:line="240" w:lineRule="auto"/>
        <w:rPr>
          <w:bCs/>
          <w:szCs w:val="24"/>
        </w:rPr>
      </w:pPr>
      <w:sdt>
        <w:sdtPr>
          <w:rPr>
            <w:bCs/>
            <w:szCs w:val="24"/>
          </w:rPr>
          <w:id w:val="768119753"/>
          <w14:checkbox>
            <w14:checked w14:val="1"/>
            <w14:checkedState w14:val="2612" w14:font="MS Gothic"/>
            <w14:uncheckedState w14:val="2610" w14:font="MS Gothic"/>
          </w14:checkbox>
        </w:sdtPr>
        <w:sdtEndPr/>
        <w:sdtContent>
          <w:r w:rsidR="00F934EB">
            <w:rPr>
              <w:rFonts w:ascii="MS Gothic" w:eastAsia="MS Gothic" w:hAnsi="MS Gothic" w:hint="eastAsia"/>
              <w:bCs/>
              <w:szCs w:val="24"/>
            </w:rPr>
            <w:t>☒</w:t>
          </w:r>
        </w:sdtContent>
      </w:sdt>
      <w:r w:rsidR="00440E8C">
        <w:rPr>
          <w:bCs/>
          <w:szCs w:val="24"/>
        </w:rPr>
        <w:t xml:space="preserve"> Automatic originality checking on all submissions</w:t>
      </w:r>
    </w:p>
    <w:p w14:paraId="7BE08E66" w14:textId="77777777" w:rsidR="00440E8C" w:rsidRDefault="00563DD4" w:rsidP="00440E8C">
      <w:pPr>
        <w:spacing w:after="0" w:line="240" w:lineRule="auto"/>
        <w:rPr>
          <w:bCs/>
          <w:szCs w:val="24"/>
        </w:rPr>
      </w:pPr>
      <w:sdt>
        <w:sdtPr>
          <w:rPr>
            <w:bCs/>
            <w:szCs w:val="24"/>
          </w:rPr>
          <w:id w:val="-443162014"/>
          <w14:checkbox>
            <w14:checked w14:val="0"/>
            <w14:checkedState w14:val="2612" w14:font="MS Gothic"/>
            <w14:uncheckedState w14:val="2610" w14:font="MS Gothic"/>
          </w14:checkbox>
        </w:sdtPr>
        <w:sdtEndPr/>
        <w:sdtContent>
          <w:r w:rsidR="00440E8C">
            <w:rPr>
              <w:rFonts w:ascii="MS Gothic" w:eastAsia="MS Gothic" w:hAnsi="MS Gothic" w:hint="eastAsia"/>
              <w:bCs/>
              <w:szCs w:val="24"/>
            </w:rPr>
            <w:t>☐</w:t>
          </w:r>
        </w:sdtContent>
      </w:sdt>
      <w:r w:rsidR="00440E8C">
        <w:rPr>
          <w:bCs/>
          <w:szCs w:val="24"/>
        </w:rPr>
        <w:t xml:space="preserve"> Identify individual submissions for originality checking</w:t>
      </w:r>
    </w:p>
    <w:p w14:paraId="70C3D4EA" w14:textId="77777777" w:rsidR="00440E8C" w:rsidRDefault="00440E8C" w:rsidP="00440E8C">
      <w:pPr>
        <w:spacing w:after="0" w:line="240" w:lineRule="auto"/>
        <w:rPr>
          <w:bCs/>
          <w:szCs w:val="24"/>
        </w:rPr>
      </w:pPr>
    </w:p>
    <w:p w14:paraId="23CC0A93" w14:textId="77777777" w:rsidR="00440E8C" w:rsidRDefault="00440E8C" w:rsidP="00440E8C">
      <w:pPr>
        <w:spacing w:after="0" w:line="240" w:lineRule="auto"/>
        <w:rPr>
          <w:bCs/>
          <w:szCs w:val="24"/>
        </w:rPr>
      </w:pPr>
      <w:r>
        <w:rPr>
          <w:bCs/>
          <w:szCs w:val="24"/>
        </w:rPr>
        <w:t>Check submissions against</w:t>
      </w:r>
    </w:p>
    <w:p w14:paraId="65BE5CBA" w14:textId="583CE037" w:rsidR="00440E8C" w:rsidRDefault="00563DD4" w:rsidP="00440E8C">
      <w:pPr>
        <w:spacing w:after="0" w:line="240" w:lineRule="auto"/>
        <w:rPr>
          <w:bCs/>
          <w:szCs w:val="24"/>
        </w:rPr>
      </w:pPr>
      <w:sdt>
        <w:sdtPr>
          <w:rPr>
            <w:bCs/>
            <w:szCs w:val="24"/>
          </w:rPr>
          <w:id w:val="1464543124"/>
          <w14:checkbox>
            <w14:checked w14:val="1"/>
            <w14:checkedState w14:val="2612" w14:font="MS Gothic"/>
            <w14:uncheckedState w14:val="2610" w14:font="MS Gothic"/>
          </w14:checkbox>
        </w:sdtPr>
        <w:sdtEndPr/>
        <w:sdtContent>
          <w:r w:rsidR="00F934EB">
            <w:rPr>
              <w:rFonts w:ascii="MS Gothic" w:eastAsia="MS Gothic" w:hAnsi="MS Gothic" w:hint="eastAsia"/>
              <w:bCs/>
              <w:szCs w:val="24"/>
            </w:rPr>
            <w:t>☒</w:t>
          </w:r>
        </w:sdtContent>
      </w:sdt>
      <w:r w:rsidR="00440E8C">
        <w:rPr>
          <w:bCs/>
          <w:szCs w:val="24"/>
        </w:rPr>
        <w:t xml:space="preserve"> User paper database</w:t>
      </w:r>
    </w:p>
    <w:p w14:paraId="52F835AB" w14:textId="3D84D5B1" w:rsidR="00440E8C" w:rsidRDefault="00563DD4" w:rsidP="00440E8C">
      <w:pPr>
        <w:spacing w:after="0" w:line="240" w:lineRule="auto"/>
        <w:rPr>
          <w:bCs/>
          <w:szCs w:val="24"/>
        </w:rPr>
      </w:pPr>
      <w:sdt>
        <w:sdtPr>
          <w:rPr>
            <w:bCs/>
            <w:szCs w:val="24"/>
          </w:rPr>
          <w:id w:val="-117831946"/>
          <w14:checkbox>
            <w14:checked w14:val="1"/>
            <w14:checkedState w14:val="2612" w14:font="MS Gothic"/>
            <w14:uncheckedState w14:val="2610" w14:font="MS Gothic"/>
          </w14:checkbox>
        </w:sdtPr>
        <w:sdtEndPr/>
        <w:sdtContent>
          <w:r w:rsidR="00F934EB">
            <w:rPr>
              <w:rFonts w:ascii="MS Gothic" w:eastAsia="MS Gothic" w:hAnsi="MS Gothic" w:hint="eastAsia"/>
              <w:bCs/>
              <w:szCs w:val="24"/>
            </w:rPr>
            <w:t>☒</w:t>
          </w:r>
        </w:sdtContent>
      </w:sdt>
      <w:r w:rsidR="00440E8C">
        <w:rPr>
          <w:bCs/>
          <w:szCs w:val="24"/>
        </w:rPr>
        <w:t xml:space="preserve"> Current and archived internet</w:t>
      </w:r>
    </w:p>
    <w:p w14:paraId="172FC2C1" w14:textId="5E0A6588" w:rsidR="00440E8C" w:rsidRDefault="00563DD4" w:rsidP="00440E8C">
      <w:pPr>
        <w:spacing w:after="0" w:line="240" w:lineRule="auto"/>
        <w:rPr>
          <w:bCs/>
          <w:szCs w:val="24"/>
        </w:rPr>
      </w:pPr>
      <w:sdt>
        <w:sdtPr>
          <w:rPr>
            <w:bCs/>
            <w:szCs w:val="24"/>
          </w:rPr>
          <w:id w:val="289407528"/>
          <w14:checkbox>
            <w14:checked w14:val="1"/>
            <w14:checkedState w14:val="2612" w14:font="MS Gothic"/>
            <w14:uncheckedState w14:val="2610" w14:font="MS Gothic"/>
          </w14:checkbox>
        </w:sdtPr>
        <w:sdtEndPr/>
        <w:sdtContent>
          <w:r w:rsidR="00F934EB">
            <w:rPr>
              <w:rFonts w:ascii="MS Gothic" w:eastAsia="MS Gothic" w:hAnsi="MS Gothic" w:hint="eastAsia"/>
              <w:bCs/>
              <w:szCs w:val="24"/>
            </w:rPr>
            <w:t>☒</w:t>
          </w:r>
        </w:sdtContent>
      </w:sdt>
      <w:r w:rsidR="00440E8C">
        <w:rPr>
          <w:bCs/>
          <w:szCs w:val="24"/>
        </w:rPr>
        <w:t xml:space="preserve"> Periodicals, journals, and publications</w:t>
      </w:r>
    </w:p>
    <w:p w14:paraId="1E4F3397" w14:textId="77777777" w:rsidR="00440E8C" w:rsidRDefault="00440E8C" w:rsidP="00440E8C">
      <w:pPr>
        <w:spacing w:after="0" w:line="240" w:lineRule="auto"/>
        <w:rPr>
          <w:bCs/>
          <w:szCs w:val="24"/>
        </w:rPr>
      </w:pPr>
    </w:p>
    <w:p w14:paraId="5F7AFAA6" w14:textId="77777777" w:rsidR="00440E8C" w:rsidRDefault="00440E8C" w:rsidP="00440E8C">
      <w:pPr>
        <w:spacing w:after="0" w:line="240" w:lineRule="auto"/>
        <w:rPr>
          <w:bCs/>
          <w:szCs w:val="24"/>
        </w:rPr>
      </w:pPr>
      <w:r>
        <w:rPr>
          <w:bCs/>
          <w:szCs w:val="24"/>
        </w:rPr>
        <w:t>Index files for originality checking</w:t>
      </w:r>
    </w:p>
    <w:p w14:paraId="0BEEA77F" w14:textId="77777777" w:rsidR="00440E8C" w:rsidRDefault="00563DD4" w:rsidP="00440E8C">
      <w:pPr>
        <w:spacing w:after="0" w:line="240" w:lineRule="auto"/>
        <w:rPr>
          <w:bCs/>
          <w:szCs w:val="24"/>
        </w:rPr>
      </w:pPr>
      <w:sdt>
        <w:sdtPr>
          <w:rPr>
            <w:bCs/>
            <w:szCs w:val="24"/>
          </w:rPr>
          <w:id w:val="965086925"/>
          <w14:checkbox>
            <w14:checked w14:val="0"/>
            <w14:checkedState w14:val="2612" w14:font="MS Gothic"/>
            <w14:uncheckedState w14:val="2610" w14:font="MS Gothic"/>
          </w14:checkbox>
        </w:sdtPr>
        <w:sdtEndPr/>
        <w:sdtContent>
          <w:r w:rsidR="00440E8C">
            <w:rPr>
              <w:rFonts w:ascii="MS Gothic" w:eastAsia="MS Gothic" w:hAnsi="MS Gothic" w:hint="eastAsia"/>
              <w:bCs/>
              <w:szCs w:val="24"/>
            </w:rPr>
            <w:t>☐</w:t>
          </w:r>
        </w:sdtContent>
      </w:sdt>
      <w:r w:rsidR="00440E8C">
        <w:rPr>
          <w:bCs/>
          <w:szCs w:val="24"/>
        </w:rPr>
        <w:t xml:space="preserve"> Allow other files to be checked against submission</w:t>
      </w:r>
    </w:p>
    <w:p w14:paraId="5D9C69E8" w14:textId="77777777" w:rsidR="00440E8C" w:rsidRDefault="00440E8C" w:rsidP="00440E8C">
      <w:pPr>
        <w:spacing w:after="0" w:line="240" w:lineRule="auto"/>
        <w:rPr>
          <w:bCs/>
          <w:szCs w:val="24"/>
        </w:rPr>
      </w:pPr>
    </w:p>
    <w:p w14:paraId="5497E104" w14:textId="77777777" w:rsidR="00440E8C" w:rsidRDefault="00440E8C" w:rsidP="00440E8C">
      <w:pPr>
        <w:spacing w:after="0" w:line="240" w:lineRule="auto"/>
        <w:rPr>
          <w:bCs/>
          <w:szCs w:val="24"/>
        </w:rPr>
      </w:pPr>
      <w:r>
        <w:rPr>
          <w:bCs/>
          <w:szCs w:val="24"/>
        </w:rPr>
        <w:t xml:space="preserve">Other Options in Feedback Studio (formerly </w:t>
      </w:r>
      <w:proofErr w:type="spellStart"/>
      <w:r>
        <w:rPr>
          <w:bCs/>
          <w:szCs w:val="24"/>
        </w:rPr>
        <w:t>TurnItIn</w:t>
      </w:r>
      <w:proofErr w:type="spellEnd"/>
      <w:r>
        <w:rPr>
          <w:bCs/>
          <w:szCs w:val="24"/>
        </w:rPr>
        <w:t>):</w:t>
      </w:r>
    </w:p>
    <w:sdt>
      <w:sdtPr>
        <w:rPr>
          <w:bCs/>
          <w:szCs w:val="24"/>
        </w:rPr>
        <w:id w:val="638537974"/>
        <w:showingPlcHdr/>
      </w:sdtPr>
      <w:sdtEndPr/>
      <w:sdtContent>
        <w:p w14:paraId="61A03A55" w14:textId="77777777" w:rsidR="00440E8C" w:rsidRDefault="00440E8C" w:rsidP="00440E8C">
          <w:pPr>
            <w:spacing w:after="0" w:line="240" w:lineRule="auto"/>
            <w:rPr>
              <w:bCs/>
              <w:szCs w:val="24"/>
            </w:rPr>
          </w:pPr>
          <w:r w:rsidRPr="00BC4AA3">
            <w:rPr>
              <w:rStyle w:val="PlaceholderText"/>
            </w:rPr>
            <w:t>Click here to enter text.</w:t>
          </w:r>
        </w:p>
      </w:sdtContent>
    </w:sdt>
    <w:p w14:paraId="5AEAAD96" w14:textId="77777777" w:rsidR="00440E8C" w:rsidRDefault="00440E8C" w:rsidP="00440E8C">
      <w:pPr>
        <w:spacing w:after="0" w:line="240" w:lineRule="auto"/>
        <w:rPr>
          <w:bCs/>
          <w:szCs w:val="24"/>
        </w:rPr>
      </w:pPr>
    </w:p>
    <w:p w14:paraId="7812441B" w14:textId="77777777" w:rsidR="00440E8C" w:rsidRPr="007F27EC" w:rsidRDefault="00440E8C" w:rsidP="00440E8C">
      <w:pPr>
        <w:spacing w:after="0" w:line="240" w:lineRule="auto"/>
        <w:rPr>
          <w:b/>
          <w:bCs/>
          <w:szCs w:val="24"/>
        </w:rPr>
      </w:pPr>
      <w:r w:rsidRPr="007F27EC">
        <w:rPr>
          <w:b/>
          <w:bCs/>
          <w:szCs w:val="24"/>
        </w:rPr>
        <w:t>Restrictions</w:t>
      </w:r>
    </w:p>
    <w:p w14:paraId="6FCBC03C" w14:textId="77777777" w:rsidR="00440E8C" w:rsidRDefault="00440E8C" w:rsidP="00440E8C">
      <w:pPr>
        <w:spacing w:after="0" w:line="240" w:lineRule="auto"/>
        <w:rPr>
          <w:bCs/>
          <w:szCs w:val="24"/>
        </w:rPr>
      </w:pPr>
      <w:r>
        <w:rPr>
          <w:bCs/>
          <w:szCs w:val="24"/>
        </w:rPr>
        <w:t>Availability:</w:t>
      </w:r>
    </w:p>
    <w:p w14:paraId="769AA485" w14:textId="77777777" w:rsidR="00440E8C" w:rsidRDefault="00563DD4" w:rsidP="00440E8C">
      <w:pPr>
        <w:spacing w:after="0" w:line="240" w:lineRule="auto"/>
        <w:rPr>
          <w:bCs/>
          <w:szCs w:val="24"/>
        </w:rPr>
      </w:pPr>
      <w:sdt>
        <w:sdtPr>
          <w:rPr>
            <w:bCs/>
            <w:szCs w:val="24"/>
          </w:rPr>
          <w:id w:val="1533376701"/>
          <w14:checkbox>
            <w14:checked w14:val="0"/>
            <w14:checkedState w14:val="2612" w14:font="MS Gothic"/>
            <w14:uncheckedState w14:val="2610" w14:font="MS Gothic"/>
          </w14:checkbox>
        </w:sdtPr>
        <w:sdtEndPr/>
        <w:sdtContent>
          <w:r w:rsidR="00440E8C">
            <w:rPr>
              <w:rFonts w:ascii="MS Gothic" w:eastAsia="MS Gothic" w:hAnsi="MS Gothic" w:hint="eastAsia"/>
              <w:bCs/>
              <w:szCs w:val="24"/>
            </w:rPr>
            <w:t>☐</w:t>
          </w:r>
        </w:sdtContent>
      </w:sdt>
      <w:r w:rsidR="00440E8C">
        <w:rPr>
          <w:bCs/>
          <w:szCs w:val="24"/>
        </w:rPr>
        <w:t xml:space="preserve"> Has start date: </w:t>
      </w:r>
      <w:sdt>
        <w:sdtPr>
          <w:rPr>
            <w:bCs/>
            <w:szCs w:val="24"/>
          </w:rPr>
          <w:id w:val="896407210"/>
          <w:showingPlcHdr/>
          <w:date>
            <w:dateFormat w:val="M/d/yyyy"/>
            <w:lid w:val="en-US"/>
            <w:storeMappedDataAs w:val="dateTime"/>
            <w:calendar w:val="gregorian"/>
          </w:date>
        </w:sdtPr>
        <w:sdtEndPr/>
        <w:sdtContent>
          <w:r w:rsidR="00440E8C" w:rsidRPr="00C327BD">
            <w:rPr>
              <w:rStyle w:val="PlaceholderText"/>
            </w:rPr>
            <w:t>Click here to enter a date.</w:t>
          </w:r>
        </w:sdtContent>
      </w:sdt>
      <w:r w:rsidR="00440E8C">
        <w:rPr>
          <w:bCs/>
          <w:szCs w:val="24"/>
        </w:rPr>
        <w:t xml:space="preserve">    Time: </w:t>
      </w:r>
      <w:sdt>
        <w:sdtPr>
          <w:rPr>
            <w:bCs/>
            <w:szCs w:val="24"/>
          </w:rPr>
          <w:id w:val="1685940247"/>
          <w:showingPlcHdr/>
        </w:sdtPr>
        <w:sdtEndPr/>
        <w:sdtContent>
          <w:r w:rsidR="00440E8C" w:rsidRPr="00BC4AA3">
            <w:rPr>
              <w:rStyle w:val="PlaceholderText"/>
            </w:rPr>
            <w:t>Click here to enter text.</w:t>
          </w:r>
        </w:sdtContent>
      </w:sdt>
    </w:p>
    <w:p w14:paraId="25A683B8" w14:textId="77777777" w:rsidR="00440E8C" w:rsidRDefault="00563DD4" w:rsidP="00440E8C">
      <w:pPr>
        <w:spacing w:after="0" w:line="240" w:lineRule="auto"/>
        <w:rPr>
          <w:bCs/>
          <w:szCs w:val="24"/>
        </w:rPr>
      </w:pPr>
      <w:sdt>
        <w:sdtPr>
          <w:rPr>
            <w:bCs/>
            <w:szCs w:val="24"/>
          </w:rPr>
          <w:id w:val="529232648"/>
          <w14:checkbox>
            <w14:checked w14:val="0"/>
            <w14:checkedState w14:val="2612" w14:font="MS Gothic"/>
            <w14:uncheckedState w14:val="2610" w14:font="MS Gothic"/>
          </w14:checkbox>
        </w:sdtPr>
        <w:sdtEndPr/>
        <w:sdtContent>
          <w:r w:rsidR="00440E8C">
            <w:rPr>
              <w:rFonts w:ascii="MS Gothic" w:eastAsia="MS Gothic" w:hAnsi="MS Gothic" w:hint="eastAsia"/>
              <w:bCs/>
              <w:szCs w:val="24"/>
            </w:rPr>
            <w:t>☐</w:t>
          </w:r>
        </w:sdtContent>
      </w:sdt>
      <w:r w:rsidR="00440E8C">
        <w:rPr>
          <w:bCs/>
          <w:szCs w:val="24"/>
        </w:rPr>
        <w:t xml:space="preserve"> Has due date:     Time: </w:t>
      </w:r>
      <w:sdt>
        <w:sdtPr>
          <w:rPr>
            <w:bCs/>
            <w:szCs w:val="24"/>
          </w:rPr>
          <w:id w:val="-2136021628"/>
          <w:showingPlcHdr/>
        </w:sdtPr>
        <w:sdtEndPr/>
        <w:sdtContent>
          <w:r w:rsidR="00440E8C" w:rsidRPr="00BC4AA3">
            <w:rPr>
              <w:rStyle w:val="PlaceholderText"/>
            </w:rPr>
            <w:t>Click here to enter text.</w:t>
          </w:r>
        </w:sdtContent>
      </w:sdt>
    </w:p>
    <w:p w14:paraId="0017F800" w14:textId="77777777" w:rsidR="00440E8C" w:rsidRDefault="00563DD4" w:rsidP="00440E8C">
      <w:pPr>
        <w:spacing w:after="0" w:line="240" w:lineRule="auto"/>
        <w:rPr>
          <w:bCs/>
          <w:szCs w:val="24"/>
        </w:rPr>
      </w:pPr>
      <w:sdt>
        <w:sdtPr>
          <w:rPr>
            <w:bCs/>
            <w:szCs w:val="24"/>
          </w:rPr>
          <w:id w:val="-970901225"/>
          <w14:checkbox>
            <w14:checked w14:val="0"/>
            <w14:checkedState w14:val="2612" w14:font="MS Gothic"/>
            <w14:uncheckedState w14:val="2610" w14:font="MS Gothic"/>
          </w14:checkbox>
        </w:sdtPr>
        <w:sdtEndPr/>
        <w:sdtContent>
          <w:r w:rsidR="00440E8C">
            <w:rPr>
              <w:rFonts w:ascii="MS Gothic" w:eastAsia="MS Gothic" w:hAnsi="MS Gothic" w:hint="eastAsia"/>
              <w:bCs/>
              <w:szCs w:val="24"/>
            </w:rPr>
            <w:t>☐</w:t>
          </w:r>
        </w:sdtContent>
      </w:sdt>
      <w:r w:rsidR="00440E8C">
        <w:rPr>
          <w:bCs/>
          <w:szCs w:val="24"/>
        </w:rPr>
        <w:t xml:space="preserve"> Has end date: </w:t>
      </w:r>
      <w:sdt>
        <w:sdtPr>
          <w:rPr>
            <w:bCs/>
            <w:szCs w:val="24"/>
          </w:rPr>
          <w:id w:val="2077704522"/>
          <w:showingPlcHdr/>
          <w:date>
            <w:dateFormat w:val="M/d/yyyy"/>
            <w:lid w:val="en-US"/>
            <w:storeMappedDataAs w:val="dateTime"/>
            <w:calendar w:val="gregorian"/>
          </w:date>
        </w:sdtPr>
        <w:sdtEndPr/>
        <w:sdtContent>
          <w:r w:rsidR="00440E8C" w:rsidRPr="00C327BD">
            <w:rPr>
              <w:rStyle w:val="PlaceholderText"/>
            </w:rPr>
            <w:t>Click here to enter a date.</w:t>
          </w:r>
        </w:sdtContent>
      </w:sdt>
      <w:r w:rsidR="00440E8C">
        <w:rPr>
          <w:bCs/>
          <w:szCs w:val="24"/>
        </w:rPr>
        <w:t xml:space="preserve">   Time: </w:t>
      </w:r>
      <w:sdt>
        <w:sdtPr>
          <w:rPr>
            <w:bCs/>
            <w:szCs w:val="24"/>
          </w:rPr>
          <w:id w:val="-300843523"/>
          <w:showingPlcHdr/>
        </w:sdtPr>
        <w:sdtEndPr/>
        <w:sdtContent>
          <w:r w:rsidR="00440E8C" w:rsidRPr="00BC4AA3">
            <w:rPr>
              <w:rStyle w:val="PlaceholderText"/>
            </w:rPr>
            <w:t>Click here to enter text.</w:t>
          </w:r>
        </w:sdtContent>
      </w:sdt>
    </w:p>
    <w:p w14:paraId="3291B66C" w14:textId="77777777" w:rsidR="00440E8C" w:rsidRDefault="00440E8C" w:rsidP="00440E8C">
      <w:pPr>
        <w:spacing w:after="0" w:line="240" w:lineRule="auto"/>
        <w:rPr>
          <w:bCs/>
          <w:szCs w:val="24"/>
        </w:rPr>
      </w:pPr>
    </w:p>
    <w:p w14:paraId="1B101D56" w14:textId="77777777" w:rsidR="00440E8C" w:rsidRDefault="00440E8C" w:rsidP="00440E8C">
      <w:pPr>
        <w:spacing w:after="0" w:line="240" w:lineRule="auto"/>
        <w:rPr>
          <w:bCs/>
          <w:szCs w:val="24"/>
        </w:rPr>
      </w:pPr>
      <w:r>
        <w:rPr>
          <w:bCs/>
          <w:szCs w:val="24"/>
        </w:rPr>
        <w:t xml:space="preserve">Additional Release Conditions: </w:t>
      </w:r>
      <w:sdt>
        <w:sdtPr>
          <w:rPr>
            <w:bCs/>
            <w:szCs w:val="24"/>
          </w:rPr>
          <w:id w:val="470102869"/>
          <w:showingPlcHdr/>
        </w:sdtPr>
        <w:sdtEndPr/>
        <w:sdtContent>
          <w:r w:rsidRPr="00C327BD">
            <w:rPr>
              <w:rStyle w:val="PlaceholderText"/>
            </w:rPr>
            <w:t>Click here to enter text.</w:t>
          </w:r>
        </w:sdtContent>
      </w:sdt>
    </w:p>
    <w:p w14:paraId="54423406" w14:textId="77777777" w:rsidR="00440E8C" w:rsidRDefault="00440E8C" w:rsidP="00440E8C">
      <w:pPr>
        <w:spacing w:after="0" w:line="240" w:lineRule="auto"/>
        <w:rPr>
          <w:bCs/>
          <w:szCs w:val="24"/>
        </w:rPr>
      </w:pPr>
      <w:r>
        <w:rPr>
          <w:bCs/>
          <w:szCs w:val="24"/>
        </w:rPr>
        <w:t xml:space="preserve">Special Access: </w:t>
      </w:r>
      <w:sdt>
        <w:sdtPr>
          <w:rPr>
            <w:bCs/>
            <w:szCs w:val="24"/>
          </w:rPr>
          <w:id w:val="-235245273"/>
          <w:showingPlcHdr/>
        </w:sdtPr>
        <w:sdtEndPr/>
        <w:sdtContent>
          <w:r w:rsidRPr="00C327BD">
            <w:rPr>
              <w:rStyle w:val="PlaceholderText"/>
            </w:rPr>
            <w:t>Click here to enter text.</w:t>
          </w:r>
        </w:sdtContent>
      </w:sdt>
    </w:p>
    <w:p w14:paraId="156B983F" w14:textId="77777777" w:rsidR="00694E6B" w:rsidRPr="00130CD3" w:rsidRDefault="00694E6B" w:rsidP="00440E8C">
      <w:pPr>
        <w:spacing w:after="0" w:line="240" w:lineRule="auto"/>
        <w:rPr>
          <w:sz w:val="24"/>
          <w:szCs w:val="24"/>
        </w:rPr>
      </w:pPr>
    </w:p>
    <w:sectPr w:rsidR="00694E6B" w:rsidRPr="00130CD3" w:rsidSect="009B2EAD">
      <w:footerReference w:type="default" r:id="rId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Carrie Galsworthy" w:date="2017-04-25T12:26:00Z" w:initials="CG">
    <w:p w14:paraId="668D70F3" w14:textId="2E13C841" w:rsidR="000F6204" w:rsidRPr="00FB5104" w:rsidRDefault="000F6204">
      <w:pPr>
        <w:pStyle w:val="CommentText"/>
      </w:pPr>
      <w:r>
        <w:rPr>
          <w:rStyle w:val="CommentReference"/>
        </w:rPr>
        <w:annotationRef/>
      </w:r>
      <w:r>
        <w:t>Jon, I broke the skimming into two topics because it seemed to go right from “this is what to look for” to “let’s look for it</w:t>
      </w:r>
      <w:r w:rsidRPr="00144BC3">
        <w:rPr>
          <w:highlight w:val="yellow"/>
        </w:rPr>
        <w:t xml:space="preserve">.” </w:t>
      </w:r>
      <w:r w:rsidRPr="00144BC3">
        <w:rPr>
          <w:b/>
          <w:highlight w:val="yellow"/>
        </w:rPr>
        <w:t xml:space="preserve">I wonder if a bit of </w:t>
      </w:r>
      <w:r w:rsidRPr="00144BC3">
        <w:rPr>
          <w:b/>
          <w:i/>
          <w:highlight w:val="yellow"/>
        </w:rPr>
        <w:t>why</w:t>
      </w:r>
      <w:r w:rsidRPr="00144BC3">
        <w:rPr>
          <w:b/>
          <w:highlight w:val="yellow"/>
        </w:rPr>
        <w:t xml:space="preserve"> these pieces are important to look for would be handy for the students</w:t>
      </w:r>
      <w:r w:rsidRPr="00FB5104">
        <w:rPr>
          <w:b/>
        </w:rPr>
        <w:t>.</w:t>
      </w:r>
      <w:r>
        <w:t xml:space="preserve"> For example, writers use headings to organize content. The heading indicates the content you can expect to read.</w:t>
      </w:r>
    </w:p>
  </w:comment>
  <w:comment w:id="19" w:author="Carrie Galsworthy" w:date="2017-05-04T12:38:00Z" w:initials="CG">
    <w:p w14:paraId="03099854" w14:textId="5485D6A2" w:rsidR="001B1A31" w:rsidRPr="001B1A31" w:rsidRDefault="00822333">
      <w:pPr>
        <w:pStyle w:val="CommentText"/>
      </w:pPr>
      <w:r>
        <w:rPr>
          <w:rStyle w:val="CommentReference"/>
        </w:rPr>
        <w:annotationRef/>
      </w:r>
      <w:r w:rsidR="001B1A31" w:rsidRPr="001B1A31">
        <w:t>I prop</w:t>
      </w:r>
      <w:r w:rsidR="001B1A31">
        <w:t>ose the following change because I realized when I saw it in development that we didn’t include sufficient directions or position the activity in a larger context. See what you think of the following:</w:t>
      </w:r>
    </w:p>
    <w:p w14:paraId="11E7D6BF" w14:textId="77777777" w:rsidR="001B1A31" w:rsidRPr="001B1A31" w:rsidRDefault="001B1A31">
      <w:pPr>
        <w:pStyle w:val="CommentText"/>
      </w:pPr>
    </w:p>
    <w:p w14:paraId="1FCE2AC0" w14:textId="22257435" w:rsidR="00822333" w:rsidRDefault="00822333">
      <w:pPr>
        <w:pStyle w:val="CommentText"/>
      </w:pPr>
      <w:r w:rsidRPr="007B76D7">
        <w:rPr>
          <w:highlight w:val="yellow"/>
        </w:rPr>
        <w:t>The</w:t>
      </w:r>
      <w:r>
        <w:t xml:space="preserve"> goal…</w:t>
      </w:r>
    </w:p>
    <w:p w14:paraId="4346EA8B" w14:textId="77777777" w:rsidR="00822333" w:rsidRDefault="00822333">
      <w:pPr>
        <w:pStyle w:val="CommentText"/>
      </w:pPr>
    </w:p>
    <w:p w14:paraId="12A0A061" w14:textId="230BFF74" w:rsidR="00822333" w:rsidRDefault="00822333">
      <w:pPr>
        <w:pStyle w:val="CommentText"/>
      </w:pPr>
      <w:r>
        <w:t>Think back on what we look for in skimming – headings, subheadings, lists, captions, text that is emphasized (whether bold or in italics) and more. With &lt;strong&gt;scanning&lt;/strong&gt;, the goal is to focus on those</w:t>
      </w:r>
      <w:r w:rsidR="001B1A31">
        <w:t xml:space="preserve"> same</w:t>
      </w:r>
      <w:r>
        <w:t xml:space="preserve"> elements to </w:t>
      </w:r>
      <w:r w:rsidRPr="007B76D7">
        <w:rPr>
          <w:highlight w:val="yellow"/>
        </w:rPr>
        <w:t>find the most meaning</w:t>
      </w:r>
      <w:r>
        <w:t>.</w:t>
      </w:r>
    </w:p>
    <w:p w14:paraId="49343FBF" w14:textId="77777777" w:rsidR="00822333" w:rsidRDefault="00822333">
      <w:pPr>
        <w:pStyle w:val="CommentText"/>
      </w:pPr>
    </w:p>
    <w:p w14:paraId="2C7D0793" w14:textId="53985D8E" w:rsidR="00822333" w:rsidRDefault="00822333">
      <w:pPr>
        <w:pStyle w:val="CommentText"/>
      </w:pPr>
      <w:r>
        <w:t>Scan the textbook pages below. We skimmed them before, but now I want you to pause at the same elements to get a sense of the meaning. Select the {eye} icon for some hints on what you should see at those places in the text.</w:t>
      </w:r>
    </w:p>
  </w:comment>
  <w:comment w:id="20" w:author="Jon Whitzman" w:date="2017-05-05T15:48:00Z" w:initials="JW">
    <w:p w14:paraId="347259F3" w14:textId="77777777" w:rsidR="000F6204" w:rsidRDefault="000F6204">
      <w:pPr>
        <w:pStyle w:val="CommentText"/>
      </w:pPr>
      <w:r>
        <w:t xml:space="preserve">Like skimming, scanning is a reading strategy that allows us to acquire the meaning of a text more quickly and more effectively. </w:t>
      </w:r>
      <w:r>
        <w:rPr>
          <w:rStyle w:val="CommentReference"/>
        </w:rPr>
        <w:annotationRef/>
      </w:r>
    </w:p>
    <w:p w14:paraId="4B82B985" w14:textId="77777777" w:rsidR="000F6204" w:rsidRDefault="000F6204">
      <w:pPr>
        <w:pStyle w:val="CommentText"/>
      </w:pPr>
    </w:p>
    <w:p w14:paraId="48C8FF19" w14:textId="2FF8B3E0" w:rsidR="000F6204" w:rsidRDefault="000F6204">
      <w:pPr>
        <w:pStyle w:val="CommentText"/>
      </w:pPr>
      <w:r>
        <w:t xml:space="preserve">Where skimming helps us to get a big picture sense of a reading — its overall structure, its length and layout, its main topics — scanning allows us to acquire a basic understanding of the text’s main ideas. </w:t>
      </w:r>
    </w:p>
    <w:p w14:paraId="73197369" w14:textId="77777777" w:rsidR="000F6204" w:rsidRDefault="000F6204">
      <w:pPr>
        <w:pStyle w:val="CommentText"/>
      </w:pPr>
    </w:p>
    <w:p w14:paraId="326D7796" w14:textId="2C917376" w:rsidR="000F6204" w:rsidRDefault="000F6204">
      <w:pPr>
        <w:pStyle w:val="CommentText"/>
      </w:pPr>
      <w:r>
        <w:t xml:space="preserve">To find this information, we can look to many of the same places we identified when we skimmed the text: </w:t>
      </w:r>
    </w:p>
    <w:p w14:paraId="2608F84A" w14:textId="518CD980" w:rsidR="000F6204" w:rsidRDefault="000F6204">
      <w:pPr>
        <w:pStyle w:val="CommentText"/>
      </w:pPr>
      <w:r>
        <w:t>headings, subheadings, lists, captions, emphasized text.</w:t>
      </w:r>
    </w:p>
    <w:p w14:paraId="5BA187DE" w14:textId="77777777" w:rsidR="000F6204" w:rsidRDefault="000F6204">
      <w:pPr>
        <w:pStyle w:val="CommentText"/>
      </w:pPr>
    </w:p>
    <w:p w14:paraId="5EE648BB" w14:textId="16E0181A" w:rsidR="000F6204" w:rsidRDefault="000F6204">
      <w:pPr>
        <w:pStyle w:val="CommentText"/>
      </w:pPr>
      <w:r>
        <w:t xml:space="preserve">Try scanning the following pages by looking to those key places in the text. What insight can you gain about the text just by targeting your search in this way? Select the {eye} icon to see an example of the conclusions that can be drawn.  </w:t>
      </w:r>
    </w:p>
  </w:comment>
  <w:comment w:id="30" w:author="Carrie Galsworthy" w:date="2017-04-25T15:18:00Z" w:initials="CG">
    <w:p w14:paraId="238E5FED" w14:textId="2BD4A3DC" w:rsidR="000F6204" w:rsidRDefault="000F6204">
      <w:pPr>
        <w:pStyle w:val="CommentText"/>
      </w:pPr>
      <w:r>
        <w:rPr>
          <w:rStyle w:val="CommentReference"/>
        </w:rPr>
        <w:annotationRef/>
      </w:r>
      <w:r>
        <w:t>I’ve started to design this. There are some things I want to clarify before finishing…</w:t>
      </w:r>
    </w:p>
  </w:comment>
  <w:comment w:id="31" w:author="Carrie Galsworthy" w:date="2017-04-28T10:51:00Z" w:initials="CG">
    <w:p w14:paraId="6A4C72C4" w14:textId="7150E175" w:rsidR="000F6204" w:rsidRDefault="000F6204" w:rsidP="006E5372">
      <w:pPr>
        <w:pStyle w:val="CommentText"/>
        <w:numPr>
          <w:ilvl w:val="0"/>
          <w:numId w:val="14"/>
        </w:numPr>
      </w:pPr>
      <w:r>
        <w:rPr>
          <w:rStyle w:val="CommentReference"/>
        </w:rPr>
        <w:annotationRef/>
      </w:r>
      <w:r>
        <w:t xml:space="preserve"> I recommend typesetting this text to match the look and feel of the course. </w:t>
      </w:r>
      <w:r w:rsidRPr="0078408F">
        <w:rPr>
          <w:highlight w:val="yellow"/>
        </w:rPr>
        <w:t>Let’s discuss</w:t>
      </w:r>
      <w:r>
        <w:t>.</w:t>
      </w:r>
    </w:p>
    <w:p w14:paraId="7F776A1A" w14:textId="46E62D5B" w:rsidR="000F6204" w:rsidRDefault="000F6204" w:rsidP="006E5372">
      <w:pPr>
        <w:pStyle w:val="CommentText"/>
        <w:numPr>
          <w:ilvl w:val="0"/>
          <w:numId w:val="14"/>
        </w:numPr>
      </w:pPr>
      <w:r>
        <w:t xml:space="preserve"> You mention a subtitle later on, but it is not on the text you provided.</w:t>
      </w:r>
    </w:p>
    <w:p w14:paraId="0766CC9C" w14:textId="3D19B88E" w:rsidR="000F6204" w:rsidRDefault="000F6204" w:rsidP="006E5372">
      <w:pPr>
        <w:pStyle w:val="CommentText"/>
        <w:numPr>
          <w:ilvl w:val="0"/>
          <w:numId w:val="14"/>
        </w:numPr>
      </w:pPr>
      <w:r>
        <w:t xml:space="preserve"> The author line is in the footer of the document. It should be at the top when we re-create the document.</w:t>
      </w:r>
    </w:p>
  </w:comment>
  <w:comment w:id="41" w:author="Carrie Galsworthy" w:date="2017-04-28T11:01:00Z" w:initials="CG">
    <w:p w14:paraId="54BDC11B" w14:textId="15442380" w:rsidR="000F6204" w:rsidRDefault="000F6204">
      <w:pPr>
        <w:pStyle w:val="CommentText"/>
      </w:pPr>
      <w:r>
        <w:rPr>
          <w:rStyle w:val="CommentReference"/>
        </w:rPr>
        <w:annotationRef/>
      </w:r>
      <w:r>
        <w:t>This information is not on the document provided. We will need to add it.</w:t>
      </w:r>
    </w:p>
  </w:comment>
  <w:comment w:id="48" w:author="Carrie Galsworthy" w:date="2017-04-24T14:20:00Z" w:initials="CG">
    <w:p w14:paraId="631AAC3B" w14:textId="720E20CE" w:rsidR="000F6204" w:rsidRDefault="000F6204">
      <w:pPr>
        <w:pStyle w:val="CommentText"/>
      </w:pPr>
      <w:r>
        <w:rPr>
          <w:rStyle w:val="CommentReference"/>
        </w:rPr>
        <w:annotationRef/>
      </w:r>
      <w:r>
        <w:t>I’m not sure that this word will be useful for the audience. I’m trying to use the same terms for the audience across all three texts, but it may not be possible.</w:t>
      </w:r>
    </w:p>
  </w:comment>
  <w:comment w:id="49" w:author="Jon Whitzman" w:date="2017-04-27T12:50:00Z" w:initials="JW">
    <w:p w14:paraId="003326E8" w14:textId="1B7AB1BA" w:rsidR="000F6204" w:rsidRDefault="000F6204">
      <w:pPr>
        <w:pStyle w:val="CommentText"/>
      </w:pPr>
      <w:r>
        <w:rPr>
          <w:rStyle w:val="CommentReference"/>
        </w:rPr>
        <w:annotationRef/>
      </w:r>
      <w:r>
        <w:t xml:space="preserve">If it’s possible, it would be even better if we could highlight the relevant passage from the text and display it (or a portion of it) on the side as a .pdf </w:t>
      </w:r>
      <w:r>
        <w:sym w:font="Wingdings" w:char="F0E0"/>
      </w:r>
      <w:r>
        <w:t xml:space="preserve"> reason: emphasize that the justification is actually in the text and not just English teacher sleight of hand</w:t>
      </w:r>
    </w:p>
  </w:comment>
  <w:comment w:id="50" w:author="Carrie Galsworthy" w:date="2017-05-02T13:28:00Z" w:initials="CG">
    <w:p w14:paraId="183FF31E" w14:textId="40D1AAB2" w:rsidR="000F6204" w:rsidRDefault="000F6204">
      <w:pPr>
        <w:pStyle w:val="CommentText"/>
      </w:pPr>
      <w:r>
        <w:rPr>
          <w:rStyle w:val="CommentReference"/>
        </w:rPr>
        <w:annotationRef/>
      </w:r>
      <w:r>
        <w:t>We do use a direct quote that the students can see…</w:t>
      </w:r>
    </w:p>
  </w:comment>
  <w:comment w:id="51" w:author="Carrie Galsworthy" w:date="2017-04-24T15:58:00Z" w:initials="CG">
    <w:p w14:paraId="241B2935" w14:textId="1D1B5A05" w:rsidR="000F6204" w:rsidRDefault="000F6204">
      <w:pPr>
        <w:pStyle w:val="CommentText"/>
      </w:pPr>
      <w:r>
        <w:rPr>
          <w:rStyle w:val="CommentReference"/>
        </w:rPr>
        <w:annotationRef/>
      </w:r>
      <w:r w:rsidRPr="000558E3">
        <w:rPr>
          <w:highlight w:val="yellow"/>
        </w:rPr>
        <w:t>You mention an excerpt in a pdf, but I’m not sure if it is the report on the website. Also, do you want to upgrade to the 2015 report?</w:t>
      </w:r>
      <w:r>
        <w:t xml:space="preserve"> Just curious.</w:t>
      </w:r>
    </w:p>
  </w:comment>
  <w:comment w:id="52" w:author="Carrie Galsworthy" w:date="2017-05-04T12:16:00Z" w:initials="CG">
    <w:p w14:paraId="1A96D281" w14:textId="1EE5DF55" w:rsidR="000F6204" w:rsidRDefault="000F6204">
      <w:pPr>
        <w:pStyle w:val="CommentText"/>
      </w:pPr>
      <w:r>
        <w:rPr>
          <w:rStyle w:val="CommentReference"/>
        </w:rPr>
        <w:annotationRef/>
      </w:r>
      <w:r>
        <w:t xml:space="preserve">Text is now on </w:t>
      </w:r>
      <w:proofErr w:type="spellStart"/>
      <w:r>
        <w:t>sharepoint</w:t>
      </w:r>
      <w:proofErr w:type="spellEnd"/>
    </w:p>
  </w:comment>
  <w:comment w:id="57" w:author="Jon Whitzman" w:date="2017-04-28T10:35:00Z" w:initials="JW">
    <w:p w14:paraId="2BB5EE72" w14:textId="77777777" w:rsidR="000F6204" w:rsidRDefault="000F6204" w:rsidP="00F9571D">
      <w:pPr>
        <w:pStyle w:val="CommentText"/>
      </w:pPr>
      <w:r>
        <w:rPr>
          <w:rStyle w:val="CommentReference"/>
        </w:rPr>
        <w:annotationRef/>
      </w:r>
      <w:r>
        <w:t>Instructors should be able to change this to insert their own</w:t>
      </w:r>
    </w:p>
  </w:comment>
  <w:comment w:id="55" w:author="Carrie Galsworthy" w:date="2017-05-04T12:47:00Z" w:initials="CG">
    <w:p w14:paraId="6ED1BAE3" w14:textId="0705C2AA" w:rsidR="001B1A31" w:rsidRDefault="00822333">
      <w:pPr>
        <w:pStyle w:val="CommentText"/>
      </w:pPr>
      <w:r>
        <w:rPr>
          <w:rStyle w:val="CommentReference"/>
        </w:rPr>
        <w:annotationRef/>
      </w:r>
      <w:r w:rsidR="001B1A31">
        <w:t>I propose the following changes to account for the design of the example in a tweet:</w:t>
      </w:r>
    </w:p>
    <w:p w14:paraId="100766F7" w14:textId="77777777" w:rsidR="001B1A31" w:rsidRDefault="001B1A31">
      <w:pPr>
        <w:pStyle w:val="CommentText"/>
      </w:pPr>
    </w:p>
    <w:p w14:paraId="69C5A37A" w14:textId="7EFB76BF" w:rsidR="00822333" w:rsidRDefault="00822333">
      <w:pPr>
        <w:pStyle w:val="CommentText"/>
      </w:pPr>
      <w:r>
        <w:t>Before you begin, pause for a moment and reflect on this example.</w:t>
      </w:r>
    </w:p>
    <w:p w14:paraId="2BCC13B3" w14:textId="77777777" w:rsidR="00822333" w:rsidRDefault="00822333">
      <w:pPr>
        <w:pStyle w:val="CommentText"/>
      </w:pPr>
    </w:p>
    <w:p w14:paraId="13FA5900" w14:textId="3B70838B" w:rsidR="00822333" w:rsidRDefault="00822333">
      <w:pPr>
        <w:pStyle w:val="CommentText"/>
      </w:pPr>
      <w:r>
        <w:t>{put the tweet here in coding order}</w:t>
      </w:r>
    </w:p>
    <w:p w14:paraId="06350795" w14:textId="77777777" w:rsidR="00822333" w:rsidRDefault="00822333">
      <w:pPr>
        <w:pStyle w:val="CommentText"/>
      </w:pPr>
    </w:p>
    <w:p w14:paraId="66734FF9" w14:textId="767E8113" w:rsidR="00822333" w:rsidRDefault="00822333">
      <w:pPr>
        <w:pStyle w:val="CommentText"/>
      </w:pPr>
      <w:r>
        <w:t>What can you learn about the writer’s life based on what is included and what is left out? What can you tell about the writer’s personality from the tone, choice of words, and structure of the sentence?</w:t>
      </w:r>
    </w:p>
    <w:p w14:paraId="71697A1C" w14:textId="77777777" w:rsidR="00822333" w:rsidRDefault="00822333">
      <w:pPr>
        <w:pStyle w:val="CommentText"/>
      </w:pPr>
    </w:p>
    <w:p w14:paraId="6E2AAE4F" w14:textId="045F3FCA" w:rsidR="00822333" w:rsidRDefault="00822333">
      <w:pPr>
        <w:pStyle w:val="CommentText"/>
      </w:pPr>
      <w:r>
        <w:t>As you can see, there’s a lot you can do with just ten words!</w:t>
      </w:r>
    </w:p>
  </w:comment>
  <w:comment w:id="56" w:author="Jon Whitzman" w:date="2017-05-05T16:10:00Z" w:initials="JW">
    <w:p w14:paraId="5F5DBEC6" w14:textId="2F4D7E4F" w:rsidR="00471866" w:rsidRDefault="00471866">
      <w:pPr>
        <w:pStyle w:val="CommentText"/>
      </w:pPr>
      <w:r>
        <w:rPr>
          <w:rStyle w:val="CommentReference"/>
        </w:rPr>
        <w:annotationRef/>
      </w:r>
      <w:r>
        <w:t>Sounds good. But if we’re going to remove the “get to know your teacher” aspect, maybe the last line should change a bit:</w:t>
      </w:r>
    </w:p>
    <w:p w14:paraId="2DE7C3C1" w14:textId="77777777" w:rsidR="00471866" w:rsidRDefault="00471866">
      <w:pPr>
        <w:pStyle w:val="CommentText"/>
      </w:pPr>
    </w:p>
    <w:p w14:paraId="4AF36335" w14:textId="27EAD874" w:rsidR="00471866" w:rsidRPr="00471866" w:rsidRDefault="00471866">
      <w:pPr>
        <w:pStyle w:val="CommentText"/>
        <w:rPr>
          <w:b/>
        </w:rPr>
      </w:pPr>
      <w:r w:rsidRPr="00471866">
        <w:rPr>
          <w:b/>
        </w:rPr>
        <w:t xml:space="preserve">As you can see, there’s a lot you can say with and learn from just ten words.  </w:t>
      </w:r>
    </w:p>
  </w:comment>
  <w:comment w:id="62" w:author="Jon Whitzman" w:date="2017-05-04T11:39:00Z" w:initials="JW">
    <w:p w14:paraId="0FFBB32F" w14:textId="48597771" w:rsidR="000F6204" w:rsidRDefault="000F6204">
      <w:pPr>
        <w:pStyle w:val="CommentText"/>
      </w:pPr>
      <w:r>
        <w:rPr>
          <w:rStyle w:val="CommentReference"/>
        </w:rPr>
        <w:annotationRef/>
      </w:r>
      <w:r>
        <w:t xml:space="preserve">Nicely summarized! I hereby grant you an </w:t>
      </w:r>
      <w:proofErr w:type="spellStart"/>
      <w:r>
        <w:t>honourary</w:t>
      </w:r>
      <w:proofErr w:type="spellEnd"/>
      <w:r>
        <w:t xml:space="preserve"> COMM1085 credit. </w:t>
      </w:r>
    </w:p>
  </w:comment>
  <w:comment w:id="65" w:author="Carrie Galsworthy" w:date="2017-04-25T14:58:00Z" w:initials="CG">
    <w:p w14:paraId="06578097" w14:textId="3E40BD99" w:rsidR="000F6204" w:rsidRDefault="000F6204">
      <w:pPr>
        <w:pStyle w:val="CommentText"/>
      </w:pPr>
      <w:r>
        <w:rPr>
          <w:rStyle w:val="CommentReference"/>
        </w:rPr>
        <w:annotationRef/>
      </w:r>
      <w:r>
        <w:t>Jon: We don’t need to use this format. It is just a recommendation.</w:t>
      </w:r>
    </w:p>
  </w:comment>
  <w:comment w:id="68" w:author="Jon Whitzman" w:date="2017-05-04T11:42:00Z" w:initials="JW">
    <w:p w14:paraId="48C7235B" w14:textId="2B6A2D92" w:rsidR="000F6204" w:rsidRDefault="000F6204">
      <w:pPr>
        <w:pStyle w:val="CommentText"/>
      </w:pPr>
      <w:r>
        <w:rPr>
          <w:rStyle w:val="CommentReference"/>
        </w:rPr>
        <w:annotationRef/>
      </w:r>
      <w:r>
        <w:t xml:space="preserve">Do you have boilerplate on this or a link we can send them to? I find students often struggle with the mechanics of this at first. </w:t>
      </w:r>
    </w:p>
  </w:comment>
  <w:comment w:id="69" w:author="Carrie Galsworthy" w:date="2017-05-04T12:54:00Z" w:initials="CG">
    <w:p w14:paraId="1838F4A6" w14:textId="30F700B5" w:rsidR="000F6204" w:rsidRDefault="000F6204">
      <w:pPr>
        <w:pStyle w:val="CommentText"/>
      </w:pPr>
      <w:r>
        <w:rPr>
          <w:rStyle w:val="CommentReference"/>
        </w:rPr>
        <w:annotationRef/>
      </w:r>
      <w:r>
        <w:t>I don’t put mechanics here, but in the directions on the submission folder.</w:t>
      </w:r>
    </w:p>
  </w:comment>
  <w:comment w:id="70" w:author="Carrie Galsworthy" w:date="2017-04-25T10:31:00Z" w:initials="CG">
    <w:p w14:paraId="5BE6E13E" w14:textId="77777777" w:rsidR="000F6204" w:rsidRDefault="000F6204">
      <w:pPr>
        <w:pStyle w:val="CommentText"/>
      </w:pPr>
      <w:r>
        <w:rPr>
          <w:rStyle w:val="CommentReference"/>
        </w:rPr>
        <w:annotationRef/>
      </w:r>
      <w:r>
        <w:t>Fill this out, unless it doesn’t apply.</w:t>
      </w:r>
    </w:p>
  </w:comment>
  <w:comment w:id="71" w:author="Carrie Galsworthy" w:date="2017-05-04T12:53:00Z" w:initials="CG">
    <w:p w14:paraId="7D26B681" w14:textId="1FCC1292" w:rsidR="000F6204" w:rsidRDefault="000F6204">
      <w:pPr>
        <w:pStyle w:val="CommentText"/>
      </w:pPr>
      <w:r>
        <w:rPr>
          <w:rStyle w:val="CommentReference"/>
        </w:rPr>
        <w:annotationRef/>
      </w:r>
      <w:r>
        <w:t>I removed the heading, because I reserve “rationale” for course learning outcomes.</w:t>
      </w:r>
    </w:p>
  </w:comment>
  <w:comment w:id="72" w:author="Jon Whitzman" w:date="2017-05-04T11:45:00Z" w:initials="JW">
    <w:p w14:paraId="2E212B79" w14:textId="723525EE" w:rsidR="000F6204" w:rsidRDefault="000F6204">
      <w:pPr>
        <w:pStyle w:val="CommentText"/>
      </w:pPr>
      <w:r>
        <w:rPr>
          <w:rStyle w:val="CommentReference"/>
        </w:rPr>
        <w:annotationRef/>
      </w:r>
      <w:r>
        <w:t xml:space="preserve">I’ve linked to the original Newsweek publication but we’ll need to copy the text into our own file, right? </w:t>
      </w:r>
    </w:p>
  </w:comment>
  <w:comment w:id="73" w:author="Carrie Galsworthy" w:date="2017-05-04T12:18:00Z" w:initials="CG">
    <w:p w14:paraId="73B57526" w14:textId="53F53BD9" w:rsidR="000F6204" w:rsidRDefault="000F6204">
      <w:pPr>
        <w:pStyle w:val="CommentText"/>
      </w:pPr>
      <w:r>
        <w:rPr>
          <w:rStyle w:val="CommentReference"/>
        </w:rPr>
        <w:annotationRef/>
      </w:r>
      <w:r>
        <w:t>If it is optimized for screen readers, no.</w:t>
      </w:r>
    </w:p>
  </w:comment>
  <w:comment w:id="74" w:author="Carrie Galsworthy" w:date="2017-05-04T13:25:00Z" w:initials="CG">
    <w:p w14:paraId="791D1BDF" w14:textId="11A49528" w:rsidR="000F6204" w:rsidRDefault="000F6204">
      <w:pPr>
        <w:pStyle w:val="CommentText"/>
      </w:pPr>
      <w:r>
        <w:rPr>
          <w:rStyle w:val="CommentReference"/>
        </w:rPr>
        <w:annotationRef/>
      </w:r>
      <w:r>
        <w:t>The previous stage direction for this reading was to scan and skim. I recommend against “re-read.” Perhaps change to “Read more carefully”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8D70F3" w15:done="0"/>
  <w15:commentEx w15:paraId="2C7D0793" w15:done="0"/>
  <w15:commentEx w15:paraId="5EE648BB" w15:paraIdParent="2C7D0793" w15:done="0"/>
  <w15:commentEx w15:paraId="238E5FED" w15:done="0"/>
  <w15:commentEx w15:paraId="0766CC9C" w15:done="0"/>
  <w15:commentEx w15:paraId="54BDC11B" w15:done="0"/>
  <w15:commentEx w15:paraId="631AAC3B" w15:done="0"/>
  <w15:commentEx w15:paraId="003326E8" w15:done="0"/>
  <w15:commentEx w15:paraId="183FF31E" w15:paraIdParent="003326E8" w15:done="0"/>
  <w15:commentEx w15:paraId="241B2935" w15:done="0"/>
  <w15:commentEx w15:paraId="1A96D281" w15:paraIdParent="241B2935" w15:done="0"/>
  <w15:commentEx w15:paraId="2BB5EE72" w15:done="0"/>
  <w15:commentEx w15:paraId="6E2AAE4F" w15:done="0"/>
  <w15:commentEx w15:paraId="4AF36335" w15:paraIdParent="6E2AAE4F" w15:done="0"/>
  <w15:commentEx w15:paraId="0FFBB32F" w15:done="0"/>
  <w15:commentEx w15:paraId="06578097" w15:done="0"/>
  <w15:commentEx w15:paraId="48C7235B" w15:done="0"/>
  <w15:commentEx w15:paraId="1838F4A6" w15:paraIdParent="48C7235B" w15:done="0"/>
  <w15:commentEx w15:paraId="5BE6E13E" w15:done="0"/>
  <w15:commentEx w15:paraId="7D26B681" w15:paraIdParent="5BE6E13E" w15:done="0"/>
  <w15:commentEx w15:paraId="2E212B79" w15:done="0"/>
  <w15:commentEx w15:paraId="73B57526" w15:paraIdParent="2E212B79" w15:done="0"/>
  <w15:commentEx w15:paraId="791D1BDF" w15:paraIdParent="2E212B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C86B8" w14:textId="77777777" w:rsidR="000F6204" w:rsidRDefault="000F6204" w:rsidP="00E37AED">
      <w:pPr>
        <w:spacing w:after="0" w:line="240" w:lineRule="auto"/>
      </w:pPr>
      <w:r>
        <w:separator/>
      </w:r>
    </w:p>
  </w:endnote>
  <w:endnote w:type="continuationSeparator" w:id="0">
    <w:p w14:paraId="60155A46" w14:textId="77777777" w:rsidR="000F6204" w:rsidRDefault="000F6204" w:rsidP="00E37AED">
      <w:pPr>
        <w:spacing w:after="0" w:line="240" w:lineRule="auto"/>
      </w:pPr>
      <w:r>
        <w:continuationSeparator/>
      </w:r>
    </w:p>
  </w:endnote>
  <w:endnote w:type="continuationNotice" w:id="1">
    <w:p w14:paraId="4723E609" w14:textId="77777777" w:rsidR="000F6204" w:rsidRDefault="000F62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altName w:val="Calibri"/>
    <w:panose1 w:val="020B0502040204020203"/>
    <w:charset w:val="00"/>
    <w:family w:val="swiss"/>
    <w:pitch w:val="variable"/>
    <w:sig w:usb0="8000006F" w:usb1="1200FBEF" w:usb2="0064C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444195"/>
      <w:docPartObj>
        <w:docPartGallery w:val="Page Numbers (Bottom of Page)"/>
        <w:docPartUnique/>
      </w:docPartObj>
    </w:sdtPr>
    <w:sdtEndPr/>
    <w:sdtContent>
      <w:sdt>
        <w:sdtPr>
          <w:id w:val="-1769616900"/>
          <w:docPartObj>
            <w:docPartGallery w:val="Page Numbers (Top of Page)"/>
            <w:docPartUnique/>
          </w:docPartObj>
        </w:sdtPr>
        <w:sdtEndPr/>
        <w:sdtContent>
          <w:p w14:paraId="6CD04FFB" w14:textId="77777777" w:rsidR="000F6204" w:rsidRDefault="000F62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63DD4">
              <w:rPr>
                <w:b/>
                <w:bCs/>
                <w:noProof/>
              </w:rPr>
              <w:t>32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3DD4">
              <w:rPr>
                <w:b/>
                <w:bCs/>
                <w:noProof/>
              </w:rPr>
              <w:t>37</w:t>
            </w:r>
            <w:r>
              <w:rPr>
                <w:b/>
                <w:bCs/>
                <w:sz w:val="24"/>
                <w:szCs w:val="24"/>
              </w:rPr>
              <w:fldChar w:fldCharType="end"/>
            </w:r>
          </w:p>
        </w:sdtContent>
      </w:sdt>
    </w:sdtContent>
  </w:sdt>
  <w:p w14:paraId="0E995290" w14:textId="42106854" w:rsidR="000F6204" w:rsidRDefault="000F6204">
    <w:pPr>
      <w:pStyle w:val="Footer"/>
      <w:rPr>
        <w:rFonts w:ascii="Arial Narrow" w:hAnsi="Arial Narrow"/>
        <w:sz w:val="18"/>
      </w:rPr>
    </w:pPr>
    <w:r>
      <w:rPr>
        <w:rFonts w:ascii="Arial Narrow" w:hAnsi="Arial Narrow"/>
        <w:sz w:val="18"/>
      </w:rPr>
      <w:t>Course: COMM1085</w:t>
    </w:r>
  </w:p>
  <w:p w14:paraId="2B0113E3" w14:textId="77777777" w:rsidR="000F6204" w:rsidRPr="00E37AED" w:rsidRDefault="000F6204">
    <w:pPr>
      <w:pStyle w:val="Footer"/>
      <w:rPr>
        <w:rFonts w:ascii="Arial Narrow" w:hAnsi="Arial Narrow"/>
        <w:sz w:val="18"/>
      </w:rPr>
    </w:pPr>
    <w:r>
      <w:rPr>
        <w:rFonts w:ascii="Arial Narrow" w:hAnsi="Arial Narrow"/>
        <w:sz w:val="18"/>
      </w:rPr>
      <w:t xml:space="preserve">Date: </w:t>
    </w:r>
    <w:r>
      <w:rPr>
        <w:rFonts w:ascii="Arial Narrow" w:hAnsi="Arial Narrow"/>
        <w:sz w:val="18"/>
      </w:rPr>
      <w:fldChar w:fldCharType="begin"/>
    </w:r>
    <w:r>
      <w:rPr>
        <w:rFonts w:ascii="Arial Narrow" w:hAnsi="Arial Narrow"/>
        <w:sz w:val="18"/>
      </w:rPr>
      <w:instrText xml:space="preserve"> DATE \@ "M/d/yyyy" </w:instrText>
    </w:r>
    <w:r>
      <w:rPr>
        <w:rFonts w:ascii="Arial Narrow" w:hAnsi="Arial Narrow"/>
        <w:sz w:val="18"/>
      </w:rPr>
      <w:fldChar w:fldCharType="separate"/>
    </w:r>
    <w:r w:rsidR="00563DD4">
      <w:rPr>
        <w:rFonts w:ascii="Arial Narrow" w:hAnsi="Arial Narrow"/>
        <w:noProof/>
        <w:sz w:val="18"/>
      </w:rPr>
      <w:t>5/5/2017</w:t>
    </w:r>
    <w:r>
      <w:rPr>
        <w:rFonts w:ascii="Arial Narrow" w:hAnsi="Arial Narrow"/>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04AE5" w14:textId="77777777" w:rsidR="000F6204" w:rsidRDefault="000F6204" w:rsidP="00E37AED">
      <w:pPr>
        <w:spacing w:after="0" w:line="240" w:lineRule="auto"/>
      </w:pPr>
      <w:r>
        <w:separator/>
      </w:r>
    </w:p>
  </w:footnote>
  <w:footnote w:type="continuationSeparator" w:id="0">
    <w:p w14:paraId="120FDD99" w14:textId="77777777" w:rsidR="000F6204" w:rsidRDefault="000F6204" w:rsidP="00E37AED">
      <w:pPr>
        <w:spacing w:after="0" w:line="240" w:lineRule="auto"/>
      </w:pPr>
      <w:r>
        <w:continuationSeparator/>
      </w:r>
    </w:p>
  </w:footnote>
  <w:footnote w:type="continuationNotice" w:id="1">
    <w:p w14:paraId="0972A864" w14:textId="77777777" w:rsidR="000F6204" w:rsidRDefault="000F620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7EE3"/>
    <w:multiLevelType w:val="hybridMultilevel"/>
    <w:tmpl w:val="2AA08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4A93"/>
    <w:multiLevelType w:val="hybridMultilevel"/>
    <w:tmpl w:val="C5C0E1B8"/>
    <w:lvl w:ilvl="0" w:tplc="7B1E8D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E2355D"/>
    <w:multiLevelType w:val="hybridMultilevel"/>
    <w:tmpl w:val="C02877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A7807"/>
    <w:multiLevelType w:val="hybridMultilevel"/>
    <w:tmpl w:val="577E11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3C0E48"/>
    <w:multiLevelType w:val="hybridMultilevel"/>
    <w:tmpl w:val="78CCC40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32313BFE"/>
    <w:multiLevelType w:val="hybridMultilevel"/>
    <w:tmpl w:val="A336DA54"/>
    <w:lvl w:ilvl="0" w:tplc="FA8EBD86">
      <w:start w:val="1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74F69"/>
    <w:multiLevelType w:val="hybridMultilevel"/>
    <w:tmpl w:val="68389542"/>
    <w:lvl w:ilvl="0" w:tplc="9B06A5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11476"/>
    <w:multiLevelType w:val="hybridMultilevel"/>
    <w:tmpl w:val="AB44E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795741"/>
    <w:multiLevelType w:val="multilevel"/>
    <w:tmpl w:val="302A1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984F05"/>
    <w:multiLevelType w:val="hybridMultilevel"/>
    <w:tmpl w:val="94BEC9DE"/>
    <w:lvl w:ilvl="0" w:tplc="2844FDB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A18BA"/>
    <w:multiLevelType w:val="hybridMultilevel"/>
    <w:tmpl w:val="8F48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16773"/>
    <w:multiLevelType w:val="hybridMultilevel"/>
    <w:tmpl w:val="3364FA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211C0"/>
    <w:multiLevelType w:val="hybridMultilevel"/>
    <w:tmpl w:val="51EA0480"/>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32E1F9C"/>
    <w:multiLevelType w:val="hybridMultilevel"/>
    <w:tmpl w:val="B47A26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C33B2E"/>
    <w:multiLevelType w:val="hybridMultilevel"/>
    <w:tmpl w:val="E81879E4"/>
    <w:lvl w:ilvl="0" w:tplc="5D9E0AFE">
      <w:start w:val="1"/>
      <w:numFmt w:val="bullet"/>
      <w:lvlText w:val=""/>
      <w:lvlJc w:val="left"/>
      <w:pPr>
        <w:ind w:left="1117" w:hanging="227"/>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DB2084"/>
    <w:multiLevelType w:val="hybridMultilevel"/>
    <w:tmpl w:val="4CB64E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EEF2021"/>
    <w:multiLevelType w:val="hybridMultilevel"/>
    <w:tmpl w:val="9D5AF82C"/>
    <w:lvl w:ilvl="0" w:tplc="10090001">
      <w:start w:val="1"/>
      <w:numFmt w:val="bullet"/>
      <w:lvlText w:val=""/>
      <w:lvlJc w:val="left"/>
      <w:pPr>
        <w:ind w:left="1117" w:hanging="227"/>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862733"/>
    <w:multiLevelType w:val="hybridMultilevel"/>
    <w:tmpl w:val="2AA8E1B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82B23"/>
    <w:multiLevelType w:val="hybridMultilevel"/>
    <w:tmpl w:val="50647E1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6D0D6E"/>
    <w:multiLevelType w:val="hybridMultilevel"/>
    <w:tmpl w:val="D35E4D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C2E487E"/>
    <w:multiLevelType w:val="hybridMultilevel"/>
    <w:tmpl w:val="E788F7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1"/>
  </w:num>
  <w:num w:numId="4">
    <w:abstractNumId w:val="0"/>
  </w:num>
  <w:num w:numId="5">
    <w:abstractNumId w:val="3"/>
  </w:num>
  <w:num w:numId="6">
    <w:abstractNumId w:val="1"/>
  </w:num>
  <w:num w:numId="7">
    <w:abstractNumId w:val="19"/>
  </w:num>
  <w:num w:numId="8">
    <w:abstractNumId w:val="13"/>
  </w:num>
  <w:num w:numId="9">
    <w:abstractNumId w:val="20"/>
  </w:num>
  <w:num w:numId="10">
    <w:abstractNumId w:val="6"/>
  </w:num>
  <w:num w:numId="11">
    <w:abstractNumId w:val="9"/>
  </w:num>
  <w:num w:numId="12">
    <w:abstractNumId w:val="5"/>
  </w:num>
  <w:num w:numId="13">
    <w:abstractNumId w:val="10"/>
  </w:num>
  <w:num w:numId="14">
    <w:abstractNumId w:val="7"/>
  </w:num>
  <w:num w:numId="15">
    <w:abstractNumId w:val="15"/>
  </w:num>
  <w:num w:numId="16">
    <w:abstractNumId w:val="12"/>
  </w:num>
  <w:num w:numId="17">
    <w:abstractNumId w:val="17"/>
  </w:num>
  <w:num w:numId="18">
    <w:abstractNumId w:val="18"/>
  </w:num>
  <w:num w:numId="19">
    <w:abstractNumId w:val="14"/>
  </w:num>
  <w:num w:numId="20">
    <w:abstractNumId w:val="16"/>
  </w:num>
  <w:num w:numId="21">
    <w:abstractNumId w:val="8"/>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rie Galsworthy">
    <w15:presenceInfo w15:providerId="AD" w15:userId="S-1-5-21-3878558420-2716598543-3751540048-152655"/>
  </w15:person>
  <w15:person w15:author="Jon Whitzman">
    <w15:presenceInfo w15:providerId="Windows Live" w15:userId="8bbdf5ece53187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ED"/>
    <w:rsid w:val="00016574"/>
    <w:rsid w:val="00017AD4"/>
    <w:rsid w:val="000215AE"/>
    <w:rsid w:val="000263C4"/>
    <w:rsid w:val="000278B8"/>
    <w:rsid w:val="000278D9"/>
    <w:rsid w:val="0003250B"/>
    <w:rsid w:val="00033372"/>
    <w:rsid w:val="0003760B"/>
    <w:rsid w:val="0004043A"/>
    <w:rsid w:val="00041280"/>
    <w:rsid w:val="0004685A"/>
    <w:rsid w:val="000558E3"/>
    <w:rsid w:val="00056A6B"/>
    <w:rsid w:val="000707E8"/>
    <w:rsid w:val="00076D74"/>
    <w:rsid w:val="00082E00"/>
    <w:rsid w:val="00093293"/>
    <w:rsid w:val="00094C2B"/>
    <w:rsid w:val="000A4536"/>
    <w:rsid w:val="000A4A51"/>
    <w:rsid w:val="000A7DEF"/>
    <w:rsid w:val="000B1C73"/>
    <w:rsid w:val="000B2F04"/>
    <w:rsid w:val="000C33BB"/>
    <w:rsid w:val="000D59B1"/>
    <w:rsid w:val="000E226B"/>
    <w:rsid w:val="000E5C09"/>
    <w:rsid w:val="000E6E71"/>
    <w:rsid w:val="000F3D80"/>
    <w:rsid w:val="000F6204"/>
    <w:rsid w:val="001020F4"/>
    <w:rsid w:val="00106809"/>
    <w:rsid w:val="00110885"/>
    <w:rsid w:val="00113A19"/>
    <w:rsid w:val="001146F7"/>
    <w:rsid w:val="00121DE6"/>
    <w:rsid w:val="00130CD3"/>
    <w:rsid w:val="00130F33"/>
    <w:rsid w:val="00132F8E"/>
    <w:rsid w:val="00133C7C"/>
    <w:rsid w:val="00144BC3"/>
    <w:rsid w:val="00145D4C"/>
    <w:rsid w:val="00147725"/>
    <w:rsid w:val="001714D6"/>
    <w:rsid w:val="0017292F"/>
    <w:rsid w:val="001839E1"/>
    <w:rsid w:val="001874EB"/>
    <w:rsid w:val="00197CA7"/>
    <w:rsid w:val="001A4321"/>
    <w:rsid w:val="001B17EB"/>
    <w:rsid w:val="001B1A31"/>
    <w:rsid w:val="001B64D2"/>
    <w:rsid w:val="001C1571"/>
    <w:rsid w:val="001C576A"/>
    <w:rsid w:val="001E6EAC"/>
    <w:rsid w:val="001E7751"/>
    <w:rsid w:val="001F334C"/>
    <w:rsid w:val="00200561"/>
    <w:rsid w:val="00205A9A"/>
    <w:rsid w:val="00207D9B"/>
    <w:rsid w:val="00210B04"/>
    <w:rsid w:val="00211508"/>
    <w:rsid w:val="0023391D"/>
    <w:rsid w:val="0023437C"/>
    <w:rsid w:val="00240F7B"/>
    <w:rsid w:val="00256CB4"/>
    <w:rsid w:val="00265366"/>
    <w:rsid w:val="002703A6"/>
    <w:rsid w:val="002909EE"/>
    <w:rsid w:val="00294BE2"/>
    <w:rsid w:val="002A4984"/>
    <w:rsid w:val="002A5C3C"/>
    <w:rsid w:val="002B07C5"/>
    <w:rsid w:val="002C2143"/>
    <w:rsid w:val="002C2D34"/>
    <w:rsid w:val="002D0B38"/>
    <w:rsid w:val="002D0E81"/>
    <w:rsid w:val="002D2AC7"/>
    <w:rsid w:val="002D6E78"/>
    <w:rsid w:val="002D7E99"/>
    <w:rsid w:val="002F17E7"/>
    <w:rsid w:val="0030341E"/>
    <w:rsid w:val="00303926"/>
    <w:rsid w:val="003042B4"/>
    <w:rsid w:val="003115FD"/>
    <w:rsid w:val="00312ECB"/>
    <w:rsid w:val="00313D1E"/>
    <w:rsid w:val="00323920"/>
    <w:rsid w:val="00324374"/>
    <w:rsid w:val="00326E27"/>
    <w:rsid w:val="00332E7C"/>
    <w:rsid w:val="00334732"/>
    <w:rsid w:val="00342FFE"/>
    <w:rsid w:val="00354524"/>
    <w:rsid w:val="0035544E"/>
    <w:rsid w:val="00356039"/>
    <w:rsid w:val="003576CB"/>
    <w:rsid w:val="0036271B"/>
    <w:rsid w:val="003654B0"/>
    <w:rsid w:val="00366105"/>
    <w:rsid w:val="003830BC"/>
    <w:rsid w:val="0038476E"/>
    <w:rsid w:val="00394DE1"/>
    <w:rsid w:val="003A2B64"/>
    <w:rsid w:val="003A41A5"/>
    <w:rsid w:val="003A434B"/>
    <w:rsid w:val="003A457E"/>
    <w:rsid w:val="003A48B5"/>
    <w:rsid w:val="003A6FC7"/>
    <w:rsid w:val="003A781A"/>
    <w:rsid w:val="003C0AA7"/>
    <w:rsid w:val="003C270E"/>
    <w:rsid w:val="003C4C3A"/>
    <w:rsid w:val="003C6A2B"/>
    <w:rsid w:val="003D7465"/>
    <w:rsid w:val="003E0D82"/>
    <w:rsid w:val="003E5868"/>
    <w:rsid w:val="003F1EEB"/>
    <w:rsid w:val="003F737F"/>
    <w:rsid w:val="0040046E"/>
    <w:rsid w:val="00400592"/>
    <w:rsid w:val="0040269B"/>
    <w:rsid w:val="004215B6"/>
    <w:rsid w:val="004216AF"/>
    <w:rsid w:val="00423F79"/>
    <w:rsid w:val="0042544C"/>
    <w:rsid w:val="00433A57"/>
    <w:rsid w:val="00436E8E"/>
    <w:rsid w:val="0044003E"/>
    <w:rsid w:val="00440E8C"/>
    <w:rsid w:val="004420F7"/>
    <w:rsid w:val="0044666F"/>
    <w:rsid w:val="00451160"/>
    <w:rsid w:val="004525F0"/>
    <w:rsid w:val="00452709"/>
    <w:rsid w:val="00455973"/>
    <w:rsid w:val="004608EF"/>
    <w:rsid w:val="00471866"/>
    <w:rsid w:val="004724EF"/>
    <w:rsid w:val="00472D5C"/>
    <w:rsid w:val="00484E73"/>
    <w:rsid w:val="00487219"/>
    <w:rsid w:val="004946D4"/>
    <w:rsid w:val="00497BC7"/>
    <w:rsid w:val="004A5B5D"/>
    <w:rsid w:val="004B485B"/>
    <w:rsid w:val="004C6565"/>
    <w:rsid w:val="004E1DC2"/>
    <w:rsid w:val="004E55E2"/>
    <w:rsid w:val="004F7340"/>
    <w:rsid w:val="00501260"/>
    <w:rsid w:val="00503E90"/>
    <w:rsid w:val="00505334"/>
    <w:rsid w:val="005107BE"/>
    <w:rsid w:val="0051140A"/>
    <w:rsid w:val="00511C91"/>
    <w:rsid w:val="00514497"/>
    <w:rsid w:val="005161C2"/>
    <w:rsid w:val="00533114"/>
    <w:rsid w:val="00540BFF"/>
    <w:rsid w:val="00540ED9"/>
    <w:rsid w:val="005509AB"/>
    <w:rsid w:val="005628A4"/>
    <w:rsid w:val="00563563"/>
    <w:rsid w:val="00563DD4"/>
    <w:rsid w:val="005668A5"/>
    <w:rsid w:val="00566903"/>
    <w:rsid w:val="00566B6C"/>
    <w:rsid w:val="00570D6F"/>
    <w:rsid w:val="00571D95"/>
    <w:rsid w:val="00573DE5"/>
    <w:rsid w:val="00576DE8"/>
    <w:rsid w:val="005803A0"/>
    <w:rsid w:val="00586DD8"/>
    <w:rsid w:val="00587421"/>
    <w:rsid w:val="005A031F"/>
    <w:rsid w:val="005A266D"/>
    <w:rsid w:val="005A2E0F"/>
    <w:rsid w:val="005B2107"/>
    <w:rsid w:val="005B2D03"/>
    <w:rsid w:val="005B5772"/>
    <w:rsid w:val="005B7B5B"/>
    <w:rsid w:val="005C35F9"/>
    <w:rsid w:val="005D48E8"/>
    <w:rsid w:val="005E7235"/>
    <w:rsid w:val="00602E9E"/>
    <w:rsid w:val="006037A9"/>
    <w:rsid w:val="00605E2F"/>
    <w:rsid w:val="006075E0"/>
    <w:rsid w:val="00612F9D"/>
    <w:rsid w:val="0061482D"/>
    <w:rsid w:val="00617915"/>
    <w:rsid w:val="00617E55"/>
    <w:rsid w:val="00625504"/>
    <w:rsid w:val="0063111E"/>
    <w:rsid w:val="00633F03"/>
    <w:rsid w:val="00634CCE"/>
    <w:rsid w:val="00637615"/>
    <w:rsid w:val="006415FA"/>
    <w:rsid w:val="00641680"/>
    <w:rsid w:val="006530CD"/>
    <w:rsid w:val="00657AE6"/>
    <w:rsid w:val="00671F64"/>
    <w:rsid w:val="00672AD9"/>
    <w:rsid w:val="00684BE8"/>
    <w:rsid w:val="006872FD"/>
    <w:rsid w:val="00691B3D"/>
    <w:rsid w:val="00694E6B"/>
    <w:rsid w:val="006A206B"/>
    <w:rsid w:val="006A68F3"/>
    <w:rsid w:val="006B7869"/>
    <w:rsid w:val="006B78DE"/>
    <w:rsid w:val="006C0EB1"/>
    <w:rsid w:val="006C30CE"/>
    <w:rsid w:val="006C396A"/>
    <w:rsid w:val="006C4CA2"/>
    <w:rsid w:val="006C5550"/>
    <w:rsid w:val="006C5B05"/>
    <w:rsid w:val="006C5B2E"/>
    <w:rsid w:val="006D0A68"/>
    <w:rsid w:val="006D1A94"/>
    <w:rsid w:val="006D2500"/>
    <w:rsid w:val="006D5E45"/>
    <w:rsid w:val="006E132F"/>
    <w:rsid w:val="006E5372"/>
    <w:rsid w:val="006F0670"/>
    <w:rsid w:val="006F1C11"/>
    <w:rsid w:val="006F25C7"/>
    <w:rsid w:val="006F70EA"/>
    <w:rsid w:val="006F779B"/>
    <w:rsid w:val="00700207"/>
    <w:rsid w:val="00701531"/>
    <w:rsid w:val="00702276"/>
    <w:rsid w:val="007047D3"/>
    <w:rsid w:val="00730B02"/>
    <w:rsid w:val="00732FF6"/>
    <w:rsid w:val="00733BCC"/>
    <w:rsid w:val="00734AE2"/>
    <w:rsid w:val="007360A7"/>
    <w:rsid w:val="00740A83"/>
    <w:rsid w:val="00743A88"/>
    <w:rsid w:val="007562EC"/>
    <w:rsid w:val="00756D5F"/>
    <w:rsid w:val="00760E07"/>
    <w:rsid w:val="00761543"/>
    <w:rsid w:val="00762232"/>
    <w:rsid w:val="00762D21"/>
    <w:rsid w:val="00765DCB"/>
    <w:rsid w:val="00772601"/>
    <w:rsid w:val="0078261E"/>
    <w:rsid w:val="0078408F"/>
    <w:rsid w:val="007A38A5"/>
    <w:rsid w:val="007A6F39"/>
    <w:rsid w:val="007B453E"/>
    <w:rsid w:val="007B6199"/>
    <w:rsid w:val="007B76D7"/>
    <w:rsid w:val="007C0954"/>
    <w:rsid w:val="007D4009"/>
    <w:rsid w:val="007D4774"/>
    <w:rsid w:val="007E072F"/>
    <w:rsid w:val="007E66BD"/>
    <w:rsid w:val="007E67E4"/>
    <w:rsid w:val="007F76F3"/>
    <w:rsid w:val="0080528F"/>
    <w:rsid w:val="00807CAE"/>
    <w:rsid w:val="008129BE"/>
    <w:rsid w:val="00814088"/>
    <w:rsid w:val="008152A3"/>
    <w:rsid w:val="008218FA"/>
    <w:rsid w:val="00822333"/>
    <w:rsid w:val="00825110"/>
    <w:rsid w:val="00826A8B"/>
    <w:rsid w:val="00830096"/>
    <w:rsid w:val="0083107F"/>
    <w:rsid w:val="008377A9"/>
    <w:rsid w:val="008411FC"/>
    <w:rsid w:val="00841604"/>
    <w:rsid w:val="008442CC"/>
    <w:rsid w:val="00845D1C"/>
    <w:rsid w:val="0085181E"/>
    <w:rsid w:val="008518A2"/>
    <w:rsid w:val="00851DB7"/>
    <w:rsid w:val="00852539"/>
    <w:rsid w:val="00853C73"/>
    <w:rsid w:val="008615F8"/>
    <w:rsid w:val="00862EDF"/>
    <w:rsid w:val="008671AF"/>
    <w:rsid w:val="00871060"/>
    <w:rsid w:val="0088134B"/>
    <w:rsid w:val="00897E4B"/>
    <w:rsid w:val="008A0B29"/>
    <w:rsid w:val="008A13F4"/>
    <w:rsid w:val="008A144F"/>
    <w:rsid w:val="008A6388"/>
    <w:rsid w:val="008B73A2"/>
    <w:rsid w:val="008C0A9D"/>
    <w:rsid w:val="008D0497"/>
    <w:rsid w:val="008D1732"/>
    <w:rsid w:val="008D6313"/>
    <w:rsid w:val="008E2371"/>
    <w:rsid w:val="008F11F1"/>
    <w:rsid w:val="008F5D1D"/>
    <w:rsid w:val="00901112"/>
    <w:rsid w:val="00916964"/>
    <w:rsid w:val="009216B2"/>
    <w:rsid w:val="00921F69"/>
    <w:rsid w:val="00923364"/>
    <w:rsid w:val="00933973"/>
    <w:rsid w:val="00934F91"/>
    <w:rsid w:val="009357F3"/>
    <w:rsid w:val="00940948"/>
    <w:rsid w:val="00946141"/>
    <w:rsid w:val="00946BF9"/>
    <w:rsid w:val="00950171"/>
    <w:rsid w:val="00950341"/>
    <w:rsid w:val="00950EDC"/>
    <w:rsid w:val="00952CF4"/>
    <w:rsid w:val="00952DC3"/>
    <w:rsid w:val="00971C4D"/>
    <w:rsid w:val="009729B4"/>
    <w:rsid w:val="00984B02"/>
    <w:rsid w:val="00990B70"/>
    <w:rsid w:val="009927EA"/>
    <w:rsid w:val="00993A64"/>
    <w:rsid w:val="00993EA7"/>
    <w:rsid w:val="00994E4B"/>
    <w:rsid w:val="009953D7"/>
    <w:rsid w:val="0099602B"/>
    <w:rsid w:val="009A331E"/>
    <w:rsid w:val="009A7229"/>
    <w:rsid w:val="009A78F2"/>
    <w:rsid w:val="009B2BD4"/>
    <w:rsid w:val="009B2EAD"/>
    <w:rsid w:val="009B5850"/>
    <w:rsid w:val="009D6FB9"/>
    <w:rsid w:val="009E65CF"/>
    <w:rsid w:val="009F27F7"/>
    <w:rsid w:val="009F37C8"/>
    <w:rsid w:val="009F47B8"/>
    <w:rsid w:val="009F777B"/>
    <w:rsid w:val="00A03312"/>
    <w:rsid w:val="00A048C2"/>
    <w:rsid w:val="00A05945"/>
    <w:rsid w:val="00A10040"/>
    <w:rsid w:val="00A17A28"/>
    <w:rsid w:val="00A25FE6"/>
    <w:rsid w:val="00A3130A"/>
    <w:rsid w:val="00A377F9"/>
    <w:rsid w:val="00A37EF5"/>
    <w:rsid w:val="00A71C6B"/>
    <w:rsid w:val="00A721D6"/>
    <w:rsid w:val="00A777E6"/>
    <w:rsid w:val="00A86F0A"/>
    <w:rsid w:val="00A92434"/>
    <w:rsid w:val="00A92CD3"/>
    <w:rsid w:val="00A94679"/>
    <w:rsid w:val="00A95055"/>
    <w:rsid w:val="00A95BC8"/>
    <w:rsid w:val="00AA1A4E"/>
    <w:rsid w:val="00AA1F8B"/>
    <w:rsid w:val="00AA5D2C"/>
    <w:rsid w:val="00AB0D84"/>
    <w:rsid w:val="00AB3A89"/>
    <w:rsid w:val="00AB50D9"/>
    <w:rsid w:val="00AB7A26"/>
    <w:rsid w:val="00AD1E91"/>
    <w:rsid w:val="00AD37D8"/>
    <w:rsid w:val="00AD53E4"/>
    <w:rsid w:val="00AE7C5B"/>
    <w:rsid w:val="00AF0A8C"/>
    <w:rsid w:val="00AF40E9"/>
    <w:rsid w:val="00AF5E2D"/>
    <w:rsid w:val="00AF6A71"/>
    <w:rsid w:val="00B00A43"/>
    <w:rsid w:val="00B01672"/>
    <w:rsid w:val="00B0253C"/>
    <w:rsid w:val="00B06AAF"/>
    <w:rsid w:val="00B07619"/>
    <w:rsid w:val="00B27FA5"/>
    <w:rsid w:val="00B301A6"/>
    <w:rsid w:val="00B30366"/>
    <w:rsid w:val="00B30903"/>
    <w:rsid w:val="00B34A70"/>
    <w:rsid w:val="00B355E5"/>
    <w:rsid w:val="00B43E24"/>
    <w:rsid w:val="00B449E9"/>
    <w:rsid w:val="00B44D05"/>
    <w:rsid w:val="00B47C02"/>
    <w:rsid w:val="00B530B1"/>
    <w:rsid w:val="00B56DEF"/>
    <w:rsid w:val="00B5722C"/>
    <w:rsid w:val="00B611A9"/>
    <w:rsid w:val="00B626F4"/>
    <w:rsid w:val="00B70C10"/>
    <w:rsid w:val="00B72C92"/>
    <w:rsid w:val="00B736E6"/>
    <w:rsid w:val="00B826EE"/>
    <w:rsid w:val="00B97D10"/>
    <w:rsid w:val="00BA3330"/>
    <w:rsid w:val="00BB1CA7"/>
    <w:rsid w:val="00BB24B0"/>
    <w:rsid w:val="00BB4EF1"/>
    <w:rsid w:val="00BC18C4"/>
    <w:rsid w:val="00BC7D37"/>
    <w:rsid w:val="00BD390B"/>
    <w:rsid w:val="00BD58C8"/>
    <w:rsid w:val="00BE1ABD"/>
    <w:rsid w:val="00BE3847"/>
    <w:rsid w:val="00BE3D23"/>
    <w:rsid w:val="00BE443C"/>
    <w:rsid w:val="00BF3BE3"/>
    <w:rsid w:val="00C001EC"/>
    <w:rsid w:val="00C06231"/>
    <w:rsid w:val="00C111B3"/>
    <w:rsid w:val="00C15B9D"/>
    <w:rsid w:val="00C2226C"/>
    <w:rsid w:val="00C30CEF"/>
    <w:rsid w:val="00C350DA"/>
    <w:rsid w:val="00C46667"/>
    <w:rsid w:val="00C57FFD"/>
    <w:rsid w:val="00C665ED"/>
    <w:rsid w:val="00C76DAB"/>
    <w:rsid w:val="00C803E2"/>
    <w:rsid w:val="00C80A4E"/>
    <w:rsid w:val="00C81E84"/>
    <w:rsid w:val="00C81F5F"/>
    <w:rsid w:val="00C8416E"/>
    <w:rsid w:val="00C858B0"/>
    <w:rsid w:val="00CA2A73"/>
    <w:rsid w:val="00CA528C"/>
    <w:rsid w:val="00CA7164"/>
    <w:rsid w:val="00CA78E2"/>
    <w:rsid w:val="00CB0591"/>
    <w:rsid w:val="00CC2A49"/>
    <w:rsid w:val="00CC2DDF"/>
    <w:rsid w:val="00CC70C7"/>
    <w:rsid w:val="00CC75AE"/>
    <w:rsid w:val="00CD00D1"/>
    <w:rsid w:val="00CD4A87"/>
    <w:rsid w:val="00CD5731"/>
    <w:rsid w:val="00CD57B4"/>
    <w:rsid w:val="00CD6AA3"/>
    <w:rsid w:val="00CD7889"/>
    <w:rsid w:val="00CE0BC0"/>
    <w:rsid w:val="00CE7598"/>
    <w:rsid w:val="00CF2F5B"/>
    <w:rsid w:val="00CF5CAB"/>
    <w:rsid w:val="00D00B22"/>
    <w:rsid w:val="00D1208C"/>
    <w:rsid w:val="00D12C3E"/>
    <w:rsid w:val="00D15D03"/>
    <w:rsid w:val="00D16497"/>
    <w:rsid w:val="00D20721"/>
    <w:rsid w:val="00D22D8E"/>
    <w:rsid w:val="00D3007F"/>
    <w:rsid w:val="00D30B6F"/>
    <w:rsid w:val="00D34FCA"/>
    <w:rsid w:val="00D448C8"/>
    <w:rsid w:val="00D45525"/>
    <w:rsid w:val="00D51795"/>
    <w:rsid w:val="00D71D51"/>
    <w:rsid w:val="00D75AB7"/>
    <w:rsid w:val="00D76AA4"/>
    <w:rsid w:val="00D76B9F"/>
    <w:rsid w:val="00D81E7A"/>
    <w:rsid w:val="00D8492A"/>
    <w:rsid w:val="00D939AC"/>
    <w:rsid w:val="00D975CF"/>
    <w:rsid w:val="00D97984"/>
    <w:rsid w:val="00DA4A61"/>
    <w:rsid w:val="00DA55D2"/>
    <w:rsid w:val="00DA5E7E"/>
    <w:rsid w:val="00DA7D3D"/>
    <w:rsid w:val="00DB2BAF"/>
    <w:rsid w:val="00DB4F3A"/>
    <w:rsid w:val="00DC1470"/>
    <w:rsid w:val="00DC5F0E"/>
    <w:rsid w:val="00DD736C"/>
    <w:rsid w:val="00DD7E84"/>
    <w:rsid w:val="00DE3BE2"/>
    <w:rsid w:val="00DF29AF"/>
    <w:rsid w:val="00E011A4"/>
    <w:rsid w:val="00E03268"/>
    <w:rsid w:val="00E03B05"/>
    <w:rsid w:val="00E1402A"/>
    <w:rsid w:val="00E14D24"/>
    <w:rsid w:val="00E17000"/>
    <w:rsid w:val="00E22E74"/>
    <w:rsid w:val="00E236D1"/>
    <w:rsid w:val="00E244FB"/>
    <w:rsid w:val="00E24DBF"/>
    <w:rsid w:val="00E31B62"/>
    <w:rsid w:val="00E3677E"/>
    <w:rsid w:val="00E37AED"/>
    <w:rsid w:val="00E41BC3"/>
    <w:rsid w:val="00E44049"/>
    <w:rsid w:val="00E44764"/>
    <w:rsid w:val="00E46AE8"/>
    <w:rsid w:val="00E50BCA"/>
    <w:rsid w:val="00E50D63"/>
    <w:rsid w:val="00E6127F"/>
    <w:rsid w:val="00E62202"/>
    <w:rsid w:val="00E64522"/>
    <w:rsid w:val="00E662F8"/>
    <w:rsid w:val="00E813D7"/>
    <w:rsid w:val="00E82ED5"/>
    <w:rsid w:val="00E900D8"/>
    <w:rsid w:val="00E904CF"/>
    <w:rsid w:val="00E967C9"/>
    <w:rsid w:val="00E96B43"/>
    <w:rsid w:val="00EA0359"/>
    <w:rsid w:val="00EA0902"/>
    <w:rsid w:val="00EA0FF2"/>
    <w:rsid w:val="00EA2783"/>
    <w:rsid w:val="00EA2C07"/>
    <w:rsid w:val="00EA6FAD"/>
    <w:rsid w:val="00EB0897"/>
    <w:rsid w:val="00EB1E62"/>
    <w:rsid w:val="00EB4981"/>
    <w:rsid w:val="00EB727F"/>
    <w:rsid w:val="00EC1B36"/>
    <w:rsid w:val="00ED0BBD"/>
    <w:rsid w:val="00ED125E"/>
    <w:rsid w:val="00EF3B4B"/>
    <w:rsid w:val="00EF44E8"/>
    <w:rsid w:val="00EF623D"/>
    <w:rsid w:val="00EF6A69"/>
    <w:rsid w:val="00F01415"/>
    <w:rsid w:val="00F02E81"/>
    <w:rsid w:val="00F1039C"/>
    <w:rsid w:val="00F15634"/>
    <w:rsid w:val="00F21953"/>
    <w:rsid w:val="00F421E3"/>
    <w:rsid w:val="00F45E57"/>
    <w:rsid w:val="00F474BD"/>
    <w:rsid w:val="00F521DB"/>
    <w:rsid w:val="00F54A75"/>
    <w:rsid w:val="00F54EF8"/>
    <w:rsid w:val="00F635BB"/>
    <w:rsid w:val="00F64706"/>
    <w:rsid w:val="00F6475A"/>
    <w:rsid w:val="00F65C27"/>
    <w:rsid w:val="00F7216C"/>
    <w:rsid w:val="00F72680"/>
    <w:rsid w:val="00F833C4"/>
    <w:rsid w:val="00F840EF"/>
    <w:rsid w:val="00F84668"/>
    <w:rsid w:val="00F8675E"/>
    <w:rsid w:val="00F879ED"/>
    <w:rsid w:val="00F87B81"/>
    <w:rsid w:val="00F92D57"/>
    <w:rsid w:val="00F934EB"/>
    <w:rsid w:val="00F9571D"/>
    <w:rsid w:val="00F9577E"/>
    <w:rsid w:val="00FA2839"/>
    <w:rsid w:val="00FB5104"/>
    <w:rsid w:val="00FC438D"/>
    <w:rsid w:val="00FD7581"/>
    <w:rsid w:val="00FE0055"/>
    <w:rsid w:val="00FE4637"/>
    <w:rsid w:val="00FE67ED"/>
    <w:rsid w:val="00FF1AFC"/>
    <w:rsid w:val="00FF3CDE"/>
    <w:rsid w:val="00FF6775"/>
    <w:rsid w:val="1852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0BE805"/>
  <w15:chartTrackingRefBased/>
  <w15:docId w15:val="{4F27E90B-4AFC-4F04-867B-9D132F2B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A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7A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833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833C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AED"/>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E37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AED"/>
  </w:style>
  <w:style w:type="paragraph" w:styleId="Footer">
    <w:name w:val="footer"/>
    <w:basedOn w:val="Normal"/>
    <w:link w:val="FooterChar"/>
    <w:uiPriority w:val="99"/>
    <w:unhideWhenUsed/>
    <w:rsid w:val="00E37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AED"/>
  </w:style>
  <w:style w:type="paragraph" w:styleId="ListParagraph">
    <w:name w:val="List Paragraph"/>
    <w:basedOn w:val="Normal"/>
    <w:uiPriority w:val="34"/>
    <w:qFormat/>
    <w:rsid w:val="00E37AED"/>
    <w:pPr>
      <w:spacing w:before="60" w:after="60" w:line="240" w:lineRule="auto"/>
      <w:ind w:left="720"/>
      <w:contextualSpacing/>
    </w:pPr>
    <w:rPr>
      <w:rFonts w:ascii="Arial" w:eastAsia="Times New Roman" w:hAnsi="Arial" w:cs="Times New Roman"/>
      <w:szCs w:val="20"/>
      <w:lang w:val="en-US"/>
    </w:rPr>
  </w:style>
  <w:style w:type="character" w:styleId="Hyperlink">
    <w:name w:val="Hyperlink"/>
    <w:basedOn w:val="DefaultParagraphFont"/>
    <w:uiPriority w:val="99"/>
    <w:unhideWhenUsed/>
    <w:rsid w:val="00E37AED"/>
    <w:rPr>
      <w:color w:val="0000FF"/>
      <w:u w:val="single"/>
    </w:rPr>
  </w:style>
  <w:style w:type="character" w:customStyle="1" w:styleId="Heading2Char">
    <w:name w:val="Heading 2 Char"/>
    <w:basedOn w:val="DefaultParagraphFont"/>
    <w:link w:val="Heading2"/>
    <w:uiPriority w:val="9"/>
    <w:rsid w:val="00E37AED"/>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F833C4"/>
    <w:rPr>
      <w:sz w:val="16"/>
      <w:szCs w:val="16"/>
    </w:rPr>
  </w:style>
  <w:style w:type="paragraph" w:styleId="CommentText">
    <w:name w:val="annotation text"/>
    <w:basedOn w:val="Normal"/>
    <w:link w:val="CommentTextChar"/>
    <w:uiPriority w:val="99"/>
    <w:unhideWhenUsed/>
    <w:rsid w:val="00F833C4"/>
    <w:pPr>
      <w:spacing w:line="240" w:lineRule="auto"/>
    </w:pPr>
    <w:rPr>
      <w:sz w:val="20"/>
      <w:szCs w:val="20"/>
    </w:rPr>
  </w:style>
  <w:style w:type="character" w:customStyle="1" w:styleId="CommentTextChar">
    <w:name w:val="Comment Text Char"/>
    <w:basedOn w:val="DefaultParagraphFont"/>
    <w:link w:val="CommentText"/>
    <w:uiPriority w:val="99"/>
    <w:rsid w:val="00F833C4"/>
    <w:rPr>
      <w:sz w:val="20"/>
      <w:szCs w:val="20"/>
    </w:rPr>
  </w:style>
  <w:style w:type="paragraph" w:styleId="CommentSubject">
    <w:name w:val="annotation subject"/>
    <w:basedOn w:val="CommentText"/>
    <w:next w:val="CommentText"/>
    <w:link w:val="CommentSubjectChar"/>
    <w:uiPriority w:val="99"/>
    <w:semiHidden/>
    <w:unhideWhenUsed/>
    <w:rsid w:val="00F833C4"/>
    <w:rPr>
      <w:b/>
      <w:bCs/>
    </w:rPr>
  </w:style>
  <w:style w:type="character" w:customStyle="1" w:styleId="CommentSubjectChar">
    <w:name w:val="Comment Subject Char"/>
    <w:basedOn w:val="CommentTextChar"/>
    <w:link w:val="CommentSubject"/>
    <w:uiPriority w:val="99"/>
    <w:semiHidden/>
    <w:rsid w:val="00F833C4"/>
    <w:rPr>
      <w:b/>
      <w:bCs/>
      <w:sz w:val="20"/>
      <w:szCs w:val="20"/>
    </w:rPr>
  </w:style>
  <w:style w:type="paragraph" w:styleId="BalloonText">
    <w:name w:val="Balloon Text"/>
    <w:basedOn w:val="Normal"/>
    <w:link w:val="BalloonTextChar"/>
    <w:uiPriority w:val="99"/>
    <w:semiHidden/>
    <w:unhideWhenUsed/>
    <w:rsid w:val="00F833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3C4"/>
    <w:rPr>
      <w:rFonts w:ascii="Segoe UI" w:hAnsi="Segoe UI" w:cs="Segoe UI"/>
      <w:sz w:val="18"/>
      <w:szCs w:val="18"/>
    </w:rPr>
  </w:style>
  <w:style w:type="character" w:customStyle="1" w:styleId="Heading3Char">
    <w:name w:val="Heading 3 Char"/>
    <w:basedOn w:val="DefaultParagraphFont"/>
    <w:link w:val="Heading3"/>
    <w:uiPriority w:val="9"/>
    <w:rsid w:val="00F833C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833C4"/>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952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2550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625504"/>
    <w:pPr>
      <w:widowControl w:val="0"/>
      <w:spacing w:before="81" w:after="0" w:line="240" w:lineRule="auto"/>
      <w:ind w:left="1384" w:hanging="648"/>
    </w:pPr>
    <w:rPr>
      <w:rFonts w:ascii="Arial" w:eastAsia="Arial" w:hAnsi="Arial" w:cs="Times New Roman"/>
      <w:sz w:val="18"/>
      <w:szCs w:val="18"/>
      <w:lang w:val="en-US"/>
    </w:rPr>
  </w:style>
  <w:style w:type="character" w:customStyle="1" w:styleId="BodyTextChar">
    <w:name w:val="Body Text Char"/>
    <w:basedOn w:val="DefaultParagraphFont"/>
    <w:link w:val="BodyText"/>
    <w:uiPriority w:val="1"/>
    <w:rsid w:val="00625504"/>
    <w:rPr>
      <w:rFonts w:ascii="Arial" w:eastAsia="Arial" w:hAnsi="Arial" w:cs="Times New Roman"/>
      <w:sz w:val="18"/>
      <w:szCs w:val="18"/>
      <w:lang w:val="en-US"/>
    </w:rPr>
  </w:style>
  <w:style w:type="paragraph" w:styleId="TOCHeading">
    <w:name w:val="TOC Heading"/>
    <w:basedOn w:val="Heading1"/>
    <w:next w:val="Normal"/>
    <w:uiPriority w:val="39"/>
    <w:unhideWhenUsed/>
    <w:qFormat/>
    <w:rsid w:val="00041280"/>
    <w:pPr>
      <w:spacing w:line="259" w:lineRule="auto"/>
      <w:outlineLvl w:val="9"/>
    </w:pPr>
    <w:rPr>
      <w:lang w:val="en-US"/>
    </w:rPr>
  </w:style>
  <w:style w:type="paragraph" w:styleId="TOC1">
    <w:name w:val="toc 1"/>
    <w:basedOn w:val="Normal"/>
    <w:next w:val="Normal"/>
    <w:autoRedefine/>
    <w:uiPriority w:val="39"/>
    <w:unhideWhenUsed/>
    <w:rsid w:val="00F87B81"/>
    <w:pPr>
      <w:tabs>
        <w:tab w:val="right" w:leader="dot" w:pos="9350"/>
      </w:tabs>
      <w:spacing w:after="100" w:line="240" w:lineRule="auto"/>
    </w:pPr>
  </w:style>
  <w:style w:type="paragraph" w:styleId="TOC2">
    <w:name w:val="toc 2"/>
    <w:basedOn w:val="Normal"/>
    <w:next w:val="Normal"/>
    <w:autoRedefine/>
    <w:uiPriority w:val="39"/>
    <w:unhideWhenUsed/>
    <w:rsid w:val="00041280"/>
    <w:pPr>
      <w:spacing w:after="100"/>
      <w:ind w:left="220"/>
    </w:pPr>
  </w:style>
  <w:style w:type="paragraph" w:styleId="TOC3">
    <w:name w:val="toc 3"/>
    <w:basedOn w:val="Normal"/>
    <w:next w:val="Normal"/>
    <w:autoRedefine/>
    <w:uiPriority w:val="39"/>
    <w:unhideWhenUsed/>
    <w:rsid w:val="00041280"/>
    <w:pPr>
      <w:spacing w:after="100"/>
      <w:ind w:left="440"/>
    </w:pPr>
  </w:style>
  <w:style w:type="character" w:styleId="PlaceholderText">
    <w:name w:val="Placeholder Text"/>
    <w:basedOn w:val="DefaultParagraphFont"/>
    <w:uiPriority w:val="99"/>
    <w:semiHidden/>
    <w:rsid w:val="008D1732"/>
    <w:rPr>
      <w:color w:val="808080"/>
    </w:rPr>
  </w:style>
  <w:style w:type="character" w:styleId="Strong">
    <w:name w:val="Strong"/>
    <w:basedOn w:val="DefaultParagraphFont"/>
    <w:uiPriority w:val="22"/>
    <w:qFormat/>
    <w:rsid w:val="008D1732"/>
    <w:rPr>
      <w:b/>
      <w:bCs/>
    </w:rPr>
  </w:style>
  <w:style w:type="character" w:styleId="FollowedHyperlink">
    <w:name w:val="FollowedHyperlink"/>
    <w:basedOn w:val="DefaultParagraphFont"/>
    <w:uiPriority w:val="99"/>
    <w:semiHidden/>
    <w:unhideWhenUsed/>
    <w:rsid w:val="006C5B05"/>
    <w:rPr>
      <w:color w:val="800080" w:themeColor="followedHyperlink"/>
      <w:u w:val="single"/>
    </w:rPr>
  </w:style>
  <w:style w:type="paragraph" w:styleId="Revision">
    <w:name w:val="Revision"/>
    <w:hidden/>
    <w:uiPriority w:val="99"/>
    <w:semiHidden/>
    <w:rsid w:val="00E41B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884588">
      <w:bodyDiv w:val="1"/>
      <w:marLeft w:val="0"/>
      <w:marRight w:val="0"/>
      <w:marTop w:val="0"/>
      <w:marBottom w:val="0"/>
      <w:divBdr>
        <w:top w:val="none" w:sz="0" w:space="0" w:color="auto"/>
        <w:left w:val="none" w:sz="0" w:space="0" w:color="auto"/>
        <w:bottom w:val="none" w:sz="0" w:space="0" w:color="auto"/>
        <w:right w:val="none" w:sz="0" w:space="0" w:color="auto"/>
      </w:divBdr>
    </w:div>
    <w:div w:id="1273586897">
      <w:bodyDiv w:val="1"/>
      <w:marLeft w:val="0"/>
      <w:marRight w:val="0"/>
      <w:marTop w:val="0"/>
      <w:marBottom w:val="0"/>
      <w:divBdr>
        <w:top w:val="none" w:sz="0" w:space="0" w:color="auto"/>
        <w:left w:val="none" w:sz="0" w:space="0" w:color="auto"/>
        <w:bottom w:val="none" w:sz="0" w:space="0" w:color="auto"/>
        <w:right w:val="none" w:sz="0" w:space="0" w:color="auto"/>
      </w:divBdr>
    </w:div>
    <w:div w:id="1362321758">
      <w:bodyDiv w:val="1"/>
      <w:marLeft w:val="0"/>
      <w:marRight w:val="0"/>
      <w:marTop w:val="0"/>
      <w:marBottom w:val="0"/>
      <w:divBdr>
        <w:top w:val="none" w:sz="0" w:space="0" w:color="auto"/>
        <w:left w:val="none" w:sz="0" w:space="0" w:color="auto"/>
        <w:bottom w:val="none" w:sz="0" w:space="0" w:color="auto"/>
        <w:right w:val="none" w:sz="0" w:space="0" w:color="auto"/>
      </w:divBdr>
    </w:div>
    <w:div w:id="157079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hiring.workopolis.com/research/thinkopolis/viii-skills/" TargetMode="External"/><Relationship Id="rId18" Type="http://schemas.openxmlformats.org/officeDocument/2006/relationships/hyperlink" Target="https://conestoga.desire2learn.com/d2l/le/content/153436/viewContent/3146788/View" TargetMode="External"/><Relationship Id="rId26" Type="http://schemas.openxmlformats.org/officeDocument/2006/relationships/diagramQuickStyle" Target="diagrams/quickStyle1.xml"/><Relationship Id="rId39" Type="http://schemas.openxmlformats.org/officeDocument/2006/relationships/hyperlink" Target="http://www.newsweek.com/technology-textese-may-be-death-english-87727" TargetMode="External"/><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hyperlink" Target="http://www.theglobeandmail.com/news/national/education/youth-dont-vote-because-they-dont-like-what-they-see/article19114640/" TargetMode="External"/><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conestoga.desire2learn.com/d2l/le/content/159342/viewContent/3238240/View" TargetMode="External"/><Relationship Id="rId17" Type="http://schemas.openxmlformats.org/officeDocument/2006/relationships/hyperlink" Target="https://www.wsj.com/articles/bosses-seek-critical-thinking-but-what-is-that-1413923730" TargetMode="External"/><Relationship Id="rId25" Type="http://schemas.openxmlformats.org/officeDocument/2006/relationships/diagramLayout" Target="diagrams/layout1.xml"/><Relationship Id="rId33" Type="http://schemas.openxmlformats.org/officeDocument/2006/relationships/hyperlink" Target="http://www.elections.ca/res/rec/part/estim/estimation41_e.pdf" TargetMode="External"/><Relationship Id="rId38" Type="http://schemas.openxmlformats.org/officeDocument/2006/relationships/hyperlink" Target="http://www.newsweek.com/technology-textese-may-be-death-english-87727" TargetMode="External"/><Relationship Id="rId2" Type="http://schemas.openxmlformats.org/officeDocument/2006/relationships/customXml" Target="../customXml/item2.xml"/><Relationship Id="rId16" Type="http://schemas.openxmlformats.org/officeDocument/2006/relationships/hyperlink" Target="https://conestoga.desire2learn.com/d2l/le/content/159342/viewContent/3238240/View" TargetMode="External"/><Relationship Id="rId20" Type="http://schemas.openxmlformats.org/officeDocument/2006/relationships/comments" Target="comments.xml"/><Relationship Id="rId29" Type="http://schemas.openxmlformats.org/officeDocument/2006/relationships/hyperlink" Target="http://open.lib.umn.edu/writingforsuccess/chapter/6-1-purpose-audience-tone-and-content/"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Data" Target="diagrams/data1.xml"/><Relationship Id="rId32" Type="http://schemas.openxmlformats.org/officeDocument/2006/relationships/hyperlink" Target="http://globelink.ca/readership/" TargetMode="External"/><Relationship Id="rId37" Type="http://schemas.openxmlformats.org/officeDocument/2006/relationships/hyperlink" Target="http://www.theglobeandmail.com/opinion/the-lost-boys-video-games-more-fun-than-growing-up/article31464598/" TargetMode="External"/><Relationship Id="rId40" Type="http://schemas.openxmlformats.org/officeDocument/2006/relationships/hyperlink" Target="http://www.newsweek.com/technology-textese-may-be-death-english-87727"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hiring.workopolis.com/research/thinkopolis/viii-skills/" TargetMode="External"/><Relationship Id="rId23" Type="http://schemas.openxmlformats.org/officeDocument/2006/relationships/hyperlink" Target="http://open.lib.umn.edu/writingforsuccess/chapter/6-1-purpose-audience-tone-and-content/" TargetMode="External"/><Relationship Id="rId28" Type="http://schemas.microsoft.com/office/2007/relationships/diagramDrawing" Target="diagrams/drawing1.xml"/><Relationship Id="rId36" Type="http://schemas.openxmlformats.org/officeDocument/2006/relationships/hyperlink" Target="http://www.macleans.ca/society/technology/the-future-of-machines-with-feelings/" TargetMode="External"/><Relationship Id="rId10" Type="http://schemas.openxmlformats.org/officeDocument/2006/relationships/footnotes" Target="footnotes.xml"/><Relationship Id="rId19" Type="http://schemas.openxmlformats.org/officeDocument/2006/relationships/hyperlink" Target="https://conestoga.desire2learn.com/d2l/le/content/158886/viewContent/3246848/View" TargetMode="External"/><Relationship Id="rId31" Type="http://schemas.openxmlformats.org/officeDocument/2006/relationships/hyperlink" Target="http://www.theglobeandmail.com/news/national/education/youth-dont-vote-because-they-dont-like-what-they-see/article19114640/"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hiring.workopolis.com/research/thinkopolis/viii-skills-infographic/" TargetMode="External"/><Relationship Id="rId22" Type="http://schemas.openxmlformats.org/officeDocument/2006/relationships/hyperlink" Target="https://medium.com/oversightdems/investigate-flynns-payment-for-dining-with-putin-in-moscow-e01a210baa15" TargetMode="External"/><Relationship Id="rId27" Type="http://schemas.openxmlformats.org/officeDocument/2006/relationships/diagramColors" Target="diagrams/colors1.xml"/><Relationship Id="rId30" Type="http://schemas.openxmlformats.org/officeDocument/2006/relationships/hyperlink" Target="https://www.youtube.com/watch?v=UOWtXc2dUHw" TargetMode="External"/><Relationship Id="rId35" Type="http://schemas.openxmlformats.org/officeDocument/2006/relationships/hyperlink" Target="https://www.youtube.com/watch?v=UOWtXc2dUHw" TargetMode="External"/><Relationship Id="rId43"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AC6B3E-65E0-451A-B250-8EEDF497C511}"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n-CA"/>
        </a:p>
      </dgm:t>
    </dgm:pt>
    <dgm:pt modelId="{444BCF46-27DF-408A-8FBD-7F4535CBFE50}">
      <dgm:prSet phldrT="[Text]"/>
      <dgm:spPr/>
      <dgm:t>
        <a:bodyPr/>
        <a:lstStyle/>
        <a:p>
          <a:r>
            <a:rPr lang="en-CA"/>
            <a:t>Audience</a:t>
          </a:r>
        </a:p>
      </dgm:t>
    </dgm:pt>
    <dgm:pt modelId="{F413487C-530E-48F3-8558-DB8EB832A932}" type="parTrans" cxnId="{9406D8B0-8BD2-4BEB-B97C-932D658D3D4E}">
      <dgm:prSet/>
      <dgm:spPr/>
      <dgm:t>
        <a:bodyPr/>
        <a:lstStyle/>
        <a:p>
          <a:endParaRPr lang="en-CA"/>
        </a:p>
      </dgm:t>
    </dgm:pt>
    <dgm:pt modelId="{4041C5DA-F915-49DE-91A7-4016245A14A2}" type="sibTrans" cxnId="{9406D8B0-8BD2-4BEB-B97C-932D658D3D4E}">
      <dgm:prSet/>
      <dgm:spPr/>
      <dgm:t>
        <a:bodyPr/>
        <a:lstStyle/>
        <a:p>
          <a:endParaRPr lang="en-CA"/>
        </a:p>
      </dgm:t>
    </dgm:pt>
    <dgm:pt modelId="{4B2D980D-44B4-40D4-92EE-75658CBBB86B}">
      <dgm:prSet phldrT="[Text]"/>
      <dgm:spPr/>
      <dgm:t>
        <a:bodyPr/>
        <a:lstStyle/>
        <a:p>
          <a:r>
            <a:rPr lang="en-CA"/>
            <a:t>Demographics</a:t>
          </a:r>
        </a:p>
      </dgm:t>
    </dgm:pt>
    <dgm:pt modelId="{535917BE-3A97-4500-9534-D67DF385FDD0}" type="parTrans" cxnId="{02AC52A5-E008-4F91-8D7A-E7388225B53A}">
      <dgm:prSet/>
      <dgm:spPr/>
      <dgm:t>
        <a:bodyPr/>
        <a:lstStyle/>
        <a:p>
          <a:endParaRPr lang="en-CA"/>
        </a:p>
      </dgm:t>
    </dgm:pt>
    <dgm:pt modelId="{AFFFBF2C-7734-47EB-B36E-926FCC883581}" type="sibTrans" cxnId="{02AC52A5-E008-4F91-8D7A-E7388225B53A}">
      <dgm:prSet/>
      <dgm:spPr/>
      <dgm:t>
        <a:bodyPr/>
        <a:lstStyle/>
        <a:p>
          <a:endParaRPr lang="en-CA"/>
        </a:p>
      </dgm:t>
    </dgm:pt>
    <dgm:pt modelId="{0F18D615-F3E4-4842-9F0B-183F5519E1BE}">
      <dgm:prSet phldrT="[Text]"/>
      <dgm:spPr/>
      <dgm:t>
        <a:bodyPr/>
        <a:lstStyle/>
        <a:p>
          <a:r>
            <a:rPr lang="en-CA"/>
            <a:t>Education</a:t>
          </a:r>
        </a:p>
      </dgm:t>
    </dgm:pt>
    <dgm:pt modelId="{808D414C-533D-46A0-B3DD-229EA2007304}" type="parTrans" cxnId="{F4863055-4D05-48BB-8D7C-441CFF1AB3BC}">
      <dgm:prSet/>
      <dgm:spPr/>
      <dgm:t>
        <a:bodyPr/>
        <a:lstStyle/>
        <a:p>
          <a:endParaRPr lang="en-CA"/>
        </a:p>
      </dgm:t>
    </dgm:pt>
    <dgm:pt modelId="{E9765886-819A-45B1-AFA9-596F2935590E}" type="sibTrans" cxnId="{F4863055-4D05-48BB-8D7C-441CFF1AB3BC}">
      <dgm:prSet/>
      <dgm:spPr/>
      <dgm:t>
        <a:bodyPr/>
        <a:lstStyle/>
        <a:p>
          <a:endParaRPr lang="en-CA"/>
        </a:p>
      </dgm:t>
    </dgm:pt>
    <dgm:pt modelId="{7F1C5B8D-EDD9-4F32-B924-DC03B4DB25F3}">
      <dgm:prSet phldrT="[Text]"/>
      <dgm:spPr/>
      <dgm:t>
        <a:bodyPr/>
        <a:lstStyle/>
        <a:p>
          <a:r>
            <a:rPr lang="en-CA"/>
            <a:t>Prior Knowledge</a:t>
          </a:r>
        </a:p>
      </dgm:t>
    </dgm:pt>
    <dgm:pt modelId="{DB659327-9DF9-4424-9609-488418F05359}" type="parTrans" cxnId="{AEE106D9-F6C1-4628-9868-C89DD0D184D1}">
      <dgm:prSet/>
      <dgm:spPr/>
      <dgm:t>
        <a:bodyPr/>
        <a:lstStyle/>
        <a:p>
          <a:endParaRPr lang="en-CA"/>
        </a:p>
      </dgm:t>
    </dgm:pt>
    <dgm:pt modelId="{73883506-9546-4BD6-8F9A-316C4006A51B}" type="sibTrans" cxnId="{AEE106D9-F6C1-4628-9868-C89DD0D184D1}">
      <dgm:prSet/>
      <dgm:spPr/>
      <dgm:t>
        <a:bodyPr/>
        <a:lstStyle/>
        <a:p>
          <a:endParaRPr lang="en-CA"/>
        </a:p>
      </dgm:t>
    </dgm:pt>
    <dgm:pt modelId="{A628C7A7-1864-4DCD-8BFF-E36B08C8A52C}">
      <dgm:prSet phldrT="[Text]"/>
      <dgm:spPr/>
      <dgm:t>
        <a:bodyPr/>
        <a:lstStyle/>
        <a:p>
          <a:r>
            <a:rPr lang="en-CA"/>
            <a:t>Expectations</a:t>
          </a:r>
        </a:p>
      </dgm:t>
    </dgm:pt>
    <dgm:pt modelId="{34D9CC2F-4042-4B25-AB7F-5CC3E8A02B0E}" type="parTrans" cxnId="{7E8F387C-3887-4FE1-B747-EAA9A8E5DCA2}">
      <dgm:prSet/>
      <dgm:spPr/>
      <dgm:t>
        <a:bodyPr/>
        <a:lstStyle/>
        <a:p>
          <a:endParaRPr lang="en-CA"/>
        </a:p>
      </dgm:t>
    </dgm:pt>
    <dgm:pt modelId="{A35A9A7B-CDD5-4589-A360-0AC79DDDA252}" type="sibTrans" cxnId="{7E8F387C-3887-4FE1-B747-EAA9A8E5DCA2}">
      <dgm:prSet/>
      <dgm:spPr/>
      <dgm:t>
        <a:bodyPr/>
        <a:lstStyle/>
        <a:p>
          <a:endParaRPr lang="en-CA"/>
        </a:p>
      </dgm:t>
    </dgm:pt>
    <dgm:pt modelId="{EB3EF52A-84D7-4B7A-B138-8E1CDF8E79FF}" type="pres">
      <dgm:prSet presAssocID="{8AAC6B3E-65E0-451A-B250-8EEDF497C511}" presName="diagram" presStyleCnt="0">
        <dgm:presLayoutVars>
          <dgm:chMax val="1"/>
          <dgm:dir/>
          <dgm:animLvl val="ctr"/>
          <dgm:resizeHandles val="exact"/>
        </dgm:presLayoutVars>
      </dgm:prSet>
      <dgm:spPr/>
      <dgm:t>
        <a:bodyPr/>
        <a:lstStyle/>
        <a:p>
          <a:endParaRPr lang="en-CA"/>
        </a:p>
      </dgm:t>
    </dgm:pt>
    <dgm:pt modelId="{7E4DB1B5-A4AC-4B0F-9A6A-8AA3A5240C27}" type="pres">
      <dgm:prSet presAssocID="{8AAC6B3E-65E0-451A-B250-8EEDF497C511}" presName="matrix" presStyleCnt="0"/>
      <dgm:spPr/>
    </dgm:pt>
    <dgm:pt modelId="{4A65F621-6365-40E3-8FF7-EF14C7E13518}" type="pres">
      <dgm:prSet presAssocID="{8AAC6B3E-65E0-451A-B250-8EEDF497C511}" presName="tile1" presStyleLbl="node1" presStyleIdx="0" presStyleCnt="4"/>
      <dgm:spPr/>
      <dgm:t>
        <a:bodyPr/>
        <a:lstStyle/>
        <a:p>
          <a:endParaRPr lang="en-CA"/>
        </a:p>
      </dgm:t>
    </dgm:pt>
    <dgm:pt modelId="{5DD593C1-294B-4E38-8F0F-48A81852F9F5}" type="pres">
      <dgm:prSet presAssocID="{8AAC6B3E-65E0-451A-B250-8EEDF497C511}" presName="tile1text" presStyleLbl="node1" presStyleIdx="0" presStyleCnt="4">
        <dgm:presLayoutVars>
          <dgm:chMax val="0"/>
          <dgm:chPref val="0"/>
          <dgm:bulletEnabled val="1"/>
        </dgm:presLayoutVars>
      </dgm:prSet>
      <dgm:spPr/>
      <dgm:t>
        <a:bodyPr/>
        <a:lstStyle/>
        <a:p>
          <a:endParaRPr lang="en-CA"/>
        </a:p>
      </dgm:t>
    </dgm:pt>
    <dgm:pt modelId="{CC5E20BE-6B66-436E-8550-0F9016986600}" type="pres">
      <dgm:prSet presAssocID="{8AAC6B3E-65E0-451A-B250-8EEDF497C511}" presName="tile2" presStyleLbl="node1" presStyleIdx="1" presStyleCnt="4"/>
      <dgm:spPr/>
      <dgm:t>
        <a:bodyPr/>
        <a:lstStyle/>
        <a:p>
          <a:endParaRPr lang="en-CA"/>
        </a:p>
      </dgm:t>
    </dgm:pt>
    <dgm:pt modelId="{E6743749-CACF-4774-87FE-B138C100957F}" type="pres">
      <dgm:prSet presAssocID="{8AAC6B3E-65E0-451A-B250-8EEDF497C511}" presName="tile2text" presStyleLbl="node1" presStyleIdx="1" presStyleCnt="4">
        <dgm:presLayoutVars>
          <dgm:chMax val="0"/>
          <dgm:chPref val="0"/>
          <dgm:bulletEnabled val="1"/>
        </dgm:presLayoutVars>
      </dgm:prSet>
      <dgm:spPr/>
      <dgm:t>
        <a:bodyPr/>
        <a:lstStyle/>
        <a:p>
          <a:endParaRPr lang="en-CA"/>
        </a:p>
      </dgm:t>
    </dgm:pt>
    <dgm:pt modelId="{A2DA95AA-E931-4EE0-8FC5-2FFA2CEFD674}" type="pres">
      <dgm:prSet presAssocID="{8AAC6B3E-65E0-451A-B250-8EEDF497C511}" presName="tile3" presStyleLbl="node1" presStyleIdx="2" presStyleCnt="4"/>
      <dgm:spPr/>
      <dgm:t>
        <a:bodyPr/>
        <a:lstStyle/>
        <a:p>
          <a:endParaRPr lang="en-CA"/>
        </a:p>
      </dgm:t>
    </dgm:pt>
    <dgm:pt modelId="{B5517A30-1407-45E5-AC18-16CDEA60B5B8}" type="pres">
      <dgm:prSet presAssocID="{8AAC6B3E-65E0-451A-B250-8EEDF497C511}" presName="tile3text" presStyleLbl="node1" presStyleIdx="2" presStyleCnt="4">
        <dgm:presLayoutVars>
          <dgm:chMax val="0"/>
          <dgm:chPref val="0"/>
          <dgm:bulletEnabled val="1"/>
        </dgm:presLayoutVars>
      </dgm:prSet>
      <dgm:spPr/>
      <dgm:t>
        <a:bodyPr/>
        <a:lstStyle/>
        <a:p>
          <a:endParaRPr lang="en-CA"/>
        </a:p>
      </dgm:t>
    </dgm:pt>
    <dgm:pt modelId="{F7B6F5B1-CCAA-4356-80DB-4A764A3628CD}" type="pres">
      <dgm:prSet presAssocID="{8AAC6B3E-65E0-451A-B250-8EEDF497C511}" presName="tile4" presStyleLbl="node1" presStyleIdx="3" presStyleCnt="4"/>
      <dgm:spPr/>
      <dgm:t>
        <a:bodyPr/>
        <a:lstStyle/>
        <a:p>
          <a:endParaRPr lang="en-CA"/>
        </a:p>
      </dgm:t>
    </dgm:pt>
    <dgm:pt modelId="{EBBB381A-32F0-4487-A300-110D8EF95B74}" type="pres">
      <dgm:prSet presAssocID="{8AAC6B3E-65E0-451A-B250-8EEDF497C511}" presName="tile4text" presStyleLbl="node1" presStyleIdx="3" presStyleCnt="4">
        <dgm:presLayoutVars>
          <dgm:chMax val="0"/>
          <dgm:chPref val="0"/>
          <dgm:bulletEnabled val="1"/>
        </dgm:presLayoutVars>
      </dgm:prSet>
      <dgm:spPr/>
      <dgm:t>
        <a:bodyPr/>
        <a:lstStyle/>
        <a:p>
          <a:endParaRPr lang="en-CA"/>
        </a:p>
      </dgm:t>
    </dgm:pt>
    <dgm:pt modelId="{26C9E547-0BD6-479F-B6E5-923D7AFB3FAD}" type="pres">
      <dgm:prSet presAssocID="{8AAC6B3E-65E0-451A-B250-8EEDF497C511}" presName="centerTile" presStyleLbl="fgShp" presStyleIdx="0" presStyleCnt="1">
        <dgm:presLayoutVars>
          <dgm:chMax val="0"/>
          <dgm:chPref val="0"/>
        </dgm:presLayoutVars>
      </dgm:prSet>
      <dgm:spPr/>
      <dgm:t>
        <a:bodyPr/>
        <a:lstStyle/>
        <a:p>
          <a:endParaRPr lang="en-CA"/>
        </a:p>
      </dgm:t>
    </dgm:pt>
  </dgm:ptLst>
  <dgm:cxnLst>
    <dgm:cxn modelId="{9406D8B0-8BD2-4BEB-B97C-932D658D3D4E}" srcId="{8AAC6B3E-65E0-451A-B250-8EEDF497C511}" destId="{444BCF46-27DF-408A-8FBD-7F4535CBFE50}" srcOrd="0" destOrd="0" parTransId="{F413487C-530E-48F3-8558-DB8EB832A932}" sibTransId="{4041C5DA-F915-49DE-91A7-4016245A14A2}"/>
    <dgm:cxn modelId="{2CE36D0A-F0FD-4342-86B2-BB7428887338}" type="presOf" srcId="{4B2D980D-44B4-40D4-92EE-75658CBBB86B}" destId="{5DD593C1-294B-4E38-8F0F-48A81852F9F5}" srcOrd="1" destOrd="0" presId="urn:microsoft.com/office/officeart/2005/8/layout/matrix1"/>
    <dgm:cxn modelId="{E4946718-487E-4030-A3AF-FFB05DD248A4}" type="presOf" srcId="{8AAC6B3E-65E0-451A-B250-8EEDF497C511}" destId="{EB3EF52A-84D7-4B7A-B138-8E1CDF8E79FF}" srcOrd="0" destOrd="0" presId="urn:microsoft.com/office/officeart/2005/8/layout/matrix1"/>
    <dgm:cxn modelId="{7E8F387C-3887-4FE1-B747-EAA9A8E5DCA2}" srcId="{444BCF46-27DF-408A-8FBD-7F4535CBFE50}" destId="{A628C7A7-1864-4DCD-8BFF-E36B08C8A52C}" srcOrd="3" destOrd="0" parTransId="{34D9CC2F-4042-4B25-AB7F-5CC3E8A02B0E}" sibTransId="{A35A9A7B-CDD5-4589-A360-0AC79DDDA252}"/>
    <dgm:cxn modelId="{1CEC6EF1-FBE7-492F-9F0F-2114E2EFBC2B}" type="presOf" srcId="{7F1C5B8D-EDD9-4F32-B924-DC03B4DB25F3}" destId="{A2DA95AA-E931-4EE0-8FC5-2FFA2CEFD674}" srcOrd="0" destOrd="0" presId="urn:microsoft.com/office/officeart/2005/8/layout/matrix1"/>
    <dgm:cxn modelId="{AEE106D9-F6C1-4628-9868-C89DD0D184D1}" srcId="{444BCF46-27DF-408A-8FBD-7F4535CBFE50}" destId="{7F1C5B8D-EDD9-4F32-B924-DC03B4DB25F3}" srcOrd="2" destOrd="0" parTransId="{DB659327-9DF9-4424-9609-488418F05359}" sibTransId="{73883506-9546-4BD6-8F9A-316C4006A51B}"/>
    <dgm:cxn modelId="{52006B44-5E65-4461-B6FD-BAA691C12875}" type="presOf" srcId="{A628C7A7-1864-4DCD-8BFF-E36B08C8A52C}" destId="{EBBB381A-32F0-4487-A300-110D8EF95B74}" srcOrd="1" destOrd="0" presId="urn:microsoft.com/office/officeart/2005/8/layout/matrix1"/>
    <dgm:cxn modelId="{58758C93-E520-46A3-836F-7EA8791AAEE6}" type="presOf" srcId="{444BCF46-27DF-408A-8FBD-7F4535CBFE50}" destId="{26C9E547-0BD6-479F-B6E5-923D7AFB3FAD}" srcOrd="0" destOrd="0" presId="urn:microsoft.com/office/officeart/2005/8/layout/matrix1"/>
    <dgm:cxn modelId="{DF33B751-9FC2-421F-A976-B5FB15CF62E9}" type="presOf" srcId="{4B2D980D-44B4-40D4-92EE-75658CBBB86B}" destId="{4A65F621-6365-40E3-8FF7-EF14C7E13518}" srcOrd="0" destOrd="0" presId="urn:microsoft.com/office/officeart/2005/8/layout/matrix1"/>
    <dgm:cxn modelId="{02AC52A5-E008-4F91-8D7A-E7388225B53A}" srcId="{444BCF46-27DF-408A-8FBD-7F4535CBFE50}" destId="{4B2D980D-44B4-40D4-92EE-75658CBBB86B}" srcOrd="0" destOrd="0" parTransId="{535917BE-3A97-4500-9534-D67DF385FDD0}" sibTransId="{AFFFBF2C-7734-47EB-B36E-926FCC883581}"/>
    <dgm:cxn modelId="{B5F8912C-45F1-45AB-BDF2-6621AEBD59C2}" type="presOf" srcId="{A628C7A7-1864-4DCD-8BFF-E36B08C8A52C}" destId="{F7B6F5B1-CCAA-4356-80DB-4A764A3628CD}" srcOrd="0" destOrd="0" presId="urn:microsoft.com/office/officeart/2005/8/layout/matrix1"/>
    <dgm:cxn modelId="{6FD9F03D-8260-4623-9C3D-419EBACF670C}" type="presOf" srcId="{7F1C5B8D-EDD9-4F32-B924-DC03B4DB25F3}" destId="{B5517A30-1407-45E5-AC18-16CDEA60B5B8}" srcOrd="1" destOrd="0" presId="urn:microsoft.com/office/officeart/2005/8/layout/matrix1"/>
    <dgm:cxn modelId="{F4863055-4D05-48BB-8D7C-441CFF1AB3BC}" srcId="{444BCF46-27DF-408A-8FBD-7F4535CBFE50}" destId="{0F18D615-F3E4-4842-9F0B-183F5519E1BE}" srcOrd="1" destOrd="0" parTransId="{808D414C-533D-46A0-B3DD-229EA2007304}" sibTransId="{E9765886-819A-45B1-AFA9-596F2935590E}"/>
    <dgm:cxn modelId="{2AC1B75F-3D1A-4D08-B490-251981B3CBC5}" type="presOf" srcId="{0F18D615-F3E4-4842-9F0B-183F5519E1BE}" destId="{CC5E20BE-6B66-436E-8550-0F9016986600}" srcOrd="0" destOrd="0" presId="urn:microsoft.com/office/officeart/2005/8/layout/matrix1"/>
    <dgm:cxn modelId="{4E87223B-A926-4ABD-9057-3C96C9B419AB}" type="presOf" srcId="{0F18D615-F3E4-4842-9F0B-183F5519E1BE}" destId="{E6743749-CACF-4774-87FE-B138C100957F}" srcOrd="1" destOrd="0" presId="urn:microsoft.com/office/officeart/2005/8/layout/matrix1"/>
    <dgm:cxn modelId="{0F09F225-4C20-4D21-AB78-BE3DB0863F4E}" type="presParOf" srcId="{EB3EF52A-84D7-4B7A-B138-8E1CDF8E79FF}" destId="{7E4DB1B5-A4AC-4B0F-9A6A-8AA3A5240C27}" srcOrd="0" destOrd="0" presId="urn:microsoft.com/office/officeart/2005/8/layout/matrix1"/>
    <dgm:cxn modelId="{9B50CDBC-A0F5-4B01-BE10-A8705B8ECD89}" type="presParOf" srcId="{7E4DB1B5-A4AC-4B0F-9A6A-8AA3A5240C27}" destId="{4A65F621-6365-40E3-8FF7-EF14C7E13518}" srcOrd="0" destOrd="0" presId="urn:microsoft.com/office/officeart/2005/8/layout/matrix1"/>
    <dgm:cxn modelId="{E938A4B7-A10F-4B5F-B18C-EEC277C04F4B}" type="presParOf" srcId="{7E4DB1B5-A4AC-4B0F-9A6A-8AA3A5240C27}" destId="{5DD593C1-294B-4E38-8F0F-48A81852F9F5}" srcOrd="1" destOrd="0" presId="urn:microsoft.com/office/officeart/2005/8/layout/matrix1"/>
    <dgm:cxn modelId="{A6061031-6E03-415A-9589-9189F32FBC09}" type="presParOf" srcId="{7E4DB1B5-A4AC-4B0F-9A6A-8AA3A5240C27}" destId="{CC5E20BE-6B66-436E-8550-0F9016986600}" srcOrd="2" destOrd="0" presId="urn:microsoft.com/office/officeart/2005/8/layout/matrix1"/>
    <dgm:cxn modelId="{1CB77721-3989-45A4-B6FC-511685054514}" type="presParOf" srcId="{7E4DB1B5-A4AC-4B0F-9A6A-8AA3A5240C27}" destId="{E6743749-CACF-4774-87FE-B138C100957F}" srcOrd="3" destOrd="0" presId="urn:microsoft.com/office/officeart/2005/8/layout/matrix1"/>
    <dgm:cxn modelId="{2D01FC58-1CB4-4CAE-AF13-DD59CC671DE3}" type="presParOf" srcId="{7E4DB1B5-A4AC-4B0F-9A6A-8AA3A5240C27}" destId="{A2DA95AA-E931-4EE0-8FC5-2FFA2CEFD674}" srcOrd="4" destOrd="0" presId="urn:microsoft.com/office/officeart/2005/8/layout/matrix1"/>
    <dgm:cxn modelId="{44AC95E1-0A65-484F-8188-F353F8879AAC}" type="presParOf" srcId="{7E4DB1B5-A4AC-4B0F-9A6A-8AA3A5240C27}" destId="{B5517A30-1407-45E5-AC18-16CDEA60B5B8}" srcOrd="5" destOrd="0" presId="urn:microsoft.com/office/officeart/2005/8/layout/matrix1"/>
    <dgm:cxn modelId="{245F000F-4216-48F3-A3E2-DC5D20719A32}" type="presParOf" srcId="{7E4DB1B5-A4AC-4B0F-9A6A-8AA3A5240C27}" destId="{F7B6F5B1-CCAA-4356-80DB-4A764A3628CD}" srcOrd="6" destOrd="0" presId="urn:microsoft.com/office/officeart/2005/8/layout/matrix1"/>
    <dgm:cxn modelId="{DA14A908-841F-42DC-892A-9D374CF64D85}" type="presParOf" srcId="{7E4DB1B5-A4AC-4B0F-9A6A-8AA3A5240C27}" destId="{EBBB381A-32F0-4487-A300-110D8EF95B74}" srcOrd="7" destOrd="0" presId="urn:microsoft.com/office/officeart/2005/8/layout/matrix1"/>
    <dgm:cxn modelId="{BC6CE092-C67C-4D3C-BD44-1EC0CC33B346}" type="presParOf" srcId="{EB3EF52A-84D7-4B7A-B138-8E1CDF8E79FF}" destId="{26C9E547-0BD6-479F-B6E5-923D7AFB3FAD}" srcOrd="1" destOrd="0" presId="urn:microsoft.com/office/officeart/2005/8/layout/matrix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65F621-6365-40E3-8FF7-EF14C7E13518}">
      <dsp:nvSpPr>
        <dsp:cNvPr id="0" name=""/>
        <dsp:cNvSpPr/>
      </dsp:nvSpPr>
      <dsp:spPr>
        <a:xfrm rot="16200000">
          <a:off x="583406" y="-583406"/>
          <a:ext cx="790575" cy="1957387"/>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CA" sz="1600" kern="1200"/>
            <a:t>Demographics</a:t>
          </a:r>
        </a:p>
      </dsp:txBody>
      <dsp:txXfrm rot="5400000">
        <a:off x="0" y="0"/>
        <a:ext cx="1957387" cy="592931"/>
      </dsp:txXfrm>
    </dsp:sp>
    <dsp:sp modelId="{CC5E20BE-6B66-436E-8550-0F9016986600}">
      <dsp:nvSpPr>
        <dsp:cNvPr id="0" name=""/>
        <dsp:cNvSpPr/>
      </dsp:nvSpPr>
      <dsp:spPr>
        <a:xfrm>
          <a:off x="1957387" y="0"/>
          <a:ext cx="1957387" cy="790575"/>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CA" sz="1600" kern="1200"/>
            <a:t>Education</a:t>
          </a:r>
        </a:p>
      </dsp:txBody>
      <dsp:txXfrm>
        <a:off x="1957387" y="0"/>
        <a:ext cx="1957387" cy="592931"/>
      </dsp:txXfrm>
    </dsp:sp>
    <dsp:sp modelId="{A2DA95AA-E931-4EE0-8FC5-2FFA2CEFD674}">
      <dsp:nvSpPr>
        <dsp:cNvPr id="0" name=""/>
        <dsp:cNvSpPr/>
      </dsp:nvSpPr>
      <dsp:spPr>
        <a:xfrm rot="10800000">
          <a:off x="0" y="790575"/>
          <a:ext cx="1957387" cy="790575"/>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CA" sz="1600" kern="1200"/>
            <a:t>Prior Knowledge</a:t>
          </a:r>
        </a:p>
      </dsp:txBody>
      <dsp:txXfrm rot="10800000">
        <a:off x="0" y="988218"/>
        <a:ext cx="1957387" cy="592931"/>
      </dsp:txXfrm>
    </dsp:sp>
    <dsp:sp modelId="{F7B6F5B1-CCAA-4356-80DB-4A764A3628CD}">
      <dsp:nvSpPr>
        <dsp:cNvPr id="0" name=""/>
        <dsp:cNvSpPr/>
      </dsp:nvSpPr>
      <dsp:spPr>
        <a:xfrm rot="5400000">
          <a:off x="2540793" y="207168"/>
          <a:ext cx="790575" cy="1957387"/>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CA" sz="1600" kern="1200"/>
            <a:t>Expectations</a:t>
          </a:r>
        </a:p>
      </dsp:txBody>
      <dsp:txXfrm rot="-5400000">
        <a:off x="1957387" y="988218"/>
        <a:ext cx="1957387" cy="592931"/>
      </dsp:txXfrm>
    </dsp:sp>
    <dsp:sp modelId="{26C9E547-0BD6-479F-B6E5-923D7AFB3FAD}">
      <dsp:nvSpPr>
        <dsp:cNvPr id="0" name=""/>
        <dsp:cNvSpPr/>
      </dsp:nvSpPr>
      <dsp:spPr>
        <a:xfrm>
          <a:off x="1370171" y="592931"/>
          <a:ext cx="1174432" cy="395287"/>
        </a:xfrm>
        <a:prstGeom prst="roundRect">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CA" sz="1600" kern="1200"/>
            <a:t>Audience</a:t>
          </a:r>
        </a:p>
      </dsp:txBody>
      <dsp:txXfrm>
        <a:off x="1389467" y="612227"/>
        <a:ext cx="1135840" cy="356695"/>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DAF6EAF90D4EC8A7AEB98B8DD2B006"/>
        <w:category>
          <w:name w:val="General"/>
          <w:gallery w:val="placeholder"/>
        </w:category>
        <w:types>
          <w:type w:val="bbPlcHdr"/>
        </w:types>
        <w:behaviors>
          <w:behavior w:val="content"/>
        </w:behaviors>
        <w:guid w:val="{6FFED984-EA92-4DCD-BBD1-A45BB87CDBF9}"/>
      </w:docPartPr>
      <w:docPartBody>
        <w:p w:rsidR="00AD017D" w:rsidRDefault="00AD017D" w:rsidP="00AD017D">
          <w:pPr>
            <w:pStyle w:val="7BDAF6EAF90D4EC8A7AEB98B8DD2B006"/>
          </w:pPr>
          <w:r w:rsidRPr="00BC4AA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altName w:val="Calibri"/>
    <w:panose1 w:val="020B0502040204020203"/>
    <w:charset w:val="00"/>
    <w:family w:val="swiss"/>
    <w:pitch w:val="variable"/>
    <w:sig w:usb0="8000006F" w:usb1="1200FBEF" w:usb2="0064C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55D"/>
    <w:rsid w:val="0035355D"/>
    <w:rsid w:val="00387CA5"/>
    <w:rsid w:val="003E58A3"/>
    <w:rsid w:val="00413AE9"/>
    <w:rsid w:val="00415D59"/>
    <w:rsid w:val="00425CDD"/>
    <w:rsid w:val="00462B6B"/>
    <w:rsid w:val="005A6B20"/>
    <w:rsid w:val="005D300F"/>
    <w:rsid w:val="00600FD1"/>
    <w:rsid w:val="00753202"/>
    <w:rsid w:val="007E40F6"/>
    <w:rsid w:val="0083130E"/>
    <w:rsid w:val="009B2F18"/>
    <w:rsid w:val="009F2BE7"/>
    <w:rsid w:val="00A3194D"/>
    <w:rsid w:val="00AD017D"/>
    <w:rsid w:val="00B63B98"/>
    <w:rsid w:val="00B80AD1"/>
    <w:rsid w:val="00DF3F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17D"/>
    <w:rPr>
      <w:color w:val="808080"/>
    </w:rPr>
  </w:style>
  <w:style w:type="paragraph" w:customStyle="1" w:styleId="C2FDFA16ADAF460ABE18DF1E1618D0A8">
    <w:name w:val="C2FDFA16ADAF460ABE18DF1E1618D0A8"/>
    <w:rsid w:val="0035355D"/>
  </w:style>
  <w:style w:type="paragraph" w:customStyle="1" w:styleId="BA2B4F07320A4A9AADE796DBB6D08858">
    <w:name w:val="BA2B4F07320A4A9AADE796DBB6D08858"/>
    <w:rsid w:val="0035355D"/>
  </w:style>
  <w:style w:type="paragraph" w:customStyle="1" w:styleId="938D5A26C001417DA213D6280ACFEA25">
    <w:name w:val="938D5A26C001417DA213D6280ACFEA25"/>
    <w:rsid w:val="0035355D"/>
  </w:style>
  <w:style w:type="paragraph" w:customStyle="1" w:styleId="003AE7A680E346F488DFB640425C44D5">
    <w:name w:val="003AE7A680E346F488DFB640425C44D5"/>
    <w:rsid w:val="0035355D"/>
  </w:style>
  <w:style w:type="paragraph" w:customStyle="1" w:styleId="ECE73F3B6D334E5B87FEBFFC47884159">
    <w:name w:val="ECE73F3B6D334E5B87FEBFFC47884159"/>
    <w:rsid w:val="0035355D"/>
  </w:style>
  <w:style w:type="paragraph" w:customStyle="1" w:styleId="BDFCD2AF7DC94CEEA6D4F61D2DDA2DC7">
    <w:name w:val="BDFCD2AF7DC94CEEA6D4F61D2DDA2DC7"/>
    <w:rsid w:val="0035355D"/>
  </w:style>
  <w:style w:type="paragraph" w:customStyle="1" w:styleId="B28EE5CB5E2E43AD8053B1F862D9C6D8">
    <w:name w:val="B28EE5CB5E2E43AD8053B1F862D9C6D8"/>
    <w:rsid w:val="0035355D"/>
  </w:style>
  <w:style w:type="paragraph" w:customStyle="1" w:styleId="293903C310F0400AAC97CA96884C905F">
    <w:name w:val="293903C310F0400AAC97CA96884C905F"/>
    <w:rsid w:val="0035355D"/>
  </w:style>
  <w:style w:type="paragraph" w:customStyle="1" w:styleId="9D199A1D3D574C599DA7C1ADFDC98203">
    <w:name w:val="9D199A1D3D574C599DA7C1ADFDC98203"/>
    <w:rsid w:val="0035355D"/>
  </w:style>
  <w:style w:type="paragraph" w:customStyle="1" w:styleId="90A9A7E07C954239B836AF4E474499AD">
    <w:name w:val="90A9A7E07C954239B836AF4E474499AD"/>
    <w:rsid w:val="0035355D"/>
  </w:style>
  <w:style w:type="paragraph" w:customStyle="1" w:styleId="86B0B58F12A34D8E8BCE144342F8FF53">
    <w:name w:val="86B0B58F12A34D8E8BCE144342F8FF53"/>
    <w:rsid w:val="0035355D"/>
  </w:style>
  <w:style w:type="paragraph" w:customStyle="1" w:styleId="0018776402104BC7923E1869CE3EB404">
    <w:name w:val="0018776402104BC7923E1869CE3EB404"/>
    <w:rsid w:val="00413AE9"/>
  </w:style>
  <w:style w:type="paragraph" w:customStyle="1" w:styleId="A492D57E8F1B4976AB0373C2C3432D4A">
    <w:name w:val="A492D57E8F1B4976AB0373C2C3432D4A"/>
    <w:rsid w:val="00413AE9"/>
  </w:style>
  <w:style w:type="paragraph" w:customStyle="1" w:styleId="AE84C3BD3924422D9FC65BB0E640D761">
    <w:name w:val="AE84C3BD3924422D9FC65BB0E640D761"/>
    <w:rsid w:val="00413AE9"/>
  </w:style>
  <w:style w:type="paragraph" w:customStyle="1" w:styleId="194DA4D797C64AF4B4C10C379BEE6DEA">
    <w:name w:val="194DA4D797C64AF4B4C10C379BEE6DEA"/>
    <w:rsid w:val="00413AE9"/>
  </w:style>
  <w:style w:type="paragraph" w:customStyle="1" w:styleId="E9E3AF9DDDCC4E9F82683762206A2FEA">
    <w:name w:val="E9E3AF9DDDCC4E9F82683762206A2FEA"/>
    <w:rsid w:val="00413AE9"/>
  </w:style>
  <w:style w:type="paragraph" w:customStyle="1" w:styleId="D50D43E457D541E4855F9CB2F93AEB80">
    <w:name w:val="D50D43E457D541E4855F9CB2F93AEB80"/>
    <w:rsid w:val="00413AE9"/>
  </w:style>
  <w:style w:type="paragraph" w:customStyle="1" w:styleId="B6FEFF59059048B7AEC3AF07346E4E60">
    <w:name w:val="B6FEFF59059048B7AEC3AF07346E4E60"/>
    <w:rsid w:val="00413AE9"/>
  </w:style>
  <w:style w:type="paragraph" w:customStyle="1" w:styleId="7BDAF6EAF90D4EC8A7AEB98B8DD2B006">
    <w:name w:val="7BDAF6EAF90D4EC8A7AEB98B8DD2B006"/>
    <w:rsid w:val="00AD01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e2fa758-d5c7-43e8-93c9-7b786a144e7e">YHM3WN2HRAUM-667551454-58</_dlc_DocId>
    <_dlc_DocIdUrl xmlns="3e2fa758-d5c7-43e8-93c9-7b786a144e7e">
      <Url>https://cms.conestogac.on.ca/sites/educational-technology/pm/COMM1085/_layouts/15/DocIdRedir.aspx?ID=YHM3WN2HRAUM-667551454-58</Url>
      <Description>YHM3WN2HRAUM-667551454-58</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0EA9DADEEACA14098D65592E145B1C0" ma:contentTypeVersion="1" ma:contentTypeDescription="Create a new document." ma:contentTypeScope="" ma:versionID="ff5c5d31b60f211ed625088372e03ed6">
  <xsd:schema xmlns:xsd="http://www.w3.org/2001/XMLSchema" xmlns:xs="http://www.w3.org/2001/XMLSchema" xmlns:p="http://schemas.microsoft.com/office/2006/metadata/properties" xmlns:ns2="3e2fa758-d5c7-43e8-93c9-7b786a144e7e" targetNamespace="http://schemas.microsoft.com/office/2006/metadata/properties" ma:root="true" ma:fieldsID="60544933d7cf02e850b8c4b56286b6d0" ns2:_="">
    <xsd:import namespace="3e2fa758-d5c7-43e8-93c9-7b786a144e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fa758-d5c7-43e8-93c9-7b786a144e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8E839-4122-408B-9239-7F027D6CA4D1}">
  <ds:schemaRefs>
    <ds:schemaRef ds:uri="http://schemas.microsoft.com/office/2006/metadata/properties"/>
    <ds:schemaRef ds:uri="http://schemas.microsoft.com/office/2006/documentManagement/types"/>
    <ds:schemaRef ds:uri="http://purl.org/dc/terms/"/>
    <ds:schemaRef ds:uri="3e2fa758-d5c7-43e8-93c9-7b786a144e7e"/>
    <ds:schemaRef ds:uri="http://schemas.microsoft.com/office/infopath/2007/PartnerControls"/>
    <ds:schemaRef ds:uri="http://purl.org/dc/dcmitype/"/>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676E0FAC-826C-4C24-B93C-E08219B03E3F}">
  <ds:schemaRefs>
    <ds:schemaRef ds:uri="http://schemas.microsoft.com/sharepoint/v3/contenttype/forms"/>
  </ds:schemaRefs>
</ds:datastoreItem>
</file>

<file path=customXml/itemProps3.xml><?xml version="1.0" encoding="utf-8"?>
<ds:datastoreItem xmlns:ds="http://schemas.openxmlformats.org/officeDocument/2006/customXml" ds:itemID="{C04D162E-6078-4851-B4B6-82A18F6C7EFB}">
  <ds:schemaRefs>
    <ds:schemaRef ds:uri="http://schemas.microsoft.com/sharepoint/events"/>
  </ds:schemaRefs>
</ds:datastoreItem>
</file>

<file path=customXml/itemProps4.xml><?xml version="1.0" encoding="utf-8"?>
<ds:datastoreItem xmlns:ds="http://schemas.openxmlformats.org/officeDocument/2006/customXml" ds:itemID="{6F5AE65B-FF50-43A9-9A5E-B5A48A8A6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2fa758-d5c7-43e8-93c9-7b786a144e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BC017E-6FD6-4216-A3C3-BB877578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37</Pages>
  <Words>9276</Words>
  <Characters>52875</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62027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Parker</dc:creator>
  <cp:keywords/>
  <dc:description/>
  <cp:lastModifiedBy>Carrie Galsworthy</cp:lastModifiedBy>
  <cp:revision>274</cp:revision>
  <dcterms:created xsi:type="dcterms:W3CDTF">2017-04-04T13:42:00Z</dcterms:created>
  <dcterms:modified xsi:type="dcterms:W3CDTF">2017-05-05T20:19:00Z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0x01010040EA9DADEEACA14098D65592E145B1C0</vt:lpwstr>
  </property>
  <property fmtid="{D5CDD505-2E9C-101B-9397-08002B2CF9AE}" pid="3" name="_dlc_DocIdItemGuid">
    <vt:lpwstr>ddde1507-081d-416f-9207-784b5f792da7</vt:lpwstr>
  </property>
</Properties>
</file>