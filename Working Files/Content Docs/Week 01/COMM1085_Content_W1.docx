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B4925" w14:textId="074049EA" w:rsidR="00DB52FC" w:rsidRPr="000F7292" w:rsidRDefault="00DB52FC" w:rsidP="00DB52FC">
      <w:pPr>
        <w:rPr>
          <w:rFonts w:asciiTheme="minorHAnsi" w:hAnsiTheme="minorHAnsi"/>
        </w:rPr>
      </w:pPr>
      <w:r w:rsidRPr="000F7292">
        <w:rPr>
          <w:rFonts w:asciiTheme="minorHAnsi" w:hAnsiTheme="minorHAnsi"/>
        </w:rPr>
        <w:t>College Reading &amp; Writing Skills</w:t>
      </w:r>
    </w:p>
    <w:p w14:paraId="52593B66" w14:textId="337F4E3C" w:rsidR="00DE2FD7" w:rsidRPr="000F7292" w:rsidRDefault="00DE2FD7" w:rsidP="00DE2FD7">
      <w:pPr>
        <w:rPr>
          <w:rFonts w:asciiTheme="minorHAnsi" w:hAnsiTheme="minorHAnsi"/>
        </w:rPr>
      </w:pPr>
      <w:r w:rsidRPr="000F7292">
        <w:rPr>
          <w:rFonts w:asciiTheme="minorHAnsi" w:hAnsiTheme="minorHAnsi"/>
        </w:rPr>
        <w:t>C</w:t>
      </w:r>
      <w:r w:rsidR="00DB52FC" w:rsidRPr="000F7292">
        <w:rPr>
          <w:rFonts w:asciiTheme="minorHAnsi" w:hAnsiTheme="minorHAnsi"/>
        </w:rPr>
        <w:t>OMM1085</w:t>
      </w:r>
    </w:p>
    <w:p w14:paraId="4448A1A1" w14:textId="70205C81" w:rsidR="00DE2FD7" w:rsidRPr="000F7292" w:rsidRDefault="00407DD1" w:rsidP="00150056">
      <w:pPr>
        <w:rPr>
          <w:rFonts w:asciiTheme="minorHAnsi" w:hAnsiTheme="minorHAnsi"/>
        </w:rPr>
      </w:pPr>
      <w:r w:rsidRPr="000F7292">
        <w:rPr>
          <w:rFonts w:asciiTheme="minorHAnsi" w:hAnsiTheme="minorHAnsi"/>
        </w:rPr>
        <w:t>Week 1</w:t>
      </w:r>
      <w:r w:rsidR="00DE2FD7" w:rsidRPr="000F7292">
        <w:rPr>
          <w:rFonts w:asciiTheme="minorHAnsi" w:hAnsiTheme="minorHAnsi"/>
        </w:rPr>
        <w:t xml:space="preserve">: </w:t>
      </w:r>
      <w:r w:rsidRPr="000F7292">
        <w:rPr>
          <w:rFonts w:asciiTheme="minorHAnsi" w:hAnsiTheme="minorHAnsi"/>
        </w:rPr>
        <w:t xml:space="preserve">Introduction to College Reading and Writing </w:t>
      </w:r>
    </w:p>
    <w:p w14:paraId="316D74B5" w14:textId="77777777" w:rsidR="00DE2FD7" w:rsidRPr="000F7292" w:rsidRDefault="001417F8" w:rsidP="00150056">
      <w:pPr>
        <w:pStyle w:val="Heading1"/>
        <w:rPr>
          <w:rFonts w:asciiTheme="minorHAnsi" w:hAnsiTheme="minorHAnsi"/>
        </w:rPr>
      </w:pPr>
      <w:r w:rsidRPr="000F7292">
        <w:rPr>
          <w:rFonts w:asciiTheme="minorHAnsi" w:hAnsiTheme="minorHAnsi"/>
        </w:rPr>
        <w:t>Framework for Module</w:t>
      </w:r>
    </w:p>
    <w:tbl>
      <w:tblPr>
        <w:tblStyle w:val="TableGrid"/>
        <w:tblW w:w="9350" w:type="dxa"/>
        <w:tblLook w:val="04A0" w:firstRow="1" w:lastRow="0" w:firstColumn="1" w:lastColumn="0" w:noHBand="0" w:noVBand="1"/>
      </w:tblPr>
      <w:tblGrid>
        <w:gridCol w:w="2875"/>
        <w:gridCol w:w="6475"/>
      </w:tblGrid>
      <w:tr w:rsidR="001417F8" w:rsidRPr="000F7292" w14:paraId="1238145D" w14:textId="77777777" w:rsidTr="001417F8">
        <w:tc>
          <w:tcPr>
            <w:tcW w:w="2875" w:type="dxa"/>
          </w:tcPr>
          <w:p w14:paraId="4F2307B7" w14:textId="77777777" w:rsidR="001417F8" w:rsidRPr="000F7292" w:rsidRDefault="001417F8" w:rsidP="00DE2FD7">
            <w:pPr>
              <w:rPr>
                <w:rFonts w:asciiTheme="minorHAnsi" w:hAnsiTheme="minorHAnsi"/>
              </w:rPr>
            </w:pPr>
            <w:r w:rsidRPr="000F7292">
              <w:rPr>
                <w:rFonts w:asciiTheme="minorHAnsi" w:hAnsiTheme="minorHAnsi"/>
              </w:rPr>
              <w:t>Delivery</w:t>
            </w:r>
          </w:p>
        </w:tc>
        <w:tc>
          <w:tcPr>
            <w:tcW w:w="6475" w:type="dxa"/>
          </w:tcPr>
          <w:p w14:paraId="0DEBC7A8" w14:textId="77777777" w:rsidR="001417F8" w:rsidRPr="000F7292" w:rsidRDefault="001417F8" w:rsidP="001417F8">
            <w:pPr>
              <w:pStyle w:val="NormalWeb"/>
              <w:numPr>
                <w:ilvl w:val="0"/>
                <w:numId w:val="1"/>
              </w:numPr>
              <w:spacing w:before="60" w:beforeAutospacing="0" w:after="60" w:afterAutospacing="0"/>
              <w:ind w:left="432"/>
              <w:rPr>
                <w:rFonts w:asciiTheme="minorHAnsi" w:hAnsiTheme="minorHAnsi"/>
                <w:sz w:val="22"/>
                <w:szCs w:val="22"/>
                <w:highlight w:val="yellow"/>
              </w:rPr>
            </w:pPr>
            <w:r w:rsidRPr="000F7292">
              <w:rPr>
                <w:rFonts w:asciiTheme="minorHAnsi" w:hAnsiTheme="minorHAnsi"/>
                <w:sz w:val="22"/>
                <w:szCs w:val="22"/>
                <w:highlight w:val="yellow"/>
              </w:rPr>
              <w:t>Fully online</w:t>
            </w:r>
          </w:p>
          <w:p w14:paraId="29573925" w14:textId="77777777" w:rsidR="001417F8" w:rsidRPr="000F7292" w:rsidRDefault="001417F8" w:rsidP="001417F8">
            <w:pPr>
              <w:pStyle w:val="NormalWeb"/>
              <w:numPr>
                <w:ilvl w:val="0"/>
                <w:numId w:val="1"/>
              </w:numPr>
              <w:spacing w:before="60" w:beforeAutospacing="0" w:after="60" w:afterAutospacing="0"/>
              <w:ind w:left="432"/>
              <w:rPr>
                <w:rFonts w:asciiTheme="minorHAnsi" w:hAnsiTheme="minorHAnsi"/>
                <w:sz w:val="22"/>
                <w:szCs w:val="22"/>
              </w:rPr>
            </w:pPr>
            <w:r w:rsidRPr="000F7292">
              <w:rPr>
                <w:rFonts w:asciiTheme="minorHAnsi" w:hAnsiTheme="minorHAnsi"/>
                <w:sz w:val="22"/>
                <w:szCs w:val="22"/>
              </w:rPr>
              <w:t>Hybrid</w:t>
            </w:r>
          </w:p>
        </w:tc>
      </w:tr>
      <w:tr w:rsidR="00946585" w:rsidRPr="000F7292" w14:paraId="3BFA840D" w14:textId="77777777" w:rsidTr="001417F8">
        <w:tc>
          <w:tcPr>
            <w:tcW w:w="2875" w:type="dxa"/>
          </w:tcPr>
          <w:p w14:paraId="0C71F80C" w14:textId="77777777" w:rsidR="00946585" w:rsidRPr="000F7292" w:rsidRDefault="00946585" w:rsidP="00DE2FD7">
            <w:pPr>
              <w:rPr>
                <w:rFonts w:asciiTheme="minorHAnsi" w:hAnsiTheme="minorHAnsi"/>
              </w:rPr>
            </w:pPr>
            <w:r w:rsidRPr="000F7292">
              <w:rPr>
                <w:rFonts w:asciiTheme="minorHAnsi" w:hAnsiTheme="minorHAnsi"/>
              </w:rPr>
              <w:t>Course Learning Outcomes</w:t>
            </w:r>
          </w:p>
        </w:tc>
        <w:tc>
          <w:tcPr>
            <w:tcW w:w="6475" w:type="dxa"/>
          </w:tcPr>
          <w:p w14:paraId="66686E86" w14:textId="202C5A00" w:rsidR="00B967DD" w:rsidRPr="000F7292" w:rsidRDefault="00B967DD" w:rsidP="00B967DD">
            <w:pPr>
              <w:rPr>
                <w:rFonts w:asciiTheme="minorHAnsi" w:hAnsiTheme="minorHAnsi"/>
              </w:rPr>
            </w:pPr>
            <w:r w:rsidRPr="000F7292">
              <w:rPr>
                <w:rFonts w:asciiTheme="minorHAnsi" w:hAnsiTheme="minorHAnsi"/>
              </w:rPr>
              <w:t>1. Identify purpose, audience, and thesis in a variety of texts</w:t>
            </w:r>
          </w:p>
          <w:p w14:paraId="4F64ECE9" w14:textId="63403464" w:rsidR="00B967DD" w:rsidRPr="000F7292" w:rsidRDefault="00B967DD" w:rsidP="00B967DD">
            <w:pPr>
              <w:rPr>
                <w:rFonts w:asciiTheme="minorHAnsi" w:hAnsiTheme="minorHAnsi"/>
              </w:rPr>
            </w:pPr>
            <w:r w:rsidRPr="000F7292">
              <w:rPr>
                <w:rFonts w:asciiTheme="minorHAnsi" w:hAnsiTheme="minorHAnsi"/>
              </w:rPr>
              <w:t xml:space="preserve">2. Employ critical thinking to </w:t>
            </w:r>
            <w:proofErr w:type="spellStart"/>
            <w:r w:rsidRPr="000F7292">
              <w:rPr>
                <w:rFonts w:asciiTheme="minorHAnsi" w:hAnsiTheme="minorHAnsi"/>
              </w:rPr>
              <w:t>analyse</w:t>
            </w:r>
            <w:proofErr w:type="spellEnd"/>
            <w:r w:rsidRPr="000F7292">
              <w:rPr>
                <w:rFonts w:asciiTheme="minorHAnsi" w:hAnsiTheme="minorHAnsi"/>
              </w:rPr>
              <w:t xml:space="preserve"> source, voice, bias, meaning, argument, and evidence</w:t>
            </w:r>
          </w:p>
          <w:p w14:paraId="34124554" w14:textId="74045CC9" w:rsidR="00946585" w:rsidRPr="000F7292" w:rsidRDefault="00946585" w:rsidP="00DE2FD7">
            <w:pPr>
              <w:rPr>
                <w:rFonts w:asciiTheme="minorHAnsi" w:hAnsiTheme="minorHAnsi"/>
              </w:rPr>
            </w:pPr>
          </w:p>
        </w:tc>
      </w:tr>
      <w:tr w:rsidR="00946585" w:rsidRPr="000F7292" w14:paraId="17959FB2" w14:textId="77777777" w:rsidTr="001417F8">
        <w:tc>
          <w:tcPr>
            <w:tcW w:w="2875" w:type="dxa"/>
          </w:tcPr>
          <w:p w14:paraId="14A8CD14" w14:textId="77777777" w:rsidR="00946585" w:rsidRPr="000F7292" w:rsidRDefault="00946585" w:rsidP="00DE2FD7">
            <w:pPr>
              <w:rPr>
                <w:rFonts w:asciiTheme="minorHAnsi" w:hAnsiTheme="minorHAnsi"/>
              </w:rPr>
            </w:pPr>
            <w:r w:rsidRPr="000F7292">
              <w:rPr>
                <w:rFonts w:asciiTheme="minorHAnsi" w:hAnsiTheme="minorHAnsi"/>
              </w:rPr>
              <w:t>Unit Learning Outcomes</w:t>
            </w:r>
          </w:p>
        </w:tc>
        <w:tc>
          <w:tcPr>
            <w:tcW w:w="6475" w:type="dxa"/>
          </w:tcPr>
          <w:p w14:paraId="25745DF4" w14:textId="77777777" w:rsidR="00946585" w:rsidRPr="000F7292" w:rsidRDefault="00A55B15" w:rsidP="00DE2FD7">
            <w:pPr>
              <w:rPr>
                <w:rFonts w:asciiTheme="minorHAnsi" w:hAnsiTheme="minorHAnsi"/>
              </w:rPr>
            </w:pPr>
            <w:r w:rsidRPr="000F7292">
              <w:rPr>
                <w:rFonts w:asciiTheme="minorHAnsi" w:hAnsiTheme="minorHAnsi"/>
              </w:rPr>
              <w:t>1.1 Identify reading and writing tasks as they apply to college and the workplace</w:t>
            </w:r>
          </w:p>
          <w:p w14:paraId="1A4180DF" w14:textId="73B20CF1" w:rsidR="00A55B15" w:rsidRPr="000F7292" w:rsidRDefault="000B733B" w:rsidP="00DE2FD7">
            <w:pPr>
              <w:rPr>
                <w:rFonts w:asciiTheme="minorHAnsi" w:hAnsiTheme="minorHAnsi"/>
              </w:rPr>
            </w:pPr>
            <w:r w:rsidRPr="000F7292">
              <w:rPr>
                <w:rFonts w:asciiTheme="minorHAnsi" w:hAnsiTheme="minorHAnsi"/>
              </w:rPr>
              <w:t>1.2 Apply pre-reading skills and strategies</w:t>
            </w:r>
          </w:p>
          <w:p w14:paraId="6A5DF983" w14:textId="77777777" w:rsidR="000B733B" w:rsidRPr="000F7292" w:rsidRDefault="000B733B" w:rsidP="00DE2FD7">
            <w:pPr>
              <w:rPr>
                <w:rFonts w:asciiTheme="minorHAnsi" w:hAnsiTheme="minorHAnsi"/>
              </w:rPr>
            </w:pPr>
            <w:r w:rsidRPr="000F7292">
              <w:rPr>
                <w:rFonts w:asciiTheme="minorHAnsi" w:hAnsiTheme="minorHAnsi"/>
              </w:rPr>
              <w:t>1.3 Identify purpose and audience for various readings</w:t>
            </w:r>
          </w:p>
          <w:p w14:paraId="107FF2E3" w14:textId="323E69EF" w:rsidR="000B733B" w:rsidRPr="000F7292" w:rsidRDefault="000B733B" w:rsidP="00DE2FD7">
            <w:pPr>
              <w:rPr>
                <w:rFonts w:asciiTheme="minorHAnsi" w:hAnsiTheme="minorHAnsi"/>
              </w:rPr>
            </w:pPr>
            <w:r w:rsidRPr="000F7292">
              <w:rPr>
                <w:rFonts w:asciiTheme="minorHAnsi" w:hAnsiTheme="minorHAnsi"/>
              </w:rPr>
              <w:t>2.1 Identify thesis, main ideas, and supporting details in a reading</w:t>
            </w:r>
          </w:p>
        </w:tc>
      </w:tr>
      <w:tr w:rsidR="00946585" w:rsidRPr="000F7292" w14:paraId="154F473A" w14:textId="77777777" w:rsidTr="001417F8">
        <w:tc>
          <w:tcPr>
            <w:tcW w:w="2875" w:type="dxa"/>
          </w:tcPr>
          <w:p w14:paraId="621C301A" w14:textId="77777777" w:rsidR="00946585" w:rsidRPr="000F7292" w:rsidRDefault="00946585" w:rsidP="00DE2FD7">
            <w:pPr>
              <w:rPr>
                <w:rFonts w:asciiTheme="minorHAnsi" w:hAnsiTheme="minorHAnsi"/>
              </w:rPr>
            </w:pPr>
            <w:r w:rsidRPr="000F7292">
              <w:rPr>
                <w:rFonts w:asciiTheme="minorHAnsi" w:hAnsiTheme="minorHAnsi"/>
              </w:rPr>
              <w:t>Real-life task that learners should be able to complete by the end of the module</w:t>
            </w:r>
          </w:p>
        </w:tc>
        <w:tc>
          <w:tcPr>
            <w:tcW w:w="6475" w:type="dxa"/>
          </w:tcPr>
          <w:p w14:paraId="6E6E3760" w14:textId="70BA7980" w:rsidR="00946585" w:rsidRPr="000F7292" w:rsidRDefault="009001A9" w:rsidP="00DE2FD7">
            <w:pPr>
              <w:rPr>
                <w:rFonts w:asciiTheme="minorHAnsi" w:hAnsiTheme="minorHAnsi"/>
              </w:rPr>
            </w:pPr>
            <w:r w:rsidRPr="000F7292">
              <w:rPr>
                <w:rFonts w:asciiTheme="minorHAnsi" w:hAnsiTheme="minorHAnsi"/>
              </w:rPr>
              <w:t xml:space="preserve">Learners will be able to skim and scan a text </w:t>
            </w:r>
            <w:r w:rsidR="00560185" w:rsidRPr="000F7292">
              <w:rPr>
                <w:rFonts w:asciiTheme="minorHAnsi" w:hAnsiTheme="minorHAnsi"/>
              </w:rPr>
              <w:t>in search of relevant text information.</w:t>
            </w:r>
          </w:p>
        </w:tc>
      </w:tr>
      <w:tr w:rsidR="001417F8" w:rsidRPr="000F7292" w14:paraId="427231E3" w14:textId="77777777" w:rsidTr="001417F8">
        <w:tc>
          <w:tcPr>
            <w:tcW w:w="2875" w:type="dxa"/>
          </w:tcPr>
          <w:p w14:paraId="1D6C3E89" w14:textId="77777777" w:rsidR="001417F8" w:rsidRPr="000F7292" w:rsidRDefault="001417F8" w:rsidP="00DE2FD7">
            <w:pPr>
              <w:rPr>
                <w:rFonts w:asciiTheme="minorHAnsi" w:hAnsiTheme="minorHAnsi"/>
              </w:rPr>
            </w:pPr>
            <w:r w:rsidRPr="000F7292">
              <w:rPr>
                <w:rFonts w:asciiTheme="minorHAnsi" w:hAnsiTheme="minorHAnsi"/>
              </w:rPr>
              <w:t>Is there a graded evaluation this week? If so, describe briefly.</w:t>
            </w:r>
          </w:p>
        </w:tc>
        <w:tc>
          <w:tcPr>
            <w:tcW w:w="6475" w:type="dxa"/>
          </w:tcPr>
          <w:p w14:paraId="5CA7C5AA" w14:textId="3DF3A4BB" w:rsidR="001417F8" w:rsidRPr="000F7292" w:rsidRDefault="00A700A3" w:rsidP="00A700A3">
            <w:pPr>
              <w:pStyle w:val="NormalWeb"/>
              <w:spacing w:before="60" w:beforeAutospacing="0" w:after="60" w:afterAutospacing="0"/>
              <w:ind w:left="-18"/>
              <w:rPr>
                <w:rFonts w:asciiTheme="minorHAnsi" w:hAnsiTheme="minorHAnsi"/>
                <w:sz w:val="22"/>
                <w:szCs w:val="22"/>
              </w:rPr>
            </w:pPr>
            <w:r w:rsidRPr="000F7292">
              <w:rPr>
                <w:rFonts w:asciiTheme="minorHAnsi" w:hAnsiTheme="minorHAnsi"/>
                <w:sz w:val="22"/>
                <w:szCs w:val="22"/>
              </w:rPr>
              <w:t xml:space="preserve"> </w:t>
            </w:r>
            <w:r w:rsidR="00560185" w:rsidRPr="000F7292">
              <w:rPr>
                <w:rFonts w:asciiTheme="minorHAnsi" w:hAnsiTheme="minorHAnsi"/>
                <w:sz w:val="22"/>
                <w:szCs w:val="22"/>
              </w:rPr>
              <w:t>X</w:t>
            </w:r>
            <w:r w:rsidRPr="000F7292">
              <w:rPr>
                <w:rFonts w:asciiTheme="minorHAnsi" w:hAnsiTheme="minorHAnsi"/>
                <w:sz w:val="22"/>
                <w:szCs w:val="22"/>
              </w:rPr>
              <w:t xml:space="preserve">    </w:t>
            </w:r>
            <w:r w:rsidR="001417F8" w:rsidRPr="000F7292">
              <w:rPr>
                <w:rFonts w:asciiTheme="minorHAnsi" w:hAnsiTheme="minorHAnsi"/>
                <w:sz w:val="22"/>
                <w:szCs w:val="22"/>
              </w:rPr>
              <w:t>No</w:t>
            </w:r>
            <w:r w:rsidR="00560185" w:rsidRPr="000F7292">
              <w:rPr>
                <w:rFonts w:asciiTheme="minorHAnsi" w:hAnsiTheme="minorHAnsi"/>
                <w:sz w:val="22"/>
                <w:szCs w:val="22"/>
              </w:rPr>
              <w:t xml:space="preserve"> (but students are asked to produce a “diagnostic” writing   sample, which is ungraded)</w:t>
            </w:r>
          </w:p>
          <w:p w14:paraId="2B56F7EE" w14:textId="5BB1CB94" w:rsidR="001417F8" w:rsidRPr="000F7292" w:rsidRDefault="00560185" w:rsidP="00560185">
            <w:pPr>
              <w:pStyle w:val="NormalWeb"/>
              <w:spacing w:before="60" w:beforeAutospacing="0" w:after="60" w:afterAutospacing="0"/>
              <w:ind w:left="-18"/>
              <w:rPr>
                <w:rFonts w:asciiTheme="minorHAnsi" w:hAnsiTheme="minorHAnsi"/>
                <w:sz w:val="22"/>
                <w:szCs w:val="22"/>
              </w:rPr>
            </w:pPr>
            <w:r w:rsidRPr="000F7292">
              <w:rPr>
                <w:rFonts w:asciiTheme="minorHAnsi" w:hAnsiTheme="minorHAnsi"/>
                <w:sz w:val="22"/>
                <w:szCs w:val="22"/>
              </w:rPr>
              <w:t xml:space="preserve"> </w:t>
            </w:r>
            <w:r w:rsidR="00A700A3" w:rsidRPr="000F7292">
              <w:rPr>
                <w:rFonts w:asciiTheme="minorHAnsi" w:hAnsiTheme="minorHAnsi"/>
                <w:sz w:val="22"/>
                <w:szCs w:val="22"/>
              </w:rPr>
              <w:t xml:space="preserve">   </w:t>
            </w:r>
            <w:r w:rsidRPr="000F7292">
              <w:rPr>
                <w:rFonts w:asciiTheme="minorHAnsi" w:hAnsiTheme="minorHAnsi"/>
                <w:sz w:val="22"/>
                <w:szCs w:val="22"/>
              </w:rPr>
              <w:t xml:space="preserve">   </w:t>
            </w:r>
            <w:r w:rsidR="001417F8" w:rsidRPr="000F7292">
              <w:rPr>
                <w:rFonts w:asciiTheme="minorHAnsi" w:hAnsiTheme="minorHAnsi"/>
                <w:sz w:val="22"/>
                <w:szCs w:val="22"/>
              </w:rPr>
              <w:t>Yes</w:t>
            </w:r>
          </w:p>
        </w:tc>
      </w:tr>
      <w:tr w:rsidR="00946585" w:rsidRPr="000F7292" w14:paraId="5DF78BCF" w14:textId="77777777" w:rsidTr="00DE2FD7">
        <w:tc>
          <w:tcPr>
            <w:tcW w:w="2875" w:type="dxa"/>
            <w:shd w:val="clear" w:color="auto" w:fill="000000" w:themeFill="text1"/>
          </w:tcPr>
          <w:p w14:paraId="31F0B5CC" w14:textId="77777777" w:rsidR="00946585" w:rsidRPr="000F7292" w:rsidRDefault="00946585" w:rsidP="00DE2FD7">
            <w:pPr>
              <w:rPr>
                <w:rFonts w:asciiTheme="minorHAnsi" w:hAnsiTheme="minorHAnsi"/>
              </w:rPr>
            </w:pPr>
            <w:r w:rsidRPr="000F7292">
              <w:rPr>
                <w:rFonts w:asciiTheme="minorHAnsi" w:hAnsiTheme="minorHAnsi"/>
              </w:rPr>
              <w:t>Topic</w:t>
            </w:r>
          </w:p>
        </w:tc>
        <w:tc>
          <w:tcPr>
            <w:tcW w:w="6475" w:type="dxa"/>
            <w:shd w:val="clear" w:color="auto" w:fill="000000" w:themeFill="text1"/>
          </w:tcPr>
          <w:p w14:paraId="7A7B0EE6" w14:textId="77777777" w:rsidR="00946585" w:rsidRPr="000F7292" w:rsidRDefault="00946585" w:rsidP="00DE2FD7">
            <w:pPr>
              <w:rPr>
                <w:rFonts w:asciiTheme="minorHAnsi" w:hAnsiTheme="minorHAnsi"/>
              </w:rPr>
            </w:pPr>
            <w:r w:rsidRPr="000F7292">
              <w:rPr>
                <w:rFonts w:asciiTheme="minorHAnsi" w:hAnsiTheme="minorHAnsi"/>
              </w:rPr>
              <w:t>How to cover topic (engage learners and represent content)</w:t>
            </w:r>
          </w:p>
        </w:tc>
      </w:tr>
      <w:tr w:rsidR="00DE2FD7" w:rsidRPr="000F7292" w14:paraId="1B09F4D8" w14:textId="77777777" w:rsidTr="00DE2FD7">
        <w:tc>
          <w:tcPr>
            <w:tcW w:w="2875" w:type="dxa"/>
          </w:tcPr>
          <w:p w14:paraId="7CBB6095" w14:textId="38962DC1" w:rsidR="00B552B1" w:rsidRPr="000F7292" w:rsidRDefault="00B552B1" w:rsidP="00DE2FD7">
            <w:pPr>
              <w:rPr>
                <w:rFonts w:asciiTheme="minorHAnsi" w:hAnsiTheme="minorHAnsi"/>
              </w:rPr>
            </w:pPr>
            <w:r w:rsidRPr="000F7292">
              <w:rPr>
                <w:rFonts w:asciiTheme="minorHAnsi" w:hAnsiTheme="minorHAnsi"/>
              </w:rPr>
              <w:t xml:space="preserve">Introduction to Course </w:t>
            </w:r>
          </w:p>
        </w:tc>
        <w:tc>
          <w:tcPr>
            <w:tcW w:w="6475" w:type="dxa"/>
          </w:tcPr>
          <w:p w14:paraId="3B7532E8" w14:textId="77777777" w:rsidR="00DE2FD7" w:rsidRPr="000F7292" w:rsidRDefault="005B28DD" w:rsidP="00DE2FD7">
            <w:pPr>
              <w:rPr>
                <w:rFonts w:asciiTheme="minorHAnsi" w:hAnsiTheme="minorHAnsi"/>
              </w:rPr>
            </w:pPr>
            <w:r w:rsidRPr="000F7292">
              <w:rPr>
                <w:rFonts w:asciiTheme="minorHAnsi" w:hAnsiTheme="minorHAnsi"/>
              </w:rPr>
              <w:t>Text</w:t>
            </w:r>
          </w:p>
          <w:p w14:paraId="6FBEB568" w14:textId="2C889301" w:rsidR="004770AE" w:rsidRPr="000F7292" w:rsidRDefault="00713FD5" w:rsidP="00916C75">
            <w:pPr>
              <w:pStyle w:val="ListParagraph"/>
              <w:numPr>
                <w:ilvl w:val="0"/>
                <w:numId w:val="2"/>
              </w:numPr>
              <w:rPr>
                <w:rFonts w:asciiTheme="minorHAnsi" w:hAnsiTheme="minorHAnsi"/>
              </w:rPr>
            </w:pPr>
            <w:commentRangeStart w:id="0"/>
            <w:r w:rsidRPr="000F7292">
              <w:rPr>
                <w:rFonts w:asciiTheme="minorHAnsi" w:hAnsiTheme="minorHAnsi"/>
              </w:rPr>
              <w:t xml:space="preserve">Assignment </w:t>
            </w:r>
            <w:commentRangeEnd w:id="0"/>
            <w:r w:rsidR="004A17DF" w:rsidRPr="000F7292">
              <w:rPr>
                <w:rStyle w:val="CommentReference"/>
                <w:rFonts w:asciiTheme="minorHAnsi" w:hAnsiTheme="minorHAnsi"/>
              </w:rPr>
              <w:commentReference w:id="0"/>
            </w:r>
            <w:r w:rsidRPr="000F7292">
              <w:rPr>
                <w:rFonts w:asciiTheme="minorHAnsi" w:hAnsiTheme="minorHAnsi"/>
              </w:rPr>
              <w:t xml:space="preserve">structure </w:t>
            </w:r>
          </w:p>
          <w:p w14:paraId="0E7C64E2" w14:textId="36F82618" w:rsidR="00713FD5" w:rsidRPr="000F7292" w:rsidRDefault="00713FD5" w:rsidP="00916C75">
            <w:pPr>
              <w:pStyle w:val="ListParagraph"/>
              <w:numPr>
                <w:ilvl w:val="0"/>
                <w:numId w:val="2"/>
              </w:numPr>
              <w:rPr>
                <w:rFonts w:asciiTheme="minorHAnsi" w:hAnsiTheme="minorHAnsi"/>
              </w:rPr>
            </w:pPr>
            <w:commentRangeStart w:id="1"/>
            <w:r w:rsidRPr="000F7292">
              <w:rPr>
                <w:rFonts w:asciiTheme="minorHAnsi" w:hAnsiTheme="minorHAnsi"/>
              </w:rPr>
              <w:t xml:space="preserve">Instructor </w:t>
            </w:r>
            <w:commentRangeEnd w:id="1"/>
            <w:r w:rsidR="004A17DF" w:rsidRPr="000F7292">
              <w:rPr>
                <w:rStyle w:val="CommentReference"/>
                <w:rFonts w:asciiTheme="minorHAnsi" w:hAnsiTheme="minorHAnsi"/>
              </w:rPr>
              <w:commentReference w:id="1"/>
            </w:r>
            <w:r w:rsidRPr="000F7292">
              <w:rPr>
                <w:rFonts w:asciiTheme="minorHAnsi" w:hAnsiTheme="minorHAnsi"/>
              </w:rPr>
              <w:t xml:space="preserve">bio </w:t>
            </w:r>
          </w:p>
          <w:p w14:paraId="30FBC690" w14:textId="77777777" w:rsidR="00F03658" w:rsidRPr="000F7292" w:rsidRDefault="00F03658" w:rsidP="004770AE">
            <w:pPr>
              <w:rPr>
                <w:rFonts w:asciiTheme="minorHAnsi" w:hAnsiTheme="minorHAnsi"/>
              </w:rPr>
            </w:pPr>
          </w:p>
          <w:p w14:paraId="7E68F19C" w14:textId="010800C9" w:rsidR="00F03658" w:rsidRPr="000F7292" w:rsidRDefault="00097DEF" w:rsidP="000F7292">
            <w:pPr>
              <w:rPr>
                <w:rFonts w:asciiTheme="minorHAnsi" w:hAnsiTheme="minorHAnsi"/>
              </w:rPr>
            </w:pPr>
            <w:r w:rsidRPr="000F7292">
              <w:rPr>
                <w:rFonts w:asciiTheme="minorHAnsi" w:hAnsiTheme="minorHAnsi"/>
              </w:rPr>
              <w:t xml:space="preserve">Activity: </w:t>
            </w:r>
            <w:r w:rsidR="00475053" w:rsidRPr="000F7292">
              <w:rPr>
                <w:rFonts w:asciiTheme="minorHAnsi" w:hAnsiTheme="minorHAnsi"/>
              </w:rPr>
              <w:t xml:space="preserve"> Post personal introduction (“Ten-Word Autobiography”) to discussion board </w:t>
            </w:r>
          </w:p>
        </w:tc>
      </w:tr>
      <w:tr w:rsidR="005B28DD" w:rsidRPr="000F7292" w14:paraId="4EADC343" w14:textId="77777777" w:rsidTr="00DE2FD7">
        <w:tc>
          <w:tcPr>
            <w:tcW w:w="2875" w:type="dxa"/>
          </w:tcPr>
          <w:p w14:paraId="48B49BA2" w14:textId="77777777" w:rsidR="005B28DD" w:rsidRPr="000F7292" w:rsidRDefault="005B28DD" w:rsidP="00DE2FD7">
            <w:pPr>
              <w:rPr>
                <w:rFonts w:asciiTheme="minorHAnsi" w:hAnsiTheme="minorHAnsi"/>
              </w:rPr>
            </w:pPr>
          </w:p>
          <w:p w14:paraId="6802D004" w14:textId="53C3705D" w:rsidR="00475053" w:rsidRPr="000F7292" w:rsidRDefault="00475053" w:rsidP="00DE2FD7">
            <w:pPr>
              <w:rPr>
                <w:rFonts w:asciiTheme="minorHAnsi" w:hAnsiTheme="minorHAnsi"/>
              </w:rPr>
            </w:pPr>
            <w:r w:rsidRPr="000F7292">
              <w:rPr>
                <w:rFonts w:asciiTheme="minorHAnsi" w:hAnsiTheme="minorHAnsi"/>
              </w:rPr>
              <w:t xml:space="preserve">Communications vs. English </w:t>
            </w:r>
          </w:p>
        </w:tc>
        <w:tc>
          <w:tcPr>
            <w:tcW w:w="6475" w:type="dxa"/>
          </w:tcPr>
          <w:p w14:paraId="4EF32994" w14:textId="77777777" w:rsidR="005B28DD" w:rsidRPr="000F7292" w:rsidRDefault="00A700A3" w:rsidP="00A700A3">
            <w:pPr>
              <w:rPr>
                <w:rFonts w:asciiTheme="minorHAnsi" w:hAnsiTheme="minorHAnsi"/>
              </w:rPr>
            </w:pPr>
            <w:r w:rsidRPr="000F7292">
              <w:rPr>
                <w:rFonts w:asciiTheme="minorHAnsi" w:hAnsiTheme="minorHAnsi"/>
              </w:rPr>
              <w:t>Text</w:t>
            </w:r>
          </w:p>
          <w:p w14:paraId="2CFB117D" w14:textId="0D0DE416" w:rsidR="004770AE" w:rsidRPr="000F7292" w:rsidRDefault="00475053" w:rsidP="00916C75">
            <w:pPr>
              <w:pStyle w:val="ListParagraph"/>
              <w:numPr>
                <w:ilvl w:val="0"/>
                <w:numId w:val="3"/>
              </w:numPr>
              <w:rPr>
                <w:rFonts w:asciiTheme="minorHAnsi" w:hAnsiTheme="minorHAnsi"/>
              </w:rPr>
            </w:pPr>
            <w:r w:rsidRPr="000F7292">
              <w:rPr>
                <w:rFonts w:asciiTheme="minorHAnsi" w:hAnsiTheme="minorHAnsi"/>
              </w:rPr>
              <w:t xml:space="preserve">English: analyzing literature, themes, etc. </w:t>
            </w:r>
          </w:p>
          <w:p w14:paraId="7D7E36D9" w14:textId="1A051553" w:rsidR="00F03658" w:rsidRPr="000F7292" w:rsidRDefault="00475053" w:rsidP="00916C75">
            <w:pPr>
              <w:pStyle w:val="ListParagraph"/>
              <w:numPr>
                <w:ilvl w:val="0"/>
                <w:numId w:val="3"/>
              </w:numPr>
              <w:rPr>
                <w:rFonts w:asciiTheme="minorHAnsi" w:hAnsiTheme="minorHAnsi"/>
              </w:rPr>
            </w:pPr>
            <w:r w:rsidRPr="000F7292">
              <w:rPr>
                <w:rFonts w:asciiTheme="minorHAnsi" w:hAnsiTheme="minorHAnsi"/>
              </w:rPr>
              <w:t xml:space="preserve">COMM: practical skills with a professional focus </w:t>
            </w:r>
          </w:p>
          <w:p w14:paraId="5A0EFFD6" w14:textId="77777777" w:rsidR="00F03658" w:rsidRPr="000F7292" w:rsidRDefault="00F03658" w:rsidP="004770AE">
            <w:pPr>
              <w:rPr>
                <w:rFonts w:asciiTheme="minorHAnsi" w:hAnsiTheme="minorHAnsi"/>
              </w:rPr>
            </w:pPr>
          </w:p>
          <w:p w14:paraId="7D0AD990" w14:textId="500FC7C6" w:rsidR="00097DEF" w:rsidRPr="000F7292" w:rsidRDefault="00097DEF" w:rsidP="00F03658">
            <w:pPr>
              <w:rPr>
                <w:rFonts w:asciiTheme="minorHAnsi" w:hAnsiTheme="minorHAnsi"/>
              </w:rPr>
            </w:pPr>
            <w:r w:rsidRPr="000F7292">
              <w:rPr>
                <w:rFonts w:asciiTheme="minorHAnsi" w:hAnsiTheme="minorHAnsi"/>
              </w:rPr>
              <w:t>Activity: Ungraded discussion topic</w:t>
            </w:r>
          </w:p>
          <w:p w14:paraId="7C9DD97E" w14:textId="6B7CD381" w:rsidR="00F03658" w:rsidRPr="000F7292" w:rsidRDefault="00475053" w:rsidP="00F03658">
            <w:pPr>
              <w:pStyle w:val="ListParagraph"/>
              <w:numPr>
                <w:ilvl w:val="0"/>
                <w:numId w:val="4"/>
              </w:numPr>
              <w:rPr>
                <w:rFonts w:asciiTheme="minorHAnsi" w:hAnsiTheme="minorHAnsi"/>
              </w:rPr>
            </w:pPr>
            <w:r w:rsidRPr="000F7292">
              <w:rPr>
                <w:rFonts w:asciiTheme="minorHAnsi" w:hAnsiTheme="minorHAnsi"/>
              </w:rPr>
              <w:t xml:space="preserve">Share highlights and lowlights of past English classes </w:t>
            </w:r>
          </w:p>
        </w:tc>
      </w:tr>
      <w:tr w:rsidR="00946585" w:rsidRPr="000F7292" w14:paraId="0F088C33" w14:textId="77777777" w:rsidTr="00DE2FD7">
        <w:tc>
          <w:tcPr>
            <w:tcW w:w="2875" w:type="dxa"/>
          </w:tcPr>
          <w:p w14:paraId="65969A60" w14:textId="77777777" w:rsidR="00946585" w:rsidRPr="000F7292" w:rsidRDefault="00946585" w:rsidP="00DE2FD7">
            <w:pPr>
              <w:rPr>
                <w:rFonts w:asciiTheme="minorHAnsi" w:hAnsiTheme="minorHAnsi"/>
              </w:rPr>
            </w:pPr>
          </w:p>
          <w:p w14:paraId="7B28D15B" w14:textId="5DAD3D8C" w:rsidR="00475053" w:rsidRPr="000F7292" w:rsidRDefault="00475053" w:rsidP="00DE2FD7">
            <w:pPr>
              <w:rPr>
                <w:rFonts w:asciiTheme="minorHAnsi" w:hAnsiTheme="minorHAnsi"/>
              </w:rPr>
            </w:pPr>
            <w:r w:rsidRPr="000F7292">
              <w:rPr>
                <w:rFonts w:asciiTheme="minorHAnsi" w:hAnsiTheme="minorHAnsi"/>
              </w:rPr>
              <w:t xml:space="preserve">Communications in the Workplace </w:t>
            </w:r>
          </w:p>
        </w:tc>
        <w:tc>
          <w:tcPr>
            <w:tcW w:w="6475" w:type="dxa"/>
          </w:tcPr>
          <w:p w14:paraId="67F47F1A" w14:textId="77777777" w:rsidR="00946585" w:rsidRPr="000F7292" w:rsidRDefault="00097DEF" w:rsidP="00DE2FD7">
            <w:pPr>
              <w:rPr>
                <w:rFonts w:asciiTheme="minorHAnsi" w:hAnsiTheme="minorHAnsi"/>
              </w:rPr>
            </w:pPr>
            <w:r w:rsidRPr="000F7292">
              <w:rPr>
                <w:rFonts w:asciiTheme="minorHAnsi" w:hAnsiTheme="minorHAnsi"/>
              </w:rPr>
              <w:t>Text</w:t>
            </w:r>
          </w:p>
          <w:p w14:paraId="4F614F42" w14:textId="666B4ED5" w:rsidR="004770AE" w:rsidRPr="000F7292" w:rsidRDefault="00475053" w:rsidP="00916C75">
            <w:pPr>
              <w:pStyle w:val="ListParagraph"/>
              <w:numPr>
                <w:ilvl w:val="0"/>
                <w:numId w:val="4"/>
              </w:numPr>
              <w:rPr>
                <w:rFonts w:asciiTheme="minorHAnsi" w:hAnsiTheme="minorHAnsi"/>
              </w:rPr>
            </w:pPr>
            <w:commentRangeStart w:id="2"/>
            <w:r w:rsidRPr="000F7292">
              <w:rPr>
                <w:rFonts w:asciiTheme="minorHAnsi" w:hAnsiTheme="minorHAnsi"/>
              </w:rPr>
              <w:t xml:space="preserve">Highlight </w:t>
            </w:r>
            <w:commentRangeEnd w:id="2"/>
            <w:r w:rsidR="00985751" w:rsidRPr="000F7292">
              <w:rPr>
                <w:rStyle w:val="CommentReference"/>
                <w:rFonts w:asciiTheme="minorHAnsi" w:hAnsiTheme="minorHAnsi"/>
              </w:rPr>
              <w:commentReference w:id="2"/>
            </w:r>
            <w:r w:rsidRPr="000F7292">
              <w:rPr>
                <w:rFonts w:asciiTheme="minorHAnsi" w:hAnsiTheme="minorHAnsi"/>
              </w:rPr>
              <w:t xml:space="preserve">demand for communications skills by employers </w:t>
            </w:r>
          </w:p>
          <w:p w14:paraId="2F535F6C" w14:textId="54BB7676" w:rsidR="00F03658" w:rsidRPr="000F7292" w:rsidRDefault="00475053" w:rsidP="00916C75">
            <w:pPr>
              <w:pStyle w:val="ListParagraph"/>
              <w:numPr>
                <w:ilvl w:val="0"/>
                <w:numId w:val="4"/>
              </w:numPr>
              <w:rPr>
                <w:rFonts w:asciiTheme="minorHAnsi" w:hAnsiTheme="minorHAnsi"/>
              </w:rPr>
            </w:pPr>
            <w:r w:rsidRPr="000F7292">
              <w:rPr>
                <w:rFonts w:asciiTheme="minorHAnsi" w:hAnsiTheme="minorHAnsi"/>
              </w:rPr>
              <w:t xml:space="preserve">Highlight course description / learning outcomes </w:t>
            </w:r>
          </w:p>
          <w:p w14:paraId="6882E84B" w14:textId="77777777" w:rsidR="00F03658" w:rsidRPr="000F7292" w:rsidRDefault="00F03658" w:rsidP="004770AE">
            <w:pPr>
              <w:rPr>
                <w:rFonts w:asciiTheme="minorHAnsi" w:hAnsiTheme="minorHAnsi"/>
              </w:rPr>
            </w:pPr>
          </w:p>
          <w:p w14:paraId="6FA1034D" w14:textId="2ECADE18" w:rsidR="00F03658" w:rsidRPr="000F7292" w:rsidRDefault="00097DEF" w:rsidP="00F03658">
            <w:pPr>
              <w:rPr>
                <w:rFonts w:asciiTheme="minorHAnsi" w:hAnsiTheme="minorHAnsi"/>
              </w:rPr>
            </w:pPr>
            <w:commentRangeStart w:id="3"/>
            <w:r w:rsidRPr="000F7292">
              <w:rPr>
                <w:rFonts w:asciiTheme="minorHAnsi" w:hAnsiTheme="minorHAnsi"/>
              </w:rPr>
              <w:t>Activity</w:t>
            </w:r>
            <w:commentRangeEnd w:id="3"/>
            <w:r w:rsidR="00790729" w:rsidRPr="000F7292">
              <w:rPr>
                <w:rStyle w:val="CommentReference"/>
                <w:rFonts w:asciiTheme="minorHAnsi" w:hAnsiTheme="minorHAnsi"/>
              </w:rPr>
              <w:commentReference w:id="3"/>
            </w:r>
            <w:r w:rsidRPr="000F7292">
              <w:rPr>
                <w:rFonts w:asciiTheme="minorHAnsi" w:hAnsiTheme="minorHAnsi"/>
              </w:rPr>
              <w:t xml:space="preserve">: </w:t>
            </w:r>
            <w:r w:rsidR="00475053" w:rsidRPr="000F7292">
              <w:rPr>
                <w:rFonts w:asciiTheme="minorHAnsi" w:hAnsiTheme="minorHAnsi"/>
              </w:rPr>
              <w:t xml:space="preserve">Match workplace scenarios to skills </w:t>
            </w:r>
          </w:p>
        </w:tc>
      </w:tr>
      <w:tr w:rsidR="00946585" w:rsidRPr="000F7292" w14:paraId="68C0114A" w14:textId="77777777" w:rsidTr="00DE2FD7">
        <w:tc>
          <w:tcPr>
            <w:tcW w:w="2875" w:type="dxa"/>
          </w:tcPr>
          <w:p w14:paraId="55F7314E" w14:textId="5E3DB07C" w:rsidR="00946585" w:rsidRPr="000F7292" w:rsidRDefault="00475053" w:rsidP="00DE2FD7">
            <w:pPr>
              <w:rPr>
                <w:rFonts w:asciiTheme="minorHAnsi" w:hAnsiTheme="minorHAnsi"/>
              </w:rPr>
            </w:pPr>
            <w:r w:rsidRPr="000F7292">
              <w:rPr>
                <w:rFonts w:asciiTheme="minorHAnsi" w:hAnsiTheme="minorHAnsi"/>
              </w:rPr>
              <w:lastRenderedPageBreak/>
              <w:t xml:space="preserve">Active Reading </w:t>
            </w:r>
          </w:p>
        </w:tc>
        <w:tc>
          <w:tcPr>
            <w:tcW w:w="6475" w:type="dxa"/>
          </w:tcPr>
          <w:p w14:paraId="072B60B2" w14:textId="77777777" w:rsidR="00097DEF" w:rsidRPr="000F7292" w:rsidRDefault="00097DEF" w:rsidP="00DE2FD7">
            <w:pPr>
              <w:rPr>
                <w:rFonts w:asciiTheme="minorHAnsi" w:hAnsiTheme="minorHAnsi"/>
              </w:rPr>
            </w:pPr>
            <w:r w:rsidRPr="000F7292">
              <w:rPr>
                <w:rFonts w:asciiTheme="minorHAnsi" w:hAnsiTheme="minorHAnsi"/>
              </w:rPr>
              <w:t>Text</w:t>
            </w:r>
          </w:p>
          <w:p w14:paraId="6F13E13A" w14:textId="4A5C15A0" w:rsidR="004770AE" w:rsidRPr="000F7292" w:rsidRDefault="00475053" w:rsidP="00916C75">
            <w:pPr>
              <w:pStyle w:val="ListParagraph"/>
              <w:numPr>
                <w:ilvl w:val="0"/>
                <w:numId w:val="5"/>
              </w:numPr>
              <w:rPr>
                <w:rFonts w:asciiTheme="minorHAnsi" w:hAnsiTheme="minorHAnsi"/>
              </w:rPr>
            </w:pPr>
            <w:commentRangeStart w:id="4"/>
            <w:r w:rsidRPr="000F7292">
              <w:rPr>
                <w:rFonts w:asciiTheme="minorHAnsi" w:hAnsiTheme="minorHAnsi"/>
              </w:rPr>
              <w:t xml:space="preserve">Explain </w:t>
            </w:r>
            <w:commentRangeEnd w:id="4"/>
            <w:r w:rsidR="00790729" w:rsidRPr="000F7292">
              <w:rPr>
                <w:rStyle w:val="CommentReference"/>
                <w:rFonts w:asciiTheme="minorHAnsi" w:hAnsiTheme="minorHAnsi"/>
              </w:rPr>
              <w:commentReference w:id="4"/>
            </w:r>
            <w:r w:rsidRPr="000F7292">
              <w:rPr>
                <w:rFonts w:asciiTheme="minorHAnsi" w:hAnsiTheme="minorHAnsi"/>
              </w:rPr>
              <w:t xml:space="preserve">skimming and scanning techniques </w:t>
            </w:r>
          </w:p>
          <w:p w14:paraId="0BE85437" w14:textId="77777777" w:rsidR="00F03658" w:rsidRPr="000F7292" w:rsidRDefault="00F03658" w:rsidP="004770AE">
            <w:pPr>
              <w:rPr>
                <w:rFonts w:asciiTheme="minorHAnsi" w:hAnsiTheme="minorHAnsi"/>
              </w:rPr>
            </w:pPr>
          </w:p>
          <w:p w14:paraId="4B952EFF" w14:textId="49B66587" w:rsidR="00097DEF" w:rsidRPr="000F7292" w:rsidRDefault="00097DEF" w:rsidP="00DE2FD7">
            <w:pPr>
              <w:rPr>
                <w:rFonts w:asciiTheme="minorHAnsi" w:hAnsiTheme="minorHAnsi"/>
              </w:rPr>
            </w:pPr>
            <w:r w:rsidRPr="000F7292">
              <w:rPr>
                <w:rFonts w:asciiTheme="minorHAnsi" w:hAnsiTheme="minorHAnsi"/>
              </w:rPr>
              <w:t>Activity: Hotspot</w:t>
            </w:r>
          </w:p>
          <w:p w14:paraId="4392908C" w14:textId="23427B08" w:rsidR="00F03658" w:rsidRPr="000F7292" w:rsidRDefault="00475053" w:rsidP="00DE2FD7">
            <w:pPr>
              <w:pStyle w:val="ListParagraph"/>
              <w:numPr>
                <w:ilvl w:val="0"/>
                <w:numId w:val="5"/>
              </w:numPr>
              <w:rPr>
                <w:rFonts w:asciiTheme="minorHAnsi" w:hAnsiTheme="minorHAnsi"/>
              </w:rPr>
            </w:pPr>
            <w:r w:rsidRPr="000F7292">
              <w:rPr>
                <w:rFonts w:asciiTheme="minorHAnsi" w:hAnsiTheme="minorHAnsi"/>
              </w:rPr>
              <w:t xml:space="preserve">Show a variety of texts (e.g. textbook, newspaper article, business report) and students will click on key places (title, intro, conclusion, topic sentences, headings, etc.) </w:t>
            </w:r>
          </w:p>
        </w:tc>
      </w:tr>
      <w:tr w:rsidR="00097DEF" w:rsidRPr="000F7292" w14:paraId="56D5187E" w14:textId="77777777" w:rsidTr="00DE2FD7">
        <w:tc>
          <w:tcPr>
            <w:tcW w:w="2875" w:type="dxa"/>
          </w:tcPr>
          <w:p w14:paraId="2B643A32" w14:textId="09A31B87" w:rsidR="00097DEF" w:rsidRPr="000F7292" w:rsidRDefault="00475053" w:rsidP="00DE2FD7">
            <w:pPr>
              <w:rPr>
                <w:rFonts w:asciiTheme="minorHAnsi" w:hAnsiTheme="minorHAnsi"/>
              </w:rPr>
            </w:pPr>
            <w:r w:rsidRPr="000F7292">
              <w:rPr>
                <w:rFonts w:asciiTheme="minorHAnsi" w:hAnsiTheme="minorHAnsi"/>
              </w:rPr>
              <w:t xml:space="preserve">Audience and Purpose </w:t>
            </w:r>
          </w:p>
        </w:tc>
        <w:tc>
          <w:tcPr>
            <w:tcW w:w="6475" w:type="dxa"/>
          </w:tcPr>
          <w:p w14:paraId="3F1962BC" w14:textId="77777777" w:rsidR="00097DEF" w:rsidRPr="000F7292" w:rsidRDefault="001B44E6" w:rsidP="00DE2FD7">
            <w:pPr>
              <w:rPr>
                <w:rFonts w:asciiTheme="minorHAnsi" w:hAnsiTheme="minorHAnsi"/>
              </w:rPr>
            </w:pPr>
            <w:r w:rsidRPr="000F7292">
              <w:rPr>
                <w:rFonts w:asciiTheme="minorHAnsi" w:hAnsiTheme="minorHAnsi"/>
              </w:rPr>
              <w:t>Text</w:t>
            </w:r>
          </w:p>
          <w:p w14:paraId="0D5CAA63" w14:textId="77777777" w:rsidR="003D3E35" w:rsidRPr="000F7292" w:rsidRDefault="003D3E35" w:rsidP="00916C75">
            <w:pPr>
              <w:pStyle w:val="ListParagraph"/>
              <w:numPr>
                <w:ilvl w:val="0"/>
                <w:numId w:val="5"/>
              </w:numPr>
              <w:rPr>
                <w:rFonts w:asciiTheme="minorHAnsi" w:hAnsiTheme="minorHAnsi"/>
              </w:rPr>
            </w:pPr>
            <w:r w:rsidRPr="000F7292">
              <w:rPr>
                <w:rFonts w:asciiTheme="minorHAnsi" w:hAnsiTheme="minorHAnsi"/>
              </w:rPr>
              <w:t xml:space="preserve">Identify characteristics/features used to describe an intended audience </w:t>
            </w:r>
          </w:p>
          <w:p w14:paraId="78891DF2" w14:textId="77777777" w:rsidR="003D3E35" w:rsidRPr="000F7292" w:rsidRDefault="003D3E35" w:rsidP="00916C75">
            <w:pPr>
              <w:pStyle w:val="ListParagraph"/>
              <w:numPr>
                <w:ilvl w:val="0"/>
                <w:numId w:val="5"/>
              </w:numPr>
              <w:rPr>
                <w:rFonts w:asciiTheme="minorHAnsi" w:hAnsiTheme="minorHAnsi"/>
              </w:rPr>
            </w:pPr>
            <w:r w:rsidRPr="000F7292">
              <w:rPr>
                <w:rFonts w:asciiTheme="minorHAnsi" w:hAnsiTheme="minorHAnsi"/>
              </w:rPr>
              <w:t xml:space="preserve">Introduce idea of writer’s intention, highlight variety of potential “purposes” </w:t>
            </w:r>
          </w:p>
          <w:p w14:paraId="49A542F4" w14:textId="77777777" w:rsidR="003D3E35" w:rsidRPr="000F7292" w:rsidRDefault="003D3E35" w:rsidP="003D3E35">
            <w:pPr>
              <w:rPr>
                <w:rFonts w:asciiTheme="minorHAnsi" w:hAnsiTheme="minorHAnsi"/>
              </w:rPr>
            </w:pPr>
          </w:p>
          <w:p w14:paraId="1A92DDEF" w14:textId="61270256" w:rsidR="003D3E35" w:rsidRPr="000F7292" w:rsidRDefault="003D3E35" w:rsidP="003D3E35">
            <w:pPr>
              <w:rPr>
                <w:rFonts w:asciiTheme="minorHAnsi" w:hAnsiTheme="minorHAnsi"/>
              </w:rPr>
            </w:pPr>
            <w:r w:rsidRPr="000F7292">
              <w:rPr>
                <w:rFonts w:asciiTheme="minorHAnsi" w:hAnsiTheme="minorHAnsi"/>
              </w:rPr>
              <w:t xml:space="preserve">Textbook reading </w:t>
            </w:r>
          </w:p>
          <w:p w14:paraId="3368A5CC" w14:textId="60B0C52C" w:rsidR="004770AE" w:rsidRPr="000F7292" w:rsidRDefault="00475053" w:rsidP="00916C75">
            <w:pPr>
              <w:pStyle w:val="ListParagraph"/>
              <w:numPr>
                <w:ilvl w:val="0"/>
                <w:numId w:val="5"/>
              </w:numPr>
              <w:rPr>
                <w:rFonts w:asciiTheme="minorHAnsi" w:hAnsiTheme="minorHAnsi"/>
              </w:rPr>
            </w:pPr>
            <w:r w:rsidRPr="000F7292">
              <w:rPr>
                <w:rFonts w:asciiTheme="minorHAnsi" w:hAnsiTheme="minorHAnsi"/>
              </w:rPr>
              <w:t xml:space="preserve">See </w:t>
            </w:r>
            <w:commentRangeStart w:id="5"/>
            <w:r w:rsidR="003D3E35" w:rsidRPr="000F7292">
              <w:rPr>
                <w:rFonts w:asciiTheme="minorHAnsi" w:hAnsiTheme="minorHAnsi"/>
              </w:rPr>
              <w:t xml:space="preserve">textbook </w:t>
            </w:r>
            <w:commentRangeEnd w:id="5"/>
            <w:r w:rsidR="00F87020" w:rsidRPr="000F7292">
              <w:rPr>
                <w:rStyle w:val="CommentReference"/>
                <w:rFonts w:asciiTheme="minorHAnsi" w:hAnsiTheme="minorHAnsi"/>
              </w:rPr>
              <w:commentReference w:id="5"/>
            </w:r>
            <w:r w:rsidR="003D3E35" w:rsidRPr="000F7292">
              <w:rPr>
                <w:rFonts w:asciiTheme="minorHAnsi" w:hAnsiTheme="minorHAnsi"/>
              </w:rPr>
              <w:t>Chapter 6.1</w:t>
            </w:r>
          </w:p>
          <w:p w14:paraId="66C6D4A3" w14:textId="77777777" w:rsidR="00F03658" w:rsidRPr="000F7292" w:rsidRDefault="00F03658" w:rsidP="004770AE">
            <w:pPr>
              <w:rPr>
                <w:rFonts w:asciiTheme="minorHAnsi" w:hAnsiTheme="minorHAnsi"/>
              </w:rPr>
            </w:pPr>
          </w:p>
          <w:p w14:paraId="50AD59E0" w14:textId="4A7C47F6" w:rsidR="001B44E6" w:rsidRPr="000F7292" w:rsidRDefault="003D3E35" w:rsidP="001B44E6">
            <w:pPr>
              <w:rPr>
                <w:rFonts w:asciiTheme="minorHAnsi" w:hAnsiTheme="minorHAnsi"/>
              </w:rPr>
            </w:pPr>
            <w:r w:rsidRPr="000F7292">
              <w:rPr>
                <w:rFonts w:asciiTheme="minorHAnsi" w:hAnsiTheme="minorHAnsi"/>
              </w:rPr>
              <w:t>Activity: Match Game</w:t>
            </w:r>
          </w:p>
          <w:p w14:paraId="1A97F927" w14:textId="4BCA973F" w:rsidR="004770AE" w:rsidRPr="000F7292" w:rsidRDefault="003D3E35" w:rsidP="00916C75">
            <w:pPr>
              <w:pStyle w:val="ListParagraph"/>
              <w:numPr>
                <w:ilvl w:val="0"/>
                <w:numId w:val="5"/>
              </w:numPr>
              <w:rPr>
                <w:rFonts w:asciiTheme="minorHAnsi" w:hAnsiTheme="minorHAnsi"/>
              </w:rPr>
            </w:pPr>
            <w:r w:rsidRPr="000F7292">
              <w:rPr>
                <w:rFonts w:asciiTheme="minorHAnsi" w:hAnsiTheme="minorHAnsi"/>
              </w:rPr>
              <w:t xml:space="preserve">Students have to pair descriptions of audience and purpose with examples of text </w:t>
            </w:r>
          </w:p>
          <w:p w14:paraId="2032C5A5" w14:textId="2EB72B8A" w:rsidR="00F03658" w:rsidRPr="000F7292" w:rsidRDefault="00F03658" w:rsidP="00F03658">
            <w:pPr>
              <w:rPr>
                <w:rFonts w:asciiTheme="minorHAnsi" w:hAnsiTheme="minorHAnsi"/>
              </w:rPr>
            </w:pPr>
          </w:p>
        </w:tc>
      </w:tr>
      <w:tr w:rsidR="00946585" w:rsidRPr="000F7292" w14:paraId="250A3E6F" w14:textId="77777777" w:rsidTr="00DE2FD7">
        <w:tc>
          <w:tcPr>
            <w:tcW w:w="2875" w:type="dxa"/>
          </w:tcPr>
          <w:p w14:paraId="4819738A" w14:textId="361923A1" w:rsidR="00946585" w:rsidRPr="000F7292" w:rsidRDefault="003D3E35" w:rsidP="00F03658">
            <w:pPr>
              <w:rPr>
                <w:rFonts w:asciiTheme="minorHAnsi" w:hAnsiTheme="minorHAnsi"/>
              </w:rPr>
            </w:pPr>
            <w:r w:rsidRPr="000F7292">
              <w:rPr>
                <w:rFonts w:asciiTheme="minorHAnsi" w:hAnsiTheme="minorHAnsi"/>
              </w:rPr>
              <w:t xml:space="preserve">Topic vs. Thesis </w:t>
            </w:r>
          </w:p>
        </w:tc>
        <w:tc>
          <w:tcPr>
            <w:tcW w:w="6475" w:type="dxa"/>
          </w:tcPr>
          <w:p w14:paraId="13723FD7" w14:textId="77777777" w:rsidR="00B9206B" w:rsidRPr="000F7292" w:rsidRDefault="00856A54" w:rsidP="00B9206B">
            <w:pPr>
              <w:rPr>
                <w:rFonts w:asciiTheme="minorHAnsi" w:hAnsiTheme="minorHAnsi"/>
              </w:rPr>
            </w:pPr>
            <w:r w:rsidRPr="000F7292">
              <w:rPr>
                <w:rFonts w:asciiTheme="minorHAnsi" w:hAnsiTheme="minorHAnsi"/>
              </w:rPr>
              <w:t>Text</w:t>
            </w:r>
          </w:p>
          <w:p w14:paraId="4419D577" w14:textId="6D978EF7" w:rsidR="004770AE" w:rsidRPr="000F7292" w:rsidRDefault="003D3E35" w:rsidP="00916C75">
            <w:pPr>
              <w:pStyle w:val="ListParagraph"/>
              <w:numPr>
                <w:ilvl w:val="0"/>
                <w:numId w:val="5"/>
              </w:numPr>
              <w:rPr>
                <w:rFonts w:asciiTheme="minorHAnsi" w:hAnsiTheme="minorHAnsi"/>
              </w:rPr>
            </w:pPr>
            <w:r w:rsidRPr="000F7292">
              <w:rPr>
                <w:rFonts w:asciiTheme="minorHAnsi" w:hAnsiTheme="minorHAnsi"/>
              </w:rPr>
              <w:t xml:space="preserve">Define thesis and topic </w:t>
            </w:r>
          </w:p>
          <w:p w14:paraId="33639A85" w14:textId="77777777" w:rsidR="00F03658" w:rsidRPr="000F7292" w:rsidRDefault="00F03658" w:rsidP="00B9206B">
            <w:pPr>
              <w:rPr>
                <w:rFonts w:asciiTheme="minorHAnsi" w:hAnsiTheme="minorHAnsi"/>
              </w:rPr>
            </w:pPr>
          </w:p>
          <w:p w14:paraId="57B95069" w14:textId="5670B26C" w:rsidR="003D3E35" w:rsidRPr="000F7292" w:rsidRDefault="00A64CFE" w:rsidP="00B9206B">
            <w:pPr>
              <w:rPr>
                <w:rFonts w:asciiTheme="minorHAnsi" w:hAnsiTheme="minorHAnsi"/>
              </w:rPr>
            </w:pPr>
            <w:r w:rsidRPr="000F7292">
              <w:rPr>
                <w:rFonts w:asciiTheme="minorHAnsi" w:hAnsiTheme="minorHAnsi"/>
              </w:rPr>
              <w:t xml:space="preserve">Activity: </w:t>
            </w:r>
            <w:r w:rsidR="003D3E35" w:rsidRPr="000F7292">
              <w:rPr>
                <w:rFonts w:asciiTheme="minorHAnsi" w:hAnsiTheme="minorHAnsi"/>
              </w:rPr>
              <w:t xml:space="preserve"> Knowledge Check </w:t>
            </w:r>
          </w:p>
          <w:p w14:paraId="4941E3C0" w14:textId="305B8459" w:rsidR="00A64CFE" w:rsidRPr="000F7292" w:rsidRDefault="003D3E35" w:rsidP="00916C75">
            <w:pPr>
              <w:pStyle w:val="ListParagraph"/>
              <w:numPr>
                <w:ilvl w:val="0"/>
                <w:numId w:val="5"/>
              </w:numPr>
              <w:rPr>
                <w:rFonts w:asciiTheme="minorHAnsi" w:hAnsiTheme="minorHAnsi"/>
              </w:rPr>
            </w:pPr>
            <w:r w:rsidRPr="000F7292">
              <w:rPr>
                <w:rFonts w:asciiTheme="minorHAnsi" w:hAnsiTheme="minorHAnsi"/>
              </w:rPr>
              <w:t xml:space="preserve">Show examples of 3 or 4 texts on same topic and students have to pair them with correct thesis from list </w:t>
            </w:r>
          </w:p>
          <w:p w14:paraId="7E3A7E3F" w14:textId="3BEE27C7" w:rsidR="00F03658" w:rsidRPr="000F7292" w:rsidRDefault="00F03658" w:rsidP="00F03658">
            <w:pPr>
              <w:rPr>
                <w:rFonts w:asciiTheme="minorHAnsi" w:hAnsiTheme="minorHAnsi"/>
              </w:rPr>
            </w:pPr>
          </w:p>
        </w:tc>
      </w:tr>
      <w:tr w:rsidR="00946585" w:rsidRPr="000F7292" w14:paraId="1D144BD8" w14:textId="77777777" w:rsidTr="00DE2FD7">
        <w:tc>
          <w:tcPr>
            <w:tcW w:w="2875" w:type="dxa"/>
          </w:tcPr>
          <w:p w14:paraId="627DD8AE" w14:textId="7B4EAD2C" w:rsidR="00946585" w:rsidRPr="000F7292" w:rsidRDefault="00A64CFE" w:rsidP="00DE2FD7">
            <w:pPr>
              <w:rPr>
                <w:rFonts w:asciiTheme="minorHAnsi" w:hAnsiTheme="minorHAnsi"/>
              </w:rPr>
            </w:pPr>
            <w:r w:rsidRPr="000F7292">
              <w:rPr>
                <w:rFonts w:asciiTheme="minorHAnsi" w:hAnsiTheme="minorHAnsi"/>
              </w:rPr>
              <w:t>Summary</w:t>
            </w:r>
          </w:p>
          <w:p w14:paraId="1509F26E" w14:textId="77777777" w:rsidR="00F03658" w:rsidRPr="000F7292" w:rsidRDefault="00F03658" w:rsidP="00DE2FD7">
            <w:pPr>
              <w:rPr>
                <w:rFonts w:asciiTheme="minorHAnsi" w:hAnsiTheme="minorHAnsi"/>
              </w:rPr>
            </w:pPr>
          </w:p>
        </w:tc>
        <w:tc>
          <w:tcPr>
            <w:tcW w:w="6475" w:type="dxa"/>
          </w:tcPr>
          <w:p w14:paraId="39A63217" w14:textId="77777777" w:rsidR="00946585" w:rsidRPr="000F7292" w:rsidRDefault="00A64CFE" w:rsidP="00DE2FD7">
            <w:pPr>
              <w:rPr>
                <w:rFonts w:asciiTheme="minorHAnsi" w:hAnsiTheme="minorHAnsi"/>
              </w:rPr>
            </w:pPr>
            <w:r w:rsidRPr="000F7292">
              <w:rPr>
                <w:rFonts w:asciiTheme="minorHAnsi" w:hAnsiTheme="minorHAnsi"/>
              </w:rPr>
              <w:t>Text</w:t>
            </w:r>
          </w:p>
          <w:p w14:paraId="64613132" w14:textId="2F688C99" w:rsidR="00F03658" w:rsidRPr="000F7292" w:rsidRDefault="00E85F17" w:rsidP="000F7292">
            <w:pPr>
              <w:pStyle w:val="ListParagraph"/>
              <w:numPr>
                <w:ilvl w:val="0"/>
                <w:numId w:val="5"/>
              </w:numPr>
              <w:rPr>
                <w:rFonts w:asciiTheme="minorHAnsi" w:hAnsiTheme="minorHAnsi"/>
              </w:rPr>
            </w:pPr>
            <w:r w:rsidRPr="000F7292">
              <w:rPr>
                <w:rFonts w:asciiTheme="minorHAnsi" w:hAnsiTheme="minorHAnsi"/>
              </w:rPr>
              <w:t xml:space="preserve">Audience / purpose </w:t>
            </w:r>
            <w:r w:rsidRPr="000F7292">
              <w:rPr>
                <w:rFonts w:asciiTheme="minorHAnsi" w:hAnsiTheme="minorHAnsi"/>
              </w:rPr>
              <w:sym w:font="Wingdings" w:char="F0E0"/>
            </w:r>
            <w:r w:rsidRPr="000F7292">
              <w:rPr>
                <w:rFonts w:asciiTheme="minorHAnsi" w:hAnsiTheme="minorHAnsi"/>
              </w:rPr>
              <w:t xml:space="preserve"> influence the writer’s choices </w:t>
            </w:r>
          </w:p>
          <w:p w14:paraId="37DC64D0" w14:textId="2AAA8D7F" w:rsidR="00F03658" w:rsidRPr="000F7292" w:rsidRDefault="00F03658" w:rsidP="00F03658">
            <w:pPr>
              <w:pStyle w:val="ListParagraph"/>
              <w:ind w:left="432"/>
              <w:rPr>
                <w:rFonts w:asciiTheme="minorHAnsi" w:hAnsiTheme="minorHAnsi"/>
              </w:rPr>
            </w:pPr>
          </w:p>
        </w:tc>
      </w:tr>
      <w:tr w:rsidR="00A64CFE" w:rsidRPr="000F7292" w14:paraId="162FC305" w14:textId="77777777" w:rsidTr="00DE2FD7">
        <w:tc>
          <w:tcPr>
            <w:tcW w:w="2875" w:type="dxa"/>
          </w:tcPr>
          <w:p w14:paraId="3423151C" w14:textId="40ED9110" w:rsidR="00A64CFE" w:rsidRPr="000F7292" w:rsidRDefault="00A64CFE" w:rsidP="00DE2FD7">
            <w:pPr>
              <w:rPr>
                <w:rFonts w:asciiTheme="minorHAnsi" w:hAnsiTheme="minorHAnsi"/>
              </w:rPr>
            </w:pPr>
            <w:r w:rsidRPr="000F7292">
              <w:rPr>
                <w:rFonts w:asciiTheme="minorHAnsi" w:hAnsiTheme="minorHAnsi"/>
              </w:rPr>
              <w:t>Evaluation</w:t>
            </w:r>
            <w:r w:rsidR="00F03658" w:rsidRPr="000F7292">
              <w:rPr>
                <w:rFonts w:asciiTheme="minorHAnsi" w:hAnsiTheme="minorHAnsi"/>
              </w:rPr>
              <w:t xml:space="preserve"> </w:t>
            </w:r>
          </w:p>
          <w:p w14:paraId="2EAE4D80" w14:textId="77777777" w:rsidR="00F03658" w:rsidRPr="000F7292" w:rsidRDefault="00F03658" w:rsidP="00DE2FD7">
            <w:pPr>
              <w:rPr>
                <w:rFonts w:asciiTheme="minorHAnsi" w:hAnsiTheme="minorHAnsi"/>
              </w:rPr>
            </w:pPr>
          </w:p>
        </w:tc>
        <w:tc>
          <w:tcPr>
            <w:tcW w:w="6475" w:type="dxa"/>
          </w:tcPr>
          <w:p w14:paraId="7A93E11B" w14:textId="0E35229E" w:rsidR="00F03658" w:rsidRPr="000F7292" w:rsidRDefault="00E85F17" w:rsidP="00E85F17">
            <w:pPr>
              <w:rPr>
                <w:rFonts w:asciiTheme="minorHAnsi" w:hAnsiTheme="minorHAnsi"/>
              </w:rPr>
            </w:pPr>
            <w:r w:rsidRPr="000F7292">
              <w:rPr>
                <w:rFonts w:asciiTheme="minorHAnsi" w:hAnsiTheme="minorHAnsi"/>
              </w:rPr>
              <w:t xml:space="preserve">Ungraded diagnostic writing activity </w:t>
            </w:r>
          </w:p>
        </w:tc>
      </w:tr>
    </w:tbl>
    <w:p w14:paraId="17551337" w14:textId="6398396B" w:rsidR="004A17DF" w:rsidRPr="000F7292" w:rsidRDefault="004A17DF" w:rsidP="00F87020">
      <w:pPr>
        <w:rPr>
          <w:rFonts w:asciiTheme="minorHAnsi" w:hAnsiTheme="minorHAnsi"/>
        </w:rPr>
      </w:pPr>
    </w:p>
    <w:p w14:paraId="0652002E" w14:textId="12DDA1EE" w:rsidR="003570AB" w:rsidRPr="000F7292" w:rsidRDefault="003570AB">
      <w:pPr>
        <w:rPr>
          <w:rFonts w:asciiTheme="minorHAnsi" w:hAnsiTheme="minorHAnsi"/>
        </w:rPr>
      </w:pPr>
      <w:r w:rsidRPr="000F7292">
        <w:rPr>
          <w:rFonts w:asciiTheme="minorHAnsi" w:hAnsiTheme="minorHAnsi"/>
        </w:rPr>
        <w:br w:type="page"/>
      </w:r>
    </w:p>
    <w:p w14:paraId="5B99EA4C" w14:textId="2FB76EE6" w:rsidR="003570AB" w:rsidRPr="000F7292" w:rsidRDefault="003570AB" w:rsidP="003570AB">
      <w:pPr>
        <w:pStyle w:val="Heading1"/>
        <w:rPr>
          <w:rFonts w:asciiTheme="minorHAnsi" w:hAnsiTheme="minorHAnsi"/>
        </w:rPr>
      </w:pPr>
      <w:commentRangeStart w:id="6"/>
      <w:r w:rsidRPr="000F7292">
        <w:rPr>
          <w:rFonts w:asciiTheme="minorHAnsi" w:hAnsiTheme="minorHAnsi"/>
        </w:rPr>
        <w:lastRenderedPageBreak/>
        <w:t>Instructional Content</w:t>
      </w:r>
      <w:commentRangeEnd w:id="6"/>
      <w:r w:rsidRPr="000F7292">
        <w:rPr>
          <w:rStyle w:val="CommentReference"/>
          <w:rFonts w:asciiTheme="minorHAnsi" w:eastAsiaTheme="minorHAnsi" w:hAnsiTheme="minorHAnsi" w:cstheme="minorBidi"/>
          <w:color w:val="auto"/>
        </w:rPr>
        <w:commentReference w:id="6"/>
      </w:r>
    </w:p>
    <w:p w14:paraId="3ABE4059" w14:textId="77777777" w:rsidR="003570AB" w:rsidRPr="000F7292" w:rsidRDefault="003570AB" w:rsidP="003570AB">
      <w:pPr>
        <w:rPr>
          <w:rFonts w:asciiTheme="minorHAnsi" w:hAnsiTheme="minorHAnsi"/>
        </w:rPr>
      </w:pPr>
    </w:p>
    <w:p w14:paraId="2B263BDB" w14:textId="6308BB5E" w:rsidR="003570AB" w:rsidRPr="000F7292" w:rsidRDefault="00C459C2" w:rsidP="00C459C2">
      <w:pPr>
        <w:pStyle w:val="Heading2"/>
        <w:rPr>
          <w:rFonts w:asciiTheme="minorHAnsi" w:hAnsiTheme="minorHAnsi"/>
        </w:rPr>
      </w:pPr>
      <w:r w:rsidRPr="000F7292">
        <w:rPr>
          <w:rFonts w:asciiTheme="minorHAnsi" w:hAnsiTheme="minorHAnsi"/>
        </w:rPr>
        <w:t xml:space="preserve">Introduction to Course </w:t>
      </w:r>
    </w:p>
    <w:p w14:paraId="719E039F" w14:textId="585FB35F" w:rsidR="00DB3612" w:rsidRPr="000F7292" w:rsidRDefault="00DB3612" w:rsidP="00DB3612">
      <w:pPr>
        <w:rPr>
          <w:rFonts w:asciiTheme="minorHAnsi" w:hAnsiTheme="minorHAnsi"/>
          <w:b/>
        </w:rPr>
      </w:pPr>
      <w:r w:rsidRPr="000F7292">
        <w:rPr>
          <w:rFonts w:asciiTheme="minorHAnsi" w:hAnsiTheme="minorHAnsi"/>
          <w:b/>
        </w:rPr>
        <w:br/>
      </w:r>
      <w:commentRangeStart w:id="7"/>
      <w:r w:rsidRPr="000F7292">
        <w:rPr>
          <w:rFonts w:asciiTheme="minorHAnsi" w:hAnsiTheme="minorHAnsi"/>
          <w:b/>
        </w:rPr>
        <w:t>TEXT</w:t>
      </w:r>
    </w:p>
    <w:p w14:paraId="5C871030" w14:textId="77777777" w:rsidR="006E22DC" w:rsidRPr="000F7292" w:rsidRDefault="006E22DC" w:rsidP="00DB3612">
      <w:pPr>
        <w:rPr>
          <w:rFonts w:asciiTheme="minorHAnsi" w:hAnsiTheme="minorHAnsi"/>
        </w:rPr>
      </w:pPr>
      <w:r w:rsidRPr="000F7292">
        <w:rPr>
          <w:rFonts w:asciiTheme="minorHAnsi" w:hAnsiTheme="minorHAnsi"/>
        </w:rPr>
        <w:t>This course will help you to develop valuable skills that you can apply at college and in the workforce. COMM1085 will prepare you for the reading and writing tasks you will face in your other courses and for career success after college.</w:t>
      </w:r>
    </w:p>
    <w:p w14:paraId="52CAE8CE" w14:textId="4484F14E" w:rsidR="006E22DC" w:rsidRPr="000F7292" w:rsidRDefault="006E22DC" w:rsidP="006E22DC">
      <w:pPr>
        <w:pStyle w:val="ListParagraph"/>
        <w:rPr>
          <w:rFonts w:asciiTheme="minorHAnsi" w:hAnsiTheme="minorHAnsi"/>
        </w:rPr>
      </w:pPr>
      <w:r w:rsidRPr="000F7292">
        <w:rPr>
          <w:rFonts w:asciiTheme="minorHAnsi" w:hAnsiTheme="minorHAnsi"/>
        </w:rPr>
        <w:t xml:space="preserve"> </w:t>
      </w:r>
    </w:p>
    <w:p w14:paraId="65BEC7ED" w14:textId="012918D3" w:rsidR="00C459C2" w:rsidRPr="000F7292" w:rsidRDefault="006E22DC" w:rsidP="00DB3612">
      <w:pPr>
        <w:rPr>
          <w:rFonts w:asciiTheme="minorHAnsi" w:hAnsiTheme="minorHAnsi"/>
        </w:rPr>
      </w:pPr>
      <w:r w:rsidRPr="000F7292">
        <w:rPr>
          <w:rFonts w:asciiTheme="minorHAnsi" w:hAnsiTheme="minorHAnsi"/>
          <w:b/>
          <w:bCs/>
        </w:rPr>
        <w:t>The Instructional Plan</w:t>
      </w:r>
      <w:r w:rsidRPr="000F7292">
        <w:rPr>
          <w:rFonts w:asciiTheme="minorHAnsi" w:hAnsiTheme="minorHAnsi"/>
          <w:b/>
          <w:bCs/>
        </w:rPr>
        <w:br/>
      </w:r>
      <w:r w:rsidRPr="000F7292">
        <w:rPr>
          <w:rFonts w:asciiTheme="minorHAnsi" w:hAnsiTheme="minorHAnsi"/>
        </w:rPr>
        <w:t xml:space="preserve">The Instructional Plan (Content &gt; Course Information) tells you exactly what will be covered in class each week, along with what will be expected of you throughout the term. Please refer to this schedule first if you have questions about assessment due dates or what material is to be covered in class each week. </w:t>
      </w:r>
      <w:r w:rsidR="008A13EF" w:rsidRPr="000F7292">
        <w:rPr>
          <w:rFonts w:asciiTheme="minorHAnsi" w:hAnsiTheme="minorHAnsi"/>
        </w:rPr>
        <w:br/>
      </w:r>
    </w:p>
    <w:p w14:paraId="3D7FB216" w14:textId="5FE2396E" w:rsidR="00C459C2" w:rsidRPr="000F7292" w:rsidRDefault="00044BD7" w:rsidP="00DB3612">
      <w:pPr>
        <w:rPr>
          <w:rFonts w:asciiTheme="minorHAnsi" w:hAnsiTheme="minorHAnsi"/>
          <w:b/>
        </w:rPr>
      </w:pPr>
      <w:r w:rsidRPr="000F7292">
        <w:rPr>
          <w:rFonts w:asciiTheme="minorHAnsi" w:hAnsiTheme="minorHAnsi"/>
          <w:b/>
        </w:rPr>
        <w:t xml:space="preserve">Overview of Assessments </w:t>
      </w:r>
    </w:p>
    <w:tbl>
      <w:tblPr>
        <w:tblStyle w:val="TableGrid"/>
        <w:tblW w:w="0" w:type="auto"/>
        <w:jc w:val="center"/>
        <w:tblLook w:val="04A0" w:firstRow="1" w:lastRow="0" w:firstColumn="1" w:lastColumn="0" w:noHBand="0" w:noVBand="1"/>
      </w:tblPr>
      <w:tblGrid>
        <w:gridCol w:w="6911"/>
        <w:gridCol w:w="1099"/>
      </w:tblGrid>
      <w:tr w:rsidR="008A13EF" w:rsidRPr="000F7292" w14:paraId="1EFC802E" w14:textId="77777777" w:rsidTr="008A13EF">
        <w:trPr>
          <w:trHeight w:val="267"/>
          <w:jc w:val="center"/>
        </w:trPr>
        <w:tc>
          <w:tcPr>
            <w:tcW w:w="6911" w:type="dxa"/>
          </w:tcPr>
          <w:p w14:paraId="68D385B5" w14:textId="05055366" w:rsidR="008A13EF" w:rsidRPr="000F7292" w:rsidRDefault="008A13EF" w:rsidP="00044BD7">
            <w:pPr>
              <w:rPr>
                <w:rFonts w:asciiTheme="minorHAnsi" w:hAnsiTheme="minorHAnsi"/>
                <w:b/>
              </w:rPr>
            </w:pPr>
            <w:r w:rsidRPr="000F7292">
              <w:rPr>
                <w:rFonts w:asciiTheme="minorHAnsi" w:hAnsiTheme="minorHAnsi"/>
                <w:b/>
              </w:rPr>
              <w:t xml:space="preserve">Assignment </w:t>
            </w:r>
          </w:p>
        </w:tc>
        <w:tc>
          <w:tcPr>
            <w:tcW w:w="1099" w:type="dxa"/>
          </w:tcPr>
          <w:p w14:paraId="15BD6C9D" w14:textId="385D21BC" w:rsidR="008A13EF" w:rsidRPr="000F7292" w:rsidRDefault="008A13EF" w:rsidP="00044BD7">
            <w:pPr>
              <w:rPr>
                <w:rFonts w:asciiTheme="minorHAnsi" w:hAnsiTheme="minorHAnsi"/>
                <w:b/>
              </w:rPr>
            </w:pPr>
            <w:r w:rsidRPr="000F7292">
              <w:rPr>
                <w:rFonts w:asciiTheme="minorHAnsi" w:hAnsiTheme="minorHAnsi"/>
                <w:b/>
              </w:rPr>
              <w:t>Weight</w:t>
            </w:r>
          </w:p>
        </w:tc>
      </w:tr>
      <w:tr w:rsidR="008A13EF" w:rsidRPr="000F7292" w14:paraId="291F4E51" w14:textId="77777777" w:rsidTr="008A13EF">
        <w:trPr>
          <w:trHeight w:val="535"/>
          <w:jc w:val="center"/>
        </w:trPr>
        <w:tc>
          <w:tcPr>
            <w:tcW w:w="6911" w:type="dxa"/>
          </w:tcPr>
          <w:p w14:paraId="1982D0EB" w14:textId="77777777" w:rsidR="008A13EF" w:rsidRPr="000F7292" w:rsidRDefault="008A13EF" w:rsidP="008A13EF">
            <w:pPr>
              <w:pStyle w:val="NoSpacing"/>
              <w:rPr>
                <w:b/>
                <w:lang w:val="en-US"/>
              </w:rPr>
            </w:pPr>
            <w:r w:rsidRPr="000F7292">
              <w:rPr>
                <w:b/>
                <w:lang w:val="en-US"/>
              </w:rPr>
              <w:t>Reading and Grammar Quizzes</w:t>
            </w:r>
          </w:p>
          <w:p w14:paraId="57CE2094" w14:textId="4A958D6E" w:rsidR="008A13EF" w:rsidRPr="000F7292" w:rsidRDefault="008A13EF" w:rsidP="00916C75">
            <w:pPr>
              <w:pStyle w:val="NoSpacing"/>
              <w:numPr>
                <w:ilvl w:val="0"/>
                <w:numId w:val="6"/>
              </w:numPr>
              <w:rPr>
                <w:lang w:val="en-US"/>
              </w:rPr>
            </w:pPr>
            <w:r w:rsidRPr="000F7292">
              <w:rPr>
                <w:lang w:val="en-US"/>
              </w:rPr>
              <w:t>5 x 5%</w:t>
            </w:r>
          </w:p>
        </w:tc>
        <w:tc>
          <w:tcPr>
            <w:tcW w:w="1099" w:type="dxa"/>
          </w:tcPr>
          <w:p w14:paraId="19C4ACA1" w14:textId="3A189926" w:rsidR="008A13EF" w:rsidRPr="000F7292" w:rsidRDefault="008A13EF" w:rsidP="00044BD7">
            <w:pPr>
              <w:rPr>
                <w:rFonts w:asciiTheme="minorHAnsi" w:hAnsiTheme="minorHAnsi"/>
                <w:b/>
              </w:rPr>
            </w:pPr>
            <w:r w:rsidRPr="000F7292">
              <w:rPr>
                <w:rFonts w:asciiTheme="minorHAnsi" w:hAnsiTheme="minorHAnsi"/>
                <w:b/>
              </w:rPr>
              <w:t>25%</w:t>
            </w:r>
          </w:p>
        </w:tc>
      </w:tr>
      <w:tr w:rsidR="008A13EF" w:rsidRPr="000F7292" w14:paraId="4E48DEF7" w14:textId="77777777" w:rsidTr="008A13EF">
        <w:trPr>
          <w:trHeight w:val="1388"/>
          <w:jc w:val="center"/>
        </w:trPr>
        <w:tc>
          <w:tcPr>
            <w:tcW w:w="6911" w:type="dxa"/>
          </w:tcPr>
          <w:p w14:paraId="0169B281" w14:textId="77777777" w:rsidR="008A13EF" w:rsidRPr="000F7292" w:rsidRDefault="008A13EF" w:rsidP="008A13EF">
            <w:pPr>
              <w:pStyle w:val="NoSpacing"/>
              <w:rPr>
                <w:b/>
                <w:lang w:val="en-US"/>
              </w:rPr>
            </w:pPr>
            <w:r w:rsidRPr="000F7292">
              <w:rPr>
                <w:b/>
                <w:lang w:val="en-US"/>
              </w:rPr>
              <w:t xml:space="preserve">Writing Tasks </w:t>
            </w:r>
          </w:p>
          <w:p w14:paraId="4EF1A4A0" w14:textId="77777777" w:rsidR="008A13EF" w:rsidRPr="000F7292" w:rsidRDefault="008A13EF" w:rsidP="00916C75">
            <w:pPr>
              <w:pStyle w:val="NoSpacing"/>
              <w:numPr>
                <w:ilvl w:val="0"/>
                <w:numId w:val="7"/>
              </w:numPr>
              <w:rPr>
                <w:lang w:val="en-US"/>
              </w:rPr>
            </w:pPr>
            <w:r w:rsidRPr="000F7292">
              <w:rPr>
                <w:lang w:val="en-US"/>
              </w:rPr>
              <w:t>Summary x 5%</w:t>
            </w:r>
          </w:p>
          <w:p w14:paraId="27457CF2" w14:textId="77777777" w:rsidR="008A13EF" w:rsidRPr="000F7292" w:rsidRDefault="008A13EF" w:rsidP="00916C75">
            <w:pPr>
              <w:pStyle w:val="NoSpacing"/>
              <w:numPr>
                <w:ilvl w:val="0"/>
                <w:numId w:val="7"/>
              </w:numPr>
              <w:rPr>
                <w:lang w:val="en-US"/>
              </w:rPr>
            </w:pPr>
            <w:r w:rsidRPr="000F7292">
              <w:rPr>
                <w:lang w:val="en-US"/>
              </w:rPr>
              <w:t>Analytical Writing x 10%</w:t>
            </w:r>
          </w:p>
          <w:p w14:paraId="010E456C" w14:textId="77777777" w:rsidR="008A13EF" w:rsidRPr="000F7292" w:rsidRDefault="008A13EF" w:rsidP="00916C75">
            <w:pPr>
              <w:pStyle w:val="NoSpacing"/>
              <w:numPr>
                <w:ilvl w:val="0"/>
                <w:numId w:val="7"/>
              </w:numPr>
              <w:rPr>
                <w:lang w:val="en-US"/>
              </w:rPr>
            </w:pPr>
            <w:r w:rsidRPr="000F7292">
              <w:rPr>
                <w:lang w:val="en-US"/>
              </w:rPr>
              <w:t>Persuasive Writing x 10%</w:t>
            </w:r>
          </w:p>
          <w:p w14:paraId="310C4B40" w14:textId="1B8A0133" w:rsidR="008A13EF" w:rsidRPr="000F7292" w:rsidRDefault="008A13EF" w:rsidP="00916C75">
            <w:pPr>
              <w:pStyle w:val="NoSpacing"/>
              <w:numPr>
                <w:ilvl w:val="0"/>
                <w:numId w:val="7"/>
              </w:numPr>
              <w:rPr>
                <w:lang w:val="en-US"/>
              </w:rPr>
            </w:pPr>
            <w:r w:rsidRPr="000F7292">
              <w:rPr>
                <w:lang w:val="en-US"/>
              </w:rPr>
              <w:t>Reflective Writing (“Feedback Journal”) x 5%</w:t>
            </w:r>
          </w:p>
        </w:tc>
        <w:tc>
          <w:tcPr>
            <w:tcW w:w="1099" w:type="dxa"/>
          </w:tcPr>
          <w:p w14:paraId="3FAF9737" w14:textId="3892FC91" w:rsidR="008A13EF" w:rsidRPr="000F7292" w:rsidRDefault="008A13EF" w:rsidP="00044BD7">
            <w:pPr>
              <w:rPr>
                <w:rFonts w:asciiTheme="minorHAnsi" w:hAnsiTheme="minorHAnsi"/>
                <w:b/>
              </w:rPr>
            </w:pPr>
            <w:r w:rsidRPr="000F7292">
              <w:rPr>
                <w:rFonts w:asciiTheme="minorHAnsi" w:hAnsiTheme="minorHAnsi"/>
                <w:b/>
              </w:rPr>
              <w:t>30%</w:t>
            </w:r>
          </w:p>
        </w:tc>
      </w:tr>
      <w:tr w:rsidR="008A13EF" w:rsidRPr="000F7292" w14:paraId="6C6503F7" w14:textId="77777777" w:rsidTr="008A13EF">
        <w:trPr>
          <w:trHeight w:val="1371"/>
          <w:jc w:val="center"/>
        </w:trPr>
        <w:tc>
          <w:tcPr>
            <w:tcW w:w="6911" w:type="dxa"/>
          </w:tcPr>
          <w:p w14:paraId="10ECFF60" w14:textId="30E955AA" w:rsidR="008A13EF" w:rsidRPr="000F7292" w:rsidRDefault="008A13EF" w:rsidP="008A13EF">
            <w:pPr>
              <w:pStyle w:val="NoSpacing"/>
              <w:rPr>
                <w:b/>
                <w:lang w:val="en-US"/>
              </w:rPr>
            </w:pPr>
            <w:r w:rsidRPr="000F7292">
              <w:rPr>
                <w:b/>
                <w:lang w:val="en-US"/>
              </w:rPr>
              <w:t>Research Assignment and Related Tasks</w:t>
            </w:r>
          </w:p>
          <w:p w14:paraId="6F0DB2C1" w14:textId="77777777" w:rsidR="008A13EF" w:rsidRPr="000F7292" w:rsidRDefault="008A13EF" w:rsidP="00916C75">
            <w:pPr>
              <w:pStyle w:val="NoSpacing"/>
              <w:numPr>
                <w:ilvl w:val="0"/>
                <w:numId w:val="8"/>
              </w:numPr>
              <w:rPr>
                <w:lang w:val="en-US"/>
              </w:rPr>
            </w:pPr>
            <w:r w:rsidRPr="000F7292">
              <w:rPr>
                <w:lang w:val="en-US"/>
              </w:rPr>
              <w:t>LRC (Library) Research Skills — Online Quiz x 5%</w:t>
            </w:r>
          </w:p>
          <w:p w14:paraId="063373FB" w14:textId="77777777" w:rsidR="008A13EF" w:rsidRPr="000F7292" w:rsidRDefault="008A13EF" w:rsidP="00916C75">
            <w:pPr>
              <w:pStyle w:val="NoSpacing"/>
              <w:numPr>
                <w:ilvl w:val="0"/>
                <w:numId w:val="8"/>
              </w:numPr>
              <w:rPr>
                <w:lang w:val="en-US"/>
              </w:rPr>
            </w:pPr>
            <w:r w:rsidRPr="000F7292">
              <w:rPr>
                <w:lang w:val="en-US"/>
              </w:rPr>
              <w:t>Proposal Email x 5%</w:t>
            </w:r>
          </w:p>
          <w:p w14:paraId="4D64204F" w14:textId="7EF51928" w:rsidR="008A13EF" w:rsidRPr="000F7292" w:rsidRDefault="008A13EF" w:rsidP="00916C75">
            <w:pPr>
              <w:pStyle w:val="NoSpacing"/>
              <w:numPr>
                <w:ilvl w:val="0"/>
                <w:numId w:val="8"/>
              </w:numPr>
              <w:rPr>
                <w:lang w:val="en-US"/>
              </w:rPr>
            </w:pPr>
            <w:r w:rsidRPr="000F7292">
              <w:rPr>
                <w:lang w:val="en-US"/>
              </w:rPr>
              <w:t>Comprehensive Outline x 5%</w:t>
            </w:r>
          </w:p>
          <w:p w14:paraId="5C9E763B" w14:textId="15385855" w:rsidR="008A13EF" w:rsidRPr="000F7292" w:rsidRDefault="008A13EF" w:rsidP="00916C75">
            <w:pPr>
              <w:pStyle w:val="NoSpacing"/>
              <w:numPr>
                <w:ilvl w:val="0"/>
                <w:numId w:val="8"/>
              </w:numPr>
            </w:pPr>
            <w:r w:rsidRPr="000F7292">
              <w:rPr>
                <w:lang w:val="en-US"/>
              </w:rPr>
              <w:t>Final Draft x 15%</w:t>
            </w:r>
          </w:p>
        </w:tc>
        <w:tc>
          <w:tcPr>
            <w:tcW w:w="1099" w:type="dxa"/>
          </w:tcPr>
          <w:p w14:paraId="462AA0BB" w14:textId="7755FB34" w:rsidR="008A13EF" w:rsidRPr="000F7292" w:rsidRDefault="008A13EF" w:rsidP="00044BD7">
            <w:pPr>
              <w:rPr>
                <w:rFonts w:asciiTheme="minorHAnsi" w:hAnsiTheme="minorHAnsi"/>
                <w:b/>
              </w:rPr>
            </w:pPr>
            <w:r w:rsidRPr="000F7292">
              <w:rPr>
                <w:rFonts w:asciiTheme="minorHAnsi" w:hAnsiTheme="minorHAnsi"/>
                <w:b/>
              </w:rPr>
              <w:t>30%</w:t>
            </w:r>
          </w:p>
        </w:tc>
      </w:tr>
      <w:tr w:rsidR="008A13EF" w:rsidRPr="000F7292" w14:paraId="2CE235A4" w14:textId="77777777" w:rsidTr="008A13EF">
        <w:trPr>
          <w:trHeight w:val="925"/>
          <w:jc w:val="center"/>
        </w:trPr>
        <w:tc>
          <w:tcPr>
            <w:tcW w:w="6911" w:type="dxa"/>
          </w:tcPr>
          <w:p w14:paraId="0EFB0B1C" w14:textId="77777777" w:rsidR="008A13EF" w:rsidRPr="000F7292" w:rsidRDefault="008A13EF" w:rsidP="008A13EF">
            <w:pPr>
              <w:pStyle w:val="NoSpacing"/>
              <w:rPr>
                <w:b/>
                <w:lang w:val="en-US"/>
              </w:rPr>
            </w:pPr>
            <w:r w:rsidRPr="000F7292">
              <w:rPr>
                <w:b/>
                <w:lang w:val="en-US"/>
              </w:rPr>
              <w:t>Final writing task</w:t>
            </w:r>
          </w:p>
          <w:p w14:paraId="4FE5F5A8" w14:textId="77777777" w:rsidR="008A13EF" w:rsidRPr="000F7292" w:rsidRDefault="008A13EF" w:rsidP="00916C75">
            <w:pPr>
              <w:pStyle w:val="NoSpacing"/>
              <w:numPr>
                <w:ilvl w:val="0"/>
                <w:numId w:val="9"/>
              </w:numPr>
              <w:rPr>
                <w:lang w:val="en-US"/>
              </w:rPr>
            </w:pPr>
            <w:r w:rsidRPr="000F7292">
              <w:rPr>
                <w:lang w:val="en-US"/>
              </w:rPr>
              <w:t>Part One (Take-home) x 5%</w:t>
            </w:r>
          </w:p>
          <w:p w14:paraId="7A56195B" w14:textId="440E089F" w:rsidR="008A13EF" w:rsidRPr="000F7292" w:rsidRDefault="008A13EF" w:rsidP="00916C75">
            <w:pPr>
              <w:pStyle w:val="NoSpacing"/>
              <w:numPr>
                <w:ilvl w:val="0"/>
                <w:numId w:val="9"/>
              </w:numPr>
            </w:pPr>
            <w:r w:rsidRPr="000F7292">
              <w:rPr>
                <w:lang w:val="en-US"/>
              </w:rPr>
              <w:t>Part Two (In-class) x 10%</w:t>
            </w:r>
          </w:p>
        </w:tc>
        <w:tc>
          <w:tcPr>
            <w:tcW w:w="1099" w:type="dxa"/>
          </w:tcPr>
          <w:p w14:paraId="5417B75C" w14:textId="42ACB985" w:rsidR="008A13EF" w:rsidRPr="000F7292" w:rsidRDefault="008A13EF" w:rsidP="00044BD7">
            <w:pPr>
              <w:rPr>
                <w:rFonts w:asciiTheme="minorHAnsi" w:hAnsiTheme="minorHAnsi"/>
                <w:b/>
              </w:rPr>
            </w:pPr>
            <w:r w:rsidRPr="000F7292">
              <w:rPr>
                <w:rFonts w:asciiTheme="minorHAnsi" w:hAnsiTheme="minorHAnsi"/>
                <w:b/>
              </w:rPr>
              <w:t>15%</w:t>
            </w:r>
          </w:p>
        </w:tc>
      </w:tr>
      <w:tr w:rsidR="008A13EF" w:rsidRPr="000F7292" w14:paraId="7876EA3E" w14:textId="77777777" w:rsidTr="008A13EF">
        <w:trPr>
          <w:trHeight w:val="250"/>
          <w:jc w:val="center"/>
        </w:trPr>
        <w:tc>
          <w:tcPr>
            <w:tcW w:w="6911" w:type="dxa"/>
          </w:tcPr>
          <w:p w14:paraId="7D3099A9" w14:textId="3261BCFC" w:rsidR="008A13EF" w:rsidRPr="000F7292" w:rsidRDefault="008A13EF" w:rsidP="00044BD7">
            <w:pPr>
              <w:rPr>
                <w:rFonts w:asciiTheme="minorHAnsi" w:hAnsiTheme="minorHAnsi"/>
                <w:b/>
              </w:rPr>
            </w:pPr>
            <w:r w:rsidRPr="000F7292">
              <w:rPr>
                <w:rFonts w:asciiTheme="minorHAnsi" w:hAnsiTheme="minorHAnsi"/>
                <w:b/>
              </w:rPr>
              <w:t>TOTAL</w:t>
            </w:r>
          </w:p>
        </w:tc>
        <w:tc>
          <w:tcPr>
            <w:tcW w:w="1099" w:type="dxa"/>
          </w:tcPr>
          <w:p w14:paraId="4C83D45E" w14:textId="6A9BDE72" w:rsidR="008A13EF" w:rsidRPr="000F7292" w:rsidRDefault="008A13EF" w:rsidP="00044BD7">
            <w:pPr>
              <w:rPr>
                <w:rFonts w:asciiTheme="minorHAnsi" w:hAnsiTheme="minorHAnsi"/>
                <w:b/>
              </w:rPr>
            </w:pPr>
            <w:r w:rsidRPr="000F7292">
              <w:rPr>
                <w:rFonts w:asciiTheme="minorHAnsi" w:hAnsiTheme="minorHAnsi"/>
                <w:b/>
              </w:rPr>
              <w:t>100%</w:t>
            </w:r>
          </w:p>
        </w:tc>
      </w:tr>
    </w:tbl>
    <w:p w14:paraId="59B245D9" w14:textId="77777777" w:rsidR="00044BD7" w:rsidRPr="000F7292" w:rsidRDefault="00044BD7" w:rsidP="00044BD7">
      <w:pPr>
        <w:rPr>
          <w:rFonts w:asciiTheme="minorHAnsi" w:hAnsiTheme="minorHAnsi"/>
          <w:b/>
        </w:rPr>
      </w:pPr>
    </w:p>
    <w:p w14:paraId="5EA8C50C" w14:textId="77777777" w:rsidR="008A13EF" w:rsidRPr="000F7292" w:rsidRDefault="008A13EF" w:rsidP="00DB3612">
      <w:pPr>
        <w:rPr>
          <w:rFonts w:asciiTheme="minorHAnsi" w:hAnsiTheme="minorHAnsi"/>
        </w:rPr>
      </w:pPr>
      <w:r w:rsidRPr="000F7292">
        <w:rPr>
          <w:rFonts w:asciiTheme="minorHAnsi" w:hAnsiTheme="minorHAnsi"/>
          <w:b/>
          <w:bCs/>
        </w:rPr>
        <w:t>What can you do to be successful in this course?</w:t>
      </w:r>
      <w:r w:rsidRPr="000F7292">
        <w:rPr>
          <w:rFonts w:asciiTheme="minorHAnsi" w:hAnsiTheme="minorHAnsi"/>
        </w:rPr>
        <w:t xml:space="preserve"> </w:t>
      </w:r>
    </w:p>
    <w:p w14:paraId="0B9C4271" w14:textId="61E8723A" w:rsidR="008A13EF" w:rsidRPr="000F7292" w:rsidRDefault="008A13EF" w:rsidP="00916C75">
      <w:pPr>
        <w:pStyle w:val="ListParagraph"/>
        <w:numPr>
          <w:ilvl w:val="0"/>
          <w:numId w:val="5"/>
        </w:numPr>
        <w:rPr>
          <w:rFonts w:asciiTheme="minorHAnsi" w:hAnsiTheme="minorHAnsi"/>
        </w:rPr>
      </w:pPr>
      <w:r w:rsidRPr="000F7292">
        <w:rPr>
          <w:rFonts w:asciiTheme="minorHAnsi" w:hAnsiTheme="minorHAnsi"/>
        </w:rPr>
        <w:t>Complete the weekly activities: this is more</w:t>
      </w:r>
      <w:r w:rsidR="009E730E" w:rsidRPr="000F7292">
        <w:rPr>
          <w:rFonts w:asciiTheme="minorHAnsi" w:hAnsiTheme="minorHAnsi"/>
        </w:rPr>
        <w:t xml:space="preserve"> of</w:t>
      </w:r>
      <w:r w:rsidRPr="000F7292">
        <w:rPr>
          <w:rFonts w:asciiTheme="minorHAnsi" w:hAnsiTheme="minorHAnsi"/>
        </w:rPr>
        <w:t xml:space="preserve"> a “skill-based” course than a “knowledge-based” course, so regular p</w:t>
      </w:r>
      <w:r w:rsidR="001852C2" w:rsidRPr="000F7292">
        <w:rPr>
          <w:rFonts w:asciiTheme="minorHAnsi" w:hAnsiTheme="minorHAnsi"/>
        </w:rPr>
        <w:t>ractice is more valuable than</w:t>
      </w:r>
      <w:r w:rsidRPr="000F7292">
        <w:rPr>
          <w:rFonts w:asciiTheme="minorHAnsi" w:hAnsiTheme="minorHAnsi"/>
        </w:rPr>
        <w:t xml:space="preserve"> “cramming”. </w:t>
      </w:r>
    </w:p>
    <w:p w14:paraId="04AD9DCE" w14:textId="6B3AD48D" w:rsidR="008A13EF" w:rsidRPr="000F7292" w:rsidRDefault="001852C2" w:rsidP="00916C75">
      <w:pPr>
        <w:pStyle w:val="ListParagraph"/>
        <w:numPr>
          <w:ilvl w:val="0"/>
          <w:numId w:val="5"/>
        </w:numPr>
        <w:rPr>
          <w:rFonts w:asciiTheme="minorHAnsi" w:hAnsiTheme="minorHAnsi"/>
        </w:rPr>
      </w:pPr>
      <w:r w:rsidRPr="000F7292">
        <w:rPr>
          <w:rFonts w:asciiTheme="minorHAnsi" w:hAnsiTheme="minorHAnsi"/>
        </w:rPr>
        <w:t>Speak with your instructor</w:t>
      </w:r>
      <w:r w:rsidR="008A13EF" w:rsidRPr="000F7292">
        <w:rPr>
          <w:rFonts w:asciiTheme="minorHAnsi" w:hAnsiTheme="minorHAnsi"/>
        </w:rPr>
        <w:t xml:space="preserve"> early in the semester about special lear</w:t>
      </w:r>
      <w:r w:rsidRPr="000F7292">
        <w:rPr>
          <w:rFonts w:asciiTheme="minorHAnsi" w:hAnsiTheme="minorHAnsi"/>
        </w:rPr>
        <w:t xml:space="preserve">ning needs or preferences to ensure that you have access to the accommodations that you are entitled to. </w:t>
      </w:r>
    </w:p>
    <w:p w14:paraId="3F75336A" w14:textId="712E792D" w:rsidR="001852C2" w:rsidRPr="000F7292" w:rsidRDefault="008A13EF" w:rsidP="00916C75">
      <w:pPr>
        <w:pStyle w:val="ListParagraph"/>
        <w:numPr>
          <w:ilvl w:val="0"/>
          <w:numId w:val="5"/>
        </w:numPr>
        <w:rPr>
          <w:rFonts w:asciiTheme="minorHAnsi" w:hAnsiTheme="minorHAnsi"/>
        </w:rPr>
      </w:pPr>
      <w:r w:rsidRPr="000F7292">
        <w:rPr>
          <w:rFonts w:asciiTheme="minorHAnsi" w:hAnsiTheme="minorHAnsi"/>
        </w:rPr>
        <w:t>Read all assignmen</w:t>
      </w:r>
      <w:r w:rsidR="001852C2" w:rsidRPr="000F7292">
        <w:rPr>
          <w:rFonts w:asciiTheme="minorHAnsi" w:hAnsiTheme="minorHAnsi"/>
        </w:rPr>
        <w:t xml:space="preserve">ts and rubrics carefully to ensure that you are satisfying the requirements of each assignment. </w:t>
      </w:r>
    </w:p>
    <w:p w14:paraId="138B9685" w14:textId="20A31005" w:rsidR="008A13EF" w:rsidRPr="000F7292" w:rsidRDefault="008A13EF" w:rsidP="00916C75">
      <w:pPr>
        <w:pStyle w:val="ListParagraph"/>
        <w:numPr>
          <w:ilvl w:val="0"/>
          <w:numId w:val="5"/>
        </w:numPr>
        <w:rPr>
          <w:rFonts w:asciiTheme="minorHAnsi" w:hAnsiTheme="minorHAnsi"/>
        </w:rPr>
      </w:pPr>
      <w:r w:rsidRPr="000F7292">
        <w:rPr>
          <w:rFonts w:asciiTheme="minorHAnsi" w:hAnsiTheme="minorHAnsi"/>
        </w:rPr>
        <w:t>Ask questions if you are unclear about something.</w:t>
      </w:r>
      <w:r w:rsidR="001852C2" w:rsidRPr="000F7292">
        <w:rPr>
          <w:rFonts w:asciiTheme="minorHAnsi" w:hAnsiTheme="minorHAnsi"/>
        </w:rPr>
        <w:t xml:space="preserve"> </w:t>
      </w:r>
    </w:p>
    <w:p w14:paraId="6D1A2602" w14:textId="1F66D238" w:rsidR="008A13EF" w:rsidRPr="000F7292" w:rsidRDefault="008A13EF" w:rsidP="00916C75">
      <w:pPr>
        <w:pStyle w:val="ListParagraph"/>
        <w:numPr>
          <w:ilvl w:val="0"/>
          <w:numId w:val="5"/>
        </w:numPr>
        <w:rPr>
          <w:rFonts w:asciiTheme="minorHAnsi" w:hAnsiTheme="minorHAnsi"/>
        </w:rPr>
      </w:pPr>
      <w:r w:rsidRPr="000F7292">
        <w:rPr>
          <w:rFonts w:asciiTheme="minorHAnsi" w:hAnsiTheme="minorHAnsi"/>
        </w:rPr>
        <w:lastRenderedPageBreak/>
        <w:t>Hand everything i</w:t>
      </w:r>
      <w:r w:rsidR="001852C2" w:rsidRPr="000F7292">
        <w:rPr>
          <w:rFonts w:asciiTheme="minorHAnsi" w:hAnsiTheme="minorHAnsi"/>
        </w:rPr>
        <w:t xml:space="preserve">n, even if it seems like an assignment is worth a relatively small amount. </w:t>
      </w:r>
    </w:p>
    <w:p w14:paraId="3F8A3F2B" w14:textId="207810BB" w:rsidR="00044BD7" w:rsidRPr="000F7292" w:rsidRDefault="008A13EF" w:rsidP="00916C75">
      <w:pPr>
        <w:pStyle w:val="ListParagraph"/>
        <w:numPr>
          <w:ilvl w:val="0"/>
          <w:numId w:val="5"/>
        </w:numPr>
        <w:rPr>
          <w:rFonts w:asciiTheme="minorHAnsi" w:hAnsiTheme="minorHAnsi"/>
        </w:rPr>
      </w:pPr>
      <w:r w:rsidRPr="000F7292">
        <w:rPr>
          <w:rFonts w:asciiTheme="minorHAnsi" w:hAnsiTheme="minorHAnsi"/>
        </w:rPr>
        <w:t>Hand everything in on time. Late penalties of 10% per day will apply to all assignments unless you are ill and/or have received clearance ahead of time to submit your work past the due date.</w:t>
      </w:r>
    </w:p>
    <w:p w14:paraId="469B7E4B" w14:textId="77777777" w:rsidR="001852C2" w:rsidRPr="000F7292" w:rsidRDefault="001852C2" w:rsidP="001852C2">
      <w:pPr>
        <w:pStyle w:val="ListParagraph"/>
        <w:ind w:left="1440"/>
        <w:rPr>
          <w:rFonts w:asciiTheme="minorHAnsi" w:hAnsiTheme="minorHAnsi"/>
        </w:rPr>
      </w:pPr>
    </w:p>
    <w:p w14:paraId="0FF424F8" w14:textId="77777777" w:rsidR="005A218C" w:rsidRPr="000F7292" w:rsidRDefault="005A218C" w:rsidP="00DB3612">
      <w:pPr>
        <w:rPr>
          <w:rFonts w:asciiTheme="minorHAnsi" w:hAnsiTheme="minorHAnsi"/>
          <w:b/>
        </w:rPr>
      </w:pPr>
      <w:r w:rsidRPr="000F7292">
        <w:rPr>
          <w:rFonts w:asciiTheme="minorHAnsi" w:hAnsiTheme="minorHAnsi"/>
          <w:b/>
        </w:rPr>
        <w:t xml:space="preserve">Academic Integrity Policy </w:t>
      </w:r>
    </w:p>
    <w:p w14:paraId="7252D484" w14:textId="074654F0" w:rsidR="00C057A8" w:rsidRPr="000F7292" w:rsidRDefault="00C057A8" w:rsidP="00DB3612">
      <w:pPr>
        <w:rPr>
          <w:rFonts w:asciiTheme="minorHAnsi" w:hAnsiTheme="minorHAnsi"/>
        </w:rPr>
      </w:pPr>
      <w:r w:rsidRPr="000F7292">
        <w:rPr>
          <w:rFonts w:asciiTheme="minorHAnsi" w:hAnsiTheme="minorHAnsi"/>
        </w:rPr>
        <w:t xml:space="preserve">Conestoga College’s Academic Integrity Policy </w:t>
      </w:r>
      <w:r w:rsidR="00AC16C0" w:rsidRPr="000F7292">
        <w:rPr>
          <w:rFonts w:asciiTheme="minorHAnsi" w:hAnsiTheme="minorHAnsi"/>
        </w:rPr>
        <w:t xml:space="preserve">(link to policy?) </w:t>
      </w:r>
      <w:r w:rsidRPr="000F7292">
        <w:rPr>
          <w:rFonts w:asciiTheme="minorHAnsi" w:hAnsiTheme="minorHAnsi"/>
        </w:rPr>
        <w:t>states that “Academic integrity is expected and required of all Conestoga students. Students are responsible and accountable for personally upholding that integrity and for maintaining control of their own work at all times so that breaches of this policy are less likely to occur. Academic dishonesty will not be tolerated. Students found guilty of violating Conestoga’s academic integrity principles will be disciplined in accordance with this policy” (Conestoga College, 2012, p.1).</w:t>
      </w:r>
      <w:r w:rsidRPr="000F7292">
        <w:rPr>
          <w:rFonts w:asciiTheme="minorHAnsi" w:hAnsiTheme="minorHAnsi"/>
        </w:rPr>
        <w:br/>
      </w:r>
    </w:p>
    <w:p w14:paraId="39268A89" w14:textId="5116E53E" w:rsidR="008A13EF" w:rsidRPr="000F7292" w:rsidRDefault="00891D92" w:rsidP="00DB3612">
      <w:pPr>
        <w:rPr>
          <w:rFonts w:asciiTheme="minorHAnsi" w:hAnsiTheme="minorHAnsi"/>
        </w:rPr>
      </w:pPr>
      <w:r w:rsidRPr="000F7292">
        <w:rPr>
          <w:rFonts w:asciiTheme="minorHAnsi" w:hAnsiTheme="minorHAnsi"/>
        </w:rPr>
        <w:t>I</w:t>
      </w:r>
      <w:r w:rsidR="00856795" w:rsidRPr="000F7292">
        <w:rPr>
          <w:rFonts w:asciiTheme="minorHAnsi" w:hAnsiTheme="minorHAnsi"/>
        </w:rPr>
        <w:t xml:space="preserve">n Week 2 </w:t>
      </w:r>
      <w:r w:rsidR="00C057A8" w:rsidRPr="000F7292">
        <w:rPr>
          <w:rFonts w:asciiTheme="minorHAnsi" w:hAnsiTheme="minorHAnsi"/>
        </w:rPr>
        <w:t xml:space="preserve">we will </w:t>
      </w:r>
      <w:r w:rsidR="00856795" w:rsidRPr="000F7292">
        <w:rPr>
          <w:rFonts w:asciiTheme="minorHAnsi" w:hAnsiTheme="minorHAnsi"/>
        </w:rPr>
        <w:t xml:space="preserve">begin to </w:t>
      </w:r>
      <w:r w:rsidR="00C057A8" w:rsidRPr="000F7292">
        <w:rPr>
          <w:rFonts w:asciiTheme="minorHAnsi" w:hAnsiTheme="minorHAnsi"/>
        </w:rPr>
        <w:t>explore the concept of “academic integrity”</w:t>
      </w:r>
      <w:r w:rsidR="00856795" w:rsidRPr="000F7292">
        <w:rPr>
          <w:rFonts w:asciiTheme="minorHAnsi" w:hAnsiTheme="minorHAnsi"/>
        </w:rPr>
        <w:t xml:space="preserve"> in more detail, so you can feel confident that the work you submit meets the standards of the academic integrity policy.  This discussion, which will continue throughout the semester, will examine different kinds of plagiarism, introduce strategies to avoid plagiarism, and </w:t>
      </w:r>
      <w:r w:rsidR="004A67B1" w:rsidRPr="000F7292">
        <w:rPr>
          <w:rFonts w:asciiTheme="minorHAnsi" w:hAnsiTheme="minorHAnsi"/>
        </w:rPr>
        <w:t xml:space="preserve">share </w:t>
      </w:r>
      <w:r w:rsidR="00856795" w:rsidRPr="000F7292">
        <w:rPr>
          <w:rFonts w:asciiTheme="minorHAnsi" w:hAnsiTheme="minorHAnsi"/>
        </w:rPr>
        <w:t xml:space="preserve">resources that can help you </w:t>
      </w:r>
      <w:r w:rsidR="004A67B1" w:rsidRPr="000F7292">
        <w:rPr>
          <w:rFonts w:asciiTheme="minorHAnsi" w:hAnsiTheme="minorHAnsi"/>
        </w:rPr>
        <w:t xml:space="preserve">as questions arise during your writing process. </w:t>
      </w:r>
      <w:commentRangeEnd w:id="7"/>
      <w:r w:rsidR="001E5A15">
        <w:rPr>
          <w:rStyle w:val="CommentReference"/>
        </w:rPr>
        <w:commentReference w:id="7"/>
      </w:r>
    </w:p>
    <w:p w14:paraId="4F554166" w14:textId="77777777" w:rsidR="00BF0187" w:rsidRPr="000F7292" w:rsidRDefault="00BF0187" w:rsidP="008A13EF">
      <w:pPr>
        <w:pStyle w:val="ListParagraph"/>
        <w:rPr>
          <w:rFonts w:asciiTheme="minorHAnsi" w:hAnsiTheme="minorHAnsi"/>
        </w:rPr>
      </w:pPr>
    </w:p>
    <w:p w14:paraId="2009B177" w14:textId="77777777" w:rsidR="00CC1CF2" w:rsidRPr="000F7292" w:rsidRDefault="00044BD7" w:rsidP="00D675C5">
      <w:pPr>
        <w:pStyle w:val="Heading2"/>
        <w:rPr>
          <w:rFonts w:asciiTheme="minorHAnsi" w:hAnsiTheme="minorHAnsi"/>
        </w:rPr>
      </w:pPr>
      <w:commentRangeStart w:id="8"/>
      <w:r w:rsidRPr="000F7292">
        <w:rPr>
          <w:rFonts w:asciiTheme="minorHAnsi" w:hAnsiTheme="minorHAnsi"/>
        </w:rPr>
        <w:t xml:space="preserve">Communications </w:t>
      </w:r>
      <w:commentRangeEnd w:id="8"/>
      <w:r w:rsidR="00634422">
        <w:rPr>
          <w:rStyle w:val="CommentReference"/>
          <w:rFonts w:ascii="Times New Roman" w:eastAsiaTheme="minorHAnsi" w:hAnsi="Times New Roman" w:cs="Times New Roman"/>
          <w:color w:val="auto"/>
        </w:rPr>
        <w:commentReference w:id="8"/>
      </w:r>
      <w:r w:rsidRPr="000F7292">
        <w:rPr>
          <w:rFonts w:asciiTheme="minorHAnsi" w:hAnsiTheme="minorHAnsi"/>
        </w:rPr>
        <w:t>vs. “English”</w:t>
      </w:r>
      <w:r w:rsidR="00B67D66" w:rsidRPr="000F7292">
        <w:rPr>
          <w:rFonts w:asciiTheme="minorHAnsi" w:hAnsiTheme="minorHAnsi"/>
        </w:rPr>
        <w:t xml:space="preserve"> </w:t>
      </w:r>
    </w:p>
    <w:p w14:paraId="6661E77A" w14:textId="3259EAF0" w:rsidR="00CC1CF2" w:rsidRPr="000F7292" w:rsidRDefault="00DB3612" w:rsidP="00D675C5">
      <w:pPr>
        <w:rPr>
          <w:rFonts w:asciiTheme="minorHAnsi" w:hAnsiTheme="minorHAnsi"/>
        </w:rPr>
      </w:pPr>
      <w:r w:rsidRPr="000F7292">
        <w:rPr>
          <w:rFonts w:asciiTheme="minorHAnsi" w:hAnsiTheme="minorHAnsi"/>
        </w:rPr>
        <w:t xml:space="preserve"> </w:t>
      </w:r>
      <w:r w:rsidR="00CC1CF2" w:rsidRPr="000F7292">
        <w:rPr>
          <w:rFonts w:asciiTheme="minorHAnsi" w:hAnsiTheme="minorHAnsi"/>
        </w:rPr>
        <w:t>(</w:t>
      </w:r>
      <w:commentRangeStart w:id="9"/>
      <w:r w:rsidR="00CC1CF2" w:rsidRPr="000F7292">
        <w:rPr>
          <w:rFonts w:asciiTheme="minorHAnsi" w:hAnsiTheme="minorHAnsi"/>
        </w:rPr>
        <w:t xml:space="preserve">Maybe </w:t>
      </w:r>
      <w:commentRangeEnd w:id="9"/>
      <w:r w:rsidR="00E73230">
        <w:rPr>
          <w:rStyle w:val="CommentReference"/>
        </w:rPr>
        <w:commentReference w:id="9"/>
      </w:r>
      <w:r w:rsidR="00CC1CF2" w:rsidRPr="000F7292">
        <w:rPr>
          <w:rFonts w:asciiTheme="minorHAnsi" w:hAnsiTheme="minorHAnsi"/>
        </w:rPr>
        <w:t xml:space="preserve">this doesn’t warrant its own topic, and could be </w:t>
      </w:r>
      <w:r w:rsidRPr="000F7292">
        <w:rPr>
          <w:rFonts w:asciiTheme="minorHAnsi" w:hAnsiTheme="minorHAnsi"/>
        </w:rPr>
        <w:t>moved to “</w:t>
      </w:r>
      <w:r w:rsidR="00CC1CF2" w:rsidRPr="000F7292">
        <w:rPr>
          <w:rFonts w:asciiTheme="minorHAnsi" w:hAnsiTheme="minorHAnsi"/>
        </w:rPr>
        <w:t>Communications in Workplace</w:t>
      </w:r>
      <w:r w:rsidRPr="000F7292">
        <w:rPr>
          <w:rFonts w:asciiTheme="minorHAnsi" w:hAnsiTheme="minorHAnsi"/>
        </w:rPr>
        <w:t>”</w:t>
      </w:r>
      <w:r w:rsidR="00CC1CF2" w:rsidRPr="000F7292">
        <w:rPr>
          <w:rFonts w:asciiTheme="minorHAnsi" w:hAnsiTheme="minorHAnsi"/>
        </w:rPr>
        <w:t>)</w:t>
      </w:r>
      <w:r w:rsidR="00CC1CF2" w:rsidRPr="000F7292">
        <w:rPr>
          <w:rFonts w:asciiTheme="minorHAnsi" w:hAnsiTheme="minorHAnsi"/>
        </w:rPr>
        <w:br/>
      </w:r>
    </w:p>
    <w:p w14:paraId="3E96CE88" w14:textId="119C6A91" w:rsidR="00DB3612" w:rsidRPr="000F7292" w:rsidRDefault="00DB3612" w:rsidP="00D675C5">
      <w:pPr>
        <w:rPr>
          <w:rFonts w:asciiTheme="minorHAnsi" w:hAnsiTheme="minorHAnsi"/>
          <w:b/>
        </w:rPr>
      </w:pPr>
      <w:r w:rsidRPr="000F7292">
        <w:rPr>
          <w:rFonts w:asciiTheme="minorHAnsi" w:hAnsiTheme="minorHAnsi"/>
          <w:b/>
        </w:rPr>
        <w:t>TEXT</w:t>
      </w:r>
    </w:p>
    <w:p w14:paraId="6C308C74" w14:textId="76E6276A" w:rsidR="00D675C5" w:rsidRPr="000F7292" w:rsidRDefault="00DB3612" w:rsidP="00D675C5">
      <w:pPr>
        <w:rPr>
          <w:rFonts w:asciiTheme="minorHAnsi" w:hAnsiTheme="minorHAnsi"/>
          <w:lang w:val="en-CA"/>
        </w:rPr>
      </w:pPr>
      <w:r w:rsidRPr="000F7292">
        <w:rPr>
          <w:rFonts w:asciiTheme="minorHAnsi" w:hAnsiTheme="minorHAnsi"/>
          <w:lang w:val="en-CA"/>
        </w:rPr>
        <w:t xml:space="preserve">Before we begin our work in </w:t>
      </w:r>
      <w:r w:rsidR="00D675C5" w:rsidRPr="000F7292">
        <w:rPr>
          <w:rFonts w:asciiTheme="minorHAnsi" w:hAnsiTheme="minorHAnsi"/>
          <w:lang w:val="en-CA"/>
        </w:rPr>
        <w:t>COMM1085</w:t>
      </w:r>
      <w:r w:rsidRPr="000F7292">
        <w:rPr>
          <w:rFonts w:asciiTheme="minorHAnsi" w:hAnsiTheme="minorHAnsi"/>
          <w:lang w:val="en-CA"/>
        </w:rPr>
        <w:t>: Academic Reading and Writing,</w:t>
      </w:r>
      <w:r w:rsidR="00D675C5" w:rsidRPr="000F7292">
        <w:rPr>
          <w:rFonts w:asciiTheme="minorHAnsi" w:hAnsiTheme="minorHAnsi"/>
          <w:lang w:val="en-CA"/>
        </w:rPr>
        <w:t xml:space="preserve"> it’s worthwhile to have a discussion about what this course is and what this course isn’t. Although it shares some similarities with your high school English courses, it’s also different in several significant ways. To highlight these differences, complete the following activity which asks for you to recall and describe your experiences in previous English courses:  </w:t>
      </w:r>
    </w:p>
    <w:p w14:paraId="1D892BFD" w14:textId="77777777" w:rsidR="00D675C5" w:rsidRPr="000F7292" w:rsidRDefault="00D675C5" w:rsidP="00D675C5">
      <w:pPr>
        <w:rPr>
          <w:rFonts w:asciiTheme="minorHAnsi" w:hAnsiTheme="minorHAnsi"/>
          <w:lang w:val="en-CA"/>
        </w:rPr>
      </w:pPr>
    </w:p>
    <w:p w14:paraId="5998D213" w14:textId="77777777" w:rsidR="00DB3612" w:rsidRPr="000F7292" w:rsidRDefault="00D675C5" w:rsidP="00DB3612">
      <w:pPr>
        <w:rPr>
          <w:rFonts w:asciiTheme="minorHAnsi" w:hAnsiTheme="minorHAnsi"/>
        </w:rPr>
      </w:pPr>
      <w:r w:rsidRPr="000F7292">
        <w:rPr>
          <w:rFonts w:asciiTheme="minorHAnsi" w:hAnsiTheme="minorHAnsi"/>
          <w:b/>
        </w:rPr>
        <w:t>A</w:t>
      </w:r>
      <w:r w:rsidR="00DB3612" w:rsidRPr="000F7292">
        <w:rPr>
          <w:rFonts w:asciiTheme="minorHAnsi" w:hAnsiTheme="minorHAnsi"/>
          <w:b/>
        </w:rPr>
        <w:t>CTIVITY</w:t>
      </w:r>
      <w:r w:rsidR="001F340F" w:rsidRPr="000F7292">
        <w:rPr>
          <w:rFonts w:asciiTheme="minorHAnsi" w:hAnsiTheme="minorHAnsi"/>
        </w:rPr>
        <w:t xml:space="preserve"> </w:t>
      </w:r>
    </w:p>
    <w:p w14:paraId="4117D949" w14:textId="56C017CA" w:rsidR="00DB3612" w:rsidRPr="000F7292" w:rsidRDefault="00D675C5" w:rsidP="00DB3612">
      <w:pPr>
        <w:rPr>
          <w:rFonts w:asciiTheme="minorHAnsi" w:hAnsiTheme="minorHAnsi"/>
        </w:rPr>
      </w:pPr>
      <w:commentRangeStart w:id="10"/>
      <w:r w:rsidRPr="000F7292">
        <w:rPr>
          <w:rFonts w:asciiTheme="minorHAnsi" w:hAnsiTheme="minorHAnsi"/>
        </w:rPr>
        <w:t xml:space="preserve">Survey </w:t>
      </w:r>
      <w:commentRangeEnd w:id="10"/>
      <w:r w:rsidR="008E6F8F">
        <w:rPr>
          <w:rStyle w:val="CommentReference"/>
        </w:rPr>
        <w:commentReference w:id="10"/>
      </w:r>
      <w:r w:rsidRPr="000F7292">
        <w:rPr>
          <w:rFonts w:asciiTheme="minorHAnsi" w:hAnsiTheme="minorHAnsi"/>
        </w:rPr>
        <w:t>of experiences in previous reading/writing courses</w:t>
      </w:r>
    </w:p>
    <w:p w14:paraId="1AA90714" w14:textId="77777777" w:rsidR="00DB3612" w:rsidRPr="000F7292" w:rsidRDefault="00DB3612" w:rsidP="00DB3612">
      <w:pPr>
        <w:rPr>
          <w:rFonts w:asciiTheme="minorHAnsi" w:hAnsiTheme="minorHAnsi"/>
        </w:rPr>
      </w:pPr>
    </w:p>
    <w:p w14:paraId="15A0B5E2" w14:textId="186DF139" w:rsidR="00EB7DA3" w:rsidRPr="000F7292" w:rsidRDefault="00DB3612" w:rsidP="00DB3612">
      <w:pPr>
        <w:rPr>
          <w:rFonts w:asciiTheme="minorHAnsi" w:hAnsiTheme="minorHAnsi"/>
        </w:rPr>
      </w:pPr>
      <w:r w:rsidRPr="000F7292">
        <w:rPr>
          <w:rFonts w:asciiTheme="minorHAnsi" w:hAnsiTheme="minorHAnsi"/>
        </w:rPr>
        <w:t>S</w:t>
      </w:r>
      <w:r w:rsidR="003E57FF" w:rsidRPr="000F7292">
        <w:rPr>
          <w:rFonts w:asciiTheme="minorHAnsi" w:hAnsiTheme="minorHAnsi"/>
        </w:rPr>
        <w:t>tudents rate on a scale of 1 to 5, from Not at all to Very Much</w:t>
      </w:r>
      <w:r w:rsidRPr="000F7292">
        <w:rPr>
          <w:rFonts w:asciiTheme="minorHAnsi" w:hAnsiTheme="minorHAnsi"/>
        </w:rPr>
        <w:t>. Hopefully, students w</w:t>
      </w:r>
      <w:r w:rsidR="00EB7DA3" w:rsidRPr="000F7292">
        <w:rPr>
          <w:rFonts w:asciiTheme="minorHAnsi" w:hAnsiTheme="minorHAnsi"/>
        </w:rPr>
        <w:t>ould be able to see the overall results of this survey so they can see that their experiences are shared by others</w:t>
      </w:r>
    </w:p>
    <w:p w14:paraId="300B8731" w14:textId="77777777" w:rsidR="00DB3612" w:rsidRPr="000F7292" w:rsidRDefault="00DB3612" w:rsidP="00DB3612">
      <w:pPr>
        <w:rPr>
          <w:rFonts w:asciiTheme="minorHAnsi" w:hAnsiTheme="minorHAnsi"/>
        </w:rPr>
      </w:pPr>
    </w:p>
    <w:p w14:paraId="21E7D4F1" w14:textId="562493AD" w:rsidR="00DB3612" w:rsidRPr="000F7292" w:rsidRDefault="00D675C5" w:rsidP="00916C75">
      <w:pPr>
        <w:pStyle w:val="ListParagraph"/>
        <w:numPr>
          <w:ilvl w:val="0"/>
          <w:numId w:val="23"/>
        </w:numPr>
        <w:rPr>
          <w:rFonts w:asciiTheme="minorHAnsi" w:hAnsiTheme="minorHAnsi"/>
        </w:rPr>
      </w:pPr>
      <w:r w:rsidRPr="000F7292">
        <w:rPr>
          <w:rFonts w:asciiTheme="minorHAnsi" w:hAnsiTheme="minorHAnsi"/>
        </w:rPr>
        <w:t xml:space="preserve">How much did </w:t>
      </w:r>
      <w:r w:rsidR="00DB3612" w:rsidRPr="000F7292">
        <w:rPr>
          <w:rFonts w:asciiTheme="minorHAnsi" w:hAnsiTheme="minorHAnsi"/>
        </w:rPr>
        <w:t xml:space="preserve">you </w:t>
      </w:r>
      <w:r w:rsidRPr="000F7292">
        <w:rPr>
          <w:rFonts w:asciiTheme="minorHAnsi" w:hAnsiTheme="minorHAnsi"/>
        </w:rPr>
        <w:t xml:space="preserve">enjoy reading fiction, such as novels and short stories, in your English classes? Did you feel like your discussions of these works were relevant and productive? </w:t>
      </w:r>
    </w:p>
    <w:p w14:paraId="0C2FAFF9" w14:textId="77777777" w:rsidR="00DB3612" w:rsidRPr="000F7292" w:rsidRDefault="00DB3612" w:rsidP="00DB3612">
      <w:pPr>
        <w:pStyle w:val="ListParagraph"/>
        <w:rPr>
          <w:rFonts w:asciiTheme="minorHAnsi" w:hAnsiTheme="minorHAnsi"/>
        </w:rPr>
      </w:pPr>
    </w:p>
    <w:p w14:paraId="188E2ECD" w14:textId="54423D1F" w:rsidR="003E57FF" w:rsidRPr="000F7292" w:rsidRDefault="00DB3612" w:rsidP="00916C75">
      <w:pPr>
        <w:pStyle w:val="ListParagraph"/>
        <w:numPr>
          <w:ilvl w:val="0"/>
          <w:numId w:val="25"/>
        </w:numPr>
        <w:rPr>
          <w:rFonts w:asciiTheme="minorHAnsi" w:hAnsiTheme="minorHAnsi"/>
        </w:rPr>
      </w:pPr>
      <w:r w:rsidRPr="000F7292">
        <w:rPr>
          <w:rFonts w:asciiTheme="minorHAnsi" w:hAnsiTheme="minorHAnsi"/>
        </w:rPr>
        <w:lastRenderedPageBreak/>
        <w:t>Instructor response</w:t>
      </w:r>
      <w:r w:rsidR="003E57FF" w:rsidRPr="000F7292">
        <w:rPr>
          <w:rFonts w:asciiTheme="minorHAnsi" w:hAnsiTheme="minorHAnsi"/>
        </w:rPr>
        <w:t xml:space="preserve">: COMM1085 asks students to engage with non-fiction material, chosen because it is contemporary and relevant. </w:t>
      </w:r>
      <w:r w:rsidRPr="000F7292">
        <w:rPr>
          <w:rFonts w:asciiTheme="minorHAnsi" w:hAnsiTheme="minorHAnsi"/>
        </w:rPr>
        <w:br/>
      </w:r>
    </w:p>
    <w:p w14:paraId="02772BD5" w14:textId="3CC77F11" w:rsidR="00D675C5" w:rsidRPr="000F7292" w:rsidRDefault="00D675C5" w:rsidP="00916C75">
      <w:pPr>
        <w:pStyle w:val="ListParagraph"/>
        <w:numPr>
          <w:ilvl w:val="0"/>
          <w:numId w:val="23"/>
        </w:numPr>
        <w:rPr>
          <w:rFonts w:asciiTheme="minorHAnsi" w:hAnsiTheme="minorHAnsi"/>
        </w:rPr>
      </w:pPr>
      <w:r w:rsidRPr="000F7292">
        <w:rPr>
          <w:rFonts w:asciiTheme="minorHAnsi" w:hAnsiTheme="minorHAnsi"/>
        </w:rPr>
        <w:t xml:space="preserve">How well did you feel like in-class activities prepared you for success on the assignments? </w:t>
      </w:r>
      <w:r w:rsidR="00DB3612" w:rsidRPr="000F7292">
        <w:rPr>
          <w:rFonts w:asciiTheme="minorHAnsi" w:hAnsiTheme="minorHAnsi"/>
        </w:rPr>
        <w:br/>
      </w:r>
    </w:p>
    <w:p w14:paraId="5A29A87F" w14:textId="2870D919" w:rsidR="003E57FF" w:rsidRPr="000F7292" w:rsidRDefault="00DB3612" w:rsidP="00916C75">
      <w:pPr>
        <w:pStyle w:val="ListParagraph"/>
        <w:numPr>
          <w:ilvl w:val="0"/>
          <w:numId w:val="24"/>
        </w:numPr>
        <w:rPr>
          <w:rFonts w:asciiTheme="minorHAnsi" w:hAnsiTheme="minorHAnsi"/>
        </w:rPr>
      </w:pPr>
      <w:r w:rsidRPr="000F7292">
        <w:rPr>
          <w:rFonts w:asciiTheme="minorHAnsi" w:hAnsiTheme="minorHAnsi"/>
        </w:rPr>
        <w:t>Instructor r</w:t>
      </w:r>
      <w:r w:rsidR="003E57FF" w:rsidRPr="000F7292">
        <w:rPr>
          <w:rFonts w:asciiTheme="minorHAnsi" w:hAnsiTheme="minorHAnsi"/>
        </w:rPr>
        <w:t xml:space="preserve">esponses: Online activities and discussions in COMM1085 have been designed to target specifically those skills and concepts that students will need to use on their assignments. </w:t>
      </w:r>
    </w:p>
    <w:p w14:paraId="4C627169" w14:textId="77777777" w:rsidR="00DB3612" w:rsidRPr="000F7292" w:rsidRDefault="00DB3612" w:rsidP="00DB3612">
      <w:pPr>
        <w:pStyle w:val="ListParagraph"/>
        <w:ind w:left="1080"/>
        <w:rPr>
          <w:rFonts w:asciiTheme="minorHAnsi" w:hAnsiTheme="minorHAnsi"/>
        </w:rPr>
      </w:pPr>
    </w:p>
    <w:p w14:paraId="1E20AA74" w14:textId="2C4D21AD" w:rsidR="001F340F" w:rsidRPr="000F7292" w:rsidRDefault="001F340F" w:rsidP="00916C75">
      <w:pPr>
        <w:pStyle w:val="ListParagraph"/>
        <w:numPr>
          <w:ilvl w:val="0"/>
          <w:numId w:val="23"/>
        </w:numPr>
        <w:rPr>
          <w:rFonts w:asciiTheme="minorHAnsi" w:hAnsiTheme="minorHAnsi"/>
        </w:rPr>
      </w:pPr>
      <w:r w:rsidRPr="000F7292">
        <w:rPr>
          <w:rFonts w:asciiTheme="minorHAnsi" w:hAnsiTheme="minorHAnsi"/>
        </w:rPr>
        <w:t>How comfortable were you giving oral presentations?</w:t>
      </w:r>
      <w:r w:rsidR="00DB3612" w:rsidRPr="000F7292">
        <w:rPr>
          <w:rFonts w:asciiTheme="minorHAnsi" w:hAnsiTheme="minorHAnsi"/>
        </w:rPr>
        <w:br/>
      </w:r>
    </w:p>
    <w:p w14:paraId="32C785A5" w14:textId="227F70C8" w:rsidR="003E57FF" w:rsidRPr="000F7292" w:rsidRDefault="00DB3612" w:rsidP="00916C75">
      <w:pPr>
        <w:pStyle w:val="ListParagraph"/>
        <w:numPr>
          <w:ilvl w:val="0"/>
          <w:numId w:val="24"/>
        </w:numPr>
        <w:rPr>
          <w:rFonts w:asciiTheme="minorHAnsi" w:hAnsiTheme="minorHAnsi"/>
        </w:rPr>
      </w:pPr>
      <w:r w:rsidRPr="000F7292">
        <w:rPr>
          <w:rFonts w:asciiTheme="minorHAnsi" w:hAnsiTheme="minorHAnsi"/>
        </w:rPr>
        <w:t xml:space="preserve">Instructor response: </w:t>
      </w:r>
      <w:r w:rsidR="003E57FF" w:rsidRPr="000F7292">
        <w:rPr>
          <w:rFonts w:asciiTheme="minorHAnsi" w:hAnsiTheme="minorHAnsi"/>
        </w:rPr>
        <w:t xml:space="preserve">Students will not be required to give oral presentations in COMM1085; instead, online discussions will allow you to interact with other students and the instructor in a meaningful way; moreover, many of the communication and critical thinking skills and concepts that we explore during the semester can be easily transferred from a written context to an oral context. </w:t>
      </w:r>
    </w:p>
    <w:p w14:paraId="2611B3F4" w14:textId="77777777" w:rsidR="00DB3612" w:rsidRPr="000F7292" w:rsidRDefault="00DB3612" w:rsidP="00DB3612">
      <w:pPr>
        <w:pStyle w:val="ListParagraph"/>
        <w:ind w:left="1080"/>
        <w:rPr>
          <w:rFonts w:asciiTheme="minorHAnsi" w:hAnsiTheme="minorHAnsi"/>
        </w:rPr>
      </w:pPr>
    </w:p>
    <w:p w14:paraId="30D92A60" w14:textId="4ADDC375" w:rsidR="00D675C5" w:rsidRPr="000F7292" w:rsidRDefault="00D675C5" w:rsidP="00916C75">
      <w:pPr>
        <w:pStyle w:val="ListParagraph"/>
        <w:numPr>
          <w:ilvl w:val="0"/>
          <w:numId w:val="23"/>
        </w:numPr>
        <w:rPr>
          <w:rFonts w:asciiTheme="minorHAnsi" w:hAnsiTheme="minorHAnsi"/>
        </w:rPr>
      </w:pPr>
      <w:r w:rsidRPr="000F7292">
        <w:rPr>
          <w:rFonts w:asciiTheme="minorHAnsi" w:hAnsiTheme="minorHAnsi"/>
        </w:rPr>
        <w:t xml:space="preserve">How relevant did you feel the writing assignments were to the direction you saw your career headed? </w:t>
      </w:r>
      <w:r w:rsidR="00DB3612" w:rsidRPr="000F7292">
        <w:rPr>
          <w:rFonts w:asciiTheme="minorHAnsi" w:hAnsiTheme="minorHAnsi"/>
        </w:rPr>
        <w:br/>
      </w:r>
    </w:p>
    <w:p w14:paraId="6A21D440" w14:textId="03956895" w:rsidR="003E57FF" w:rsidRPr="000F7292" w:rsidRDefault="00DB3612" w:rsidP="00916C75">
      <w:pPr>
        <w:pStyle w:val="ListParagraph"/>
        <w:numPr>
          <w:ilvl w:val="1"/>
          <w:numId w:val="23"/>
        </w:numPr>
        <w:rPr>
          <w:rFonts w:asciiTheme="minorHAnsi" w:hAnsiTheme="minorHAnsi"/>
        </w:rPr>
      </w:pPr>
      <w:r w:rsidRPr="000F7292">
        <w:rPr>
          <w:rFonts w:asciiTheme="minorHAnsi" w:hAnsiTheme="minorHAnsi"/>
        </w:rPr>
        <w:t xml:space="preserve">Instructor response: </w:t>
      </w:r>
      <w:r w:rsidR="003E57FF" w:rsidRPr="000F7292">
        <w:rPr>
          <w:rFonts w:asciiTheme="minorHAnsi" w:hAnsiTheme="minorHAnsi"/>
        </w:rPr>
        <w:t xml:space="preserve">The assignments in this course have been designed to target specific communication and critical thinking skills that are necessary for success across the workplace spectrum. </w:t>
      </w:r>
    </w:p>
    <w:p w14:paraId="38A035E6" w14:textId="77777777" w:rsidR="00DB3612" w:rsidRPr="000F7292" w:rsidRDefault="00DB3612" w:rsidP="00DB3612">
      <w:pPr>
        <w:pStyle w:val="ListParagraph"/>
        <w:ind w:left="1080"/>
        <w:rPr>
          <w:rFonts w:asciiTheme="minorHAnsi" w:hAnsiTheme="minorHAnsi"/>
        </w:rPr>
      </w:pPr>
    </w:p>
    <w:p w14:paraId="163B6DDC" w14:textId="75407C96" w:rsidR="00D675C5" w:rsidRPr="000F7292" w:rsidRDefault="00D675C5" w:rsidP="00916C75">
      <w:pPr>
        <w:pStyle w:val="ListParagraph"/>
        <w:numPr>
          <w:ilvl w:val="0"/>
          <w:numId w:val="23"/>
        </w:numPr>
        <w:rPr>
          <w:rFonts w:asciiTheme="minorHAnsi" w:hAnsiTheme="minorHAnsi"/>
        </w:rPr>
      </w:pPr>
      <w:r w:rsidRPr="000F7292">
        <w:rPr>
          <w:rFonts w:asciiTheme="minorHAnsi" w:hAnsiTheme="minorHAnsi"/>
        </w:rPr>
        <w:t xml:space="preserve">How helpful was the feedback you received in guiding your future work? </w:t>
      </w:r>
      <w:r w:rsidR="00DB3612" w:rsidRPr="000F7292">
        <w:rPr>
          <w:rFonts w:asciiTheme="minorHAnsi" w:hAnsiTheme="minorHAnsi"/>
        </w:rPr>
        <w:br/>
      </w:r>
    </w:p>
    <w:p w14:paraId="5D5B746C" w14:textId="61866684" w:rsidR="003E57FF" w:rsidRPr="000F7292" w:rsidRDefault="00DB3612" w:rsidP="00916C75">
      <w:pPr>
        <w:pStyle w:val="ListParagraph"/>
        <w:numPr>
          <w:ilvl w:val="1"/>
          <w:numId w:val="23"/>
        </w:numPr>
        <w:rPr>
          <w:rFonts w:asciiTheme="minorHAnsi" w:hAnsiTheme="minorHAnsi"/>
        </w:rPr>
      </w:pPr>
      <w:r w:rsidRPr="000F7292">
        <w:rPr>
          <w:rFonts w:asciiTheme="minorHAnsi" w:hAnsiTheme="minorHAnsi"/>
        </w:rPr>
        <w:t xml:space="preserve">Instructor response: </w:t>
      </w:r>
      <w:r w:rsidR="003E57FF" w:rsidRPr="000F7292">
        <w:rPr>
          <w:rFonts w:asciiTheme="minorHAnsi" w:hAnsiTheme="minorHAnsi"/>
        </w:rPr>
        <w:t>Your instructor will use detailed rubrics to assess all of your assignments in this course; these rubrics are visible to you before you complete the assignment so you can see ex</w:t>
      </w:r>
      <w:r w:rsidR="00C30FF1" w:rsidRPr="000F7292">
        <w:rPr>
          <w:rFonts w:asciiTheme="minorHAnsi" w:hAnsiTheme="minorHAnsi"/>
        </w:rPr>
        <w:t xml:space="preserve">actly how you will be assessed. Also, your instructor will use software to make </w:t>
      </w:r>
      <w:r w:rsidR="00510865" w:rsidRPr="000F7292">
        <w:rPr>
          <w:rFonts w:asciiTheme="minorHAnsi" w:hAnsiTheme="minorHAnsi"/>
        </w:rPr>
        <w:t xml:space="preserve">detailed </w:t>
      </w:r>
      <w:r w:rsidR="00C30FF1" w:rsidRPr="000F7292">
        <w:rPr>
          <w:rFonts w:asciiTheme="minorHAnsi" w:hAnsiTheme="minorHAnsi"/>
        </w:rPr>
        <w:t xml:space="preserve">comments on </w:t>
      </w:r>
      <w:r w:rsidR="00510865" w:rsidRPr="000F7292">
        <w:rPr>
          <w:rFonts w:asciiTheme="minorHAnsi" w:hAnsiTheme="minorHAnsi"/>
        </w:rPr>
        <w:t xml:space="preserve">your work, so this feedback can be more extensive, easier to read, and easier to access than traditional “pen and paper” comments. </w:t>
      </w:r>
    </w:p>
    <w:p w14:paraId="7C17C538" w14:textId="77777777" w:rsidR="00DB3612" w:rsidRPr="000F7292" w:rsidRDefault="00DB3612" w:rsidP="00DB3612">
      <w:pPr>
        <w:pStyle w:val="ListParagraph"/>
        <w:ind w:left="2880"/>
        <w:rPr>
          <w:rFonts w:asciiTheme="minorHAnsi" w:hAnsiTheme="minorHAnsi"/>
        </w:rPr>
      </w:pPr>
    </w:p>
    <w:p w14:paraId="225D8803" w14:textId="79379694" w:rsidR="00DB3612" w:rsidRPr="000F7292" w:rsidRDefault="00DB3612" w:rsidP="00782A55">
      <w:pPr>
        <w:rPr>
          <w:rFonts w:asciiTheme="minorHAnsi" w:hAnsiTheme="minorHAnsi"/>
          <w:b/>
        </w:rPr>
      </w:pPr>
      <w:r w:rsidRPr="000F7292">
        <w:rPr>
          <w:rFonts w:asciiTheme="minorHAnsi" w:hAnsiTheme="minorHAnsi"/>
          <w:b/>
        </w:rPr>
        <w:t>TEXT</w:t>
      </w:r>
    </w:p>
    <w:p w14:paraId="38B9B411" w14:textId="4C37B791" w:rsidR="00782A55" w:rsidRPr="000F7292" w:rsidRDefault="00782A55" w:rsidP="00782A55">
      <w:pPr>
        <w:rPr>
          <w:rFonts w:asciiTheme="minorHAnsi" w:hAnsiTheme="minorHAnsi"/>
        </w:rPr>
      </w:pPr>
      <w:r w:rsidRPr="000F7292">
        <w:rPr>
          <w:rFonts w:asciiTheme="minorHAnsi" w:hAnsiTheme="minorHAnsi"/>
        </w:rPr>
        <w:t>Comparison of traditional English course and COMM1085 (communications course)</w:t>
      </w:r>
    </w:p>
    <w:p w14:paraId="611E206B" w14:textId="77777777" w:rsidR="00D675C5" w:rsidRPr="000F7292" w:rsidRDefault="00D675C5" w:rsidP="00D675C5">
      <w:pPr>
        <w:rPr>
          <w:rFonts w:asciiTheme="minorHAnsi" w:hAnsiTheme="minorHAnsi"/>
          <w:lang w:val="en-CA"/>
        </w:rPr>
      </w:pPr>
    </w:p>
    <w:tbl>
      <w:tblPr>
        <w:tblStyle w:val="TableGrid"/>
        <w:tblW w:w="0" w:type="auto"/>
        <w:tblLook w:val="04A0" w:firstRow="1" w:lastRow="0" w:firstColumn="1" w:lastColumn="0" w:noHBand="0" w:noVBand="1"/>
      </w:tblPr>
      <w:tblGrid>
        <w:gridCol w:w="2017"/>
        <w:gridCol w:w="3402"/>
        <w:gridCol w:w="3931"/>
      </w:tblGrid>
      <w:tr w:rsidR="00562AE9" w:rsidRPr="000F7292" w14:paraId="42DC6F50" w14:textId="77777777" w:rsidTr="00562AE9">
        <w:tc>
          <w:tcPr>
            <w:tcW w:w="2017" w:type="dxa"/>
          </w:tcPr>
          <w:p w14:paraId="732223F7" w14:textId="77777777" w:rsidR="00562AE9" w:rsidRPr="000F7292" w:rsidRDefault="00562AE9" w:rsidP="00562AE9">
            <w:pPr>
              <w:rPr>
                <w:rFonts w:asciiTheme="minorHAnsi" w:hAnsiTheme="minorHAnsi"/>
              </w:rPr>
            </w:pPr>
          </w:p>
        </w:tc>
        <w:tc>
          <w:tcPr>
            <w:tcW w:w="3402" w:type="dxa"/>
          </w:tcPr>
          <w:p w14:paraId="7FCAA247" w14:textId="36936C9D" w:rsidR="00562AE9" w:rsidRPr="000F7292" w:rsidRDefault="00562AE9" w:rsidP="00562AE9">
            <w:pPr>
              <w:rPr>
                <w:rFonts w:asciiTheme="minorHAnsi" w:hAnsiTheme="minorHAnsi"/>
              </w:rPr>
            </w:pPr>
            <w:r w:rsidRPr="000F7292">
              <w:rPr>
                <w:rFonts w:asciiTheme="minorHAnsi" w:hAnsiTheme="minorHAnsi"/>
              </w:rPr>
              <w:t xml:space="preserve"> “English” course </w:t>
            </w:r>
          </w:p>
        </w:tc>
        <w:tc>
          <w:tcPr>
            <w:tcW w:w="3931" w:type="dxa"/>
          </w:tcPr>
          <w:p w14:paraId="1BC07F32" w14:textId="54977DBB" w:rsidR="00562AE9" w:rsidRPr="000F7292" w:rsidRDefault="00562AE9" w:rsidP="00562AE9">
            <w:pPr>
              <w:rPr>
                <w:rFonts w:asciiTheme="minorHAnsi" w:hAnsiTheme="minorHAnsi"/>
              </w:rPr>
            </w:pPr>
            <w:r w:rsidRPr="000F7292">
              <w:rPr>
                <w:rFonts w:asciiTheme="minorHAnsi" w:hAnsiTheme="minorHAnsi"/>
              </w:rPr>
              <w:t>Communications course</w:t>
            </w:r>
          </w:p>
        </w:tc>
      </w:tr>
      <w:tr w:rsidR="00562AE9" w:rsidRPr="000F7292" w14:paraId="5A6EE3F3" w14:textId="77777777" w:rsidTr="00562AE9">
        <w:tc>
          <w:tcPr>
            <w:tcW w:w="2017" w:type="dxa"/>
          </w:tcPr>
          <w:p w14:paraId="1DA73B36" w14:textId="13399BA1" w:rsidR="00562AE9" w:rsidRPr="000F7292" w:rsidRDefault="00562AE9" w:rsidP="00562AE9">
            <w:pPr>
              <w:rPr>
                <w:rFonts w:asciiTheme="minorHAnsi" w:hAnsiTheme="minorHAnsi"/>
              </w:rPr>
            </w:pPr>
            <w:r w:rsidRPr="000F7292">
              <w:rPr>
                <w:rFonts w:asciiTheme="minorHAnsi" w:hAnsiTheme="minorHAnsi"/>
              </w:rPr>
              <w:t>Assignments</w:t>
            </w:r>
          </w:p>
        </w:tc>
        <w:tc>
          <w:tcPr>
            <w:tcW w:w="3402" w:type="dxa"/>
          </w:tcPr>
          <w:p w14:paraId="2EDE10DA" w14:textId="77777777" w:rsidR="00562AE9" w:rsidRPr="000F7292" w:rsidRDefault="00562AE9" w:rsidP="00562AE9">
            <w:pPr>
              <w:rPr>
                <w:rFonts w:asciiTheme="minorHAnsi" w:hAnsiTheme="minorHAnsi"/>
              </w:rPr>
            </w:pPr>
            <w:r w:rsidRPr="000F7292">
              <w:rPr>
                <w:rFonts w:asciiTheme="minorHAnsi" w:hAnsiTheme="minorHAnsi"/>
              </w:rPr>
              <w:t xml:space="preserve">- “essays” </w:t>
            </w:r>
          </w:p>
          <w:p w14:paraId="339756B7" w14:textId="5643209C" w:rsidR="00562AE9" w:rsidRPr="000F7292" w:rsidRDefault="00562AE9" w:rsidP="00562AE9">
            <w:pPr>
              <w:rPr>
                <w:rFonts w:asciiTheme="minorHAnsi" w:hAnsiTheme="minorHAnsi"/>
              </w:rPr>
            </w:pPr>
            <w:r w:rsidRPr="000F7292">
              <w:rPr>
                <w:rFonts w:asciiTheme="minorHAnsi" w:hAnsiTheme="minorHAnsi"/>
              </w:rPr>
              <w:t>- creative writing (e.g. short stories, poetry)</w:t>
            </w:r>
          </w:p>
        </w:tc>
        <w:tc>
          <w:tcPr>
            <w:tcW w:w="3931" w:type="dxa"/>
          </w:tcPr>
          <w:p w14:paraId="1F539CDC" w14:textId="77777777" w:rsidR="00562AE9" w:rsidRPr="000F7292" w:rsidRDefault="00562AE9" w:rsidP="00562AE9">
            <w:pPr>
              <w:rPr>
                <w:rFonts w:asciiTheme="minorHAnsi" w:hAnsiTheme="minorHAnsi"/>
              </w:rPr>
            </w:pPr>
            <w:r w:rsidRPr="000F7292">
              <w:rPr>
                <w:rFonts w:asciiTheme="minorHAnsi" w:hAnsiTheme="minorHAnsi"/>
              </w:rPr>
              <w:t xml:space="preserve">- Summary writing </w:t>
            </w:r>
          </w:p>
          <w:p w14:paraId="067C1E82" w14:textId="77777777" w:rsidR="00562AE9" w:rsidRPr="000F7292" w:rsidRDefault="00562AE9" w:rsidP="00562AE9">
            <w:pPr>
              <w:rPr>
                <w:rFonts w:asciiTheme="minorHAnsi" w:hAnsiTheme="minorHAnsi"/>
              </w:rPr>
            </w:pPr>
            <w:r w:rsidRPr="000F7292">
              <w:rPr>
                <w:rFonts w:asciiTheme="minorHAnsi" w:hAnsiTheme="minorHAnsi"/>
              </w:rPr>
              <w:t>- Analytical writing (e.g. explaining a process, comparing two products)</w:t>
            </w:r>
          </w:p>
          <w:p w14:paraId="5709DD4A" w14:textId="77777777" w:rsidR="00562AE9" w:rsidRPr="000F7292" w:rsidRDefault="00562AE9" w:rsidP="00562AE9">
            <w:pPr>
              <w:rPr>
                <w:rFonts w:asciiTheme="minorHAnsi" w:hAnsiTheme="minorHAnsi"/>
              </w:rPr>
            </w:pPr>
            <w:r w:rsidRPr="000F7292">
              <w:rPr>
                <w:rFonts w:asciiTheme="minorHAnsi" w:hAnsiTheme="minorHAnsi"/>
              </w:rPr>
              <w:lastRenderedPageBreak/>
              <w:t>- Persuasive writing (e.g. convincing a client to use a particular material for a project)</w:t>
            </w:r>
          </w:p>
          <w:p w14:paraId="4FE68AFD" w14:textId="03598FF1" w:rsidR="00562AE9" w:rsidRPr="000F7292" w:rsidRDefault="00562AE9" w:rsidP="00562AE9">
            <w:pPr>
              <w:rPr>
                <w:rFonts w:asciiTheme="minorHAnsi" w:hAnsiTheme="minorHAnsi"/>
              </w:rPr>
            </w:pPr>
            <w:r w:rsidRPr="000F7292">
              <w:rPr>
                <w:rFonts w:asciiTheme="minorHAnsi" w:hAnsiTheme="minorHAnsi"/>
              </w:rPr>
              <w:t xml:space="preserve">- Email writing (strategies for effective and concise business communication) </w:t>
            </w:r>
          </w:p>
        </w:tc>
      </w:tr>
      <w:tr w:rsidR="00562AE9" w:rsidRPr="000F7292" w14:paraId="0C3CCF77" w14:textId="77777777" w:rsidTr="00562AE9">
        <w:tc>
          <w:tcPr>
            <w:tcW w:w="2017" w:type="dxa"/>
          </w:tcPr>
          <w:p w14:paraId="6B2BCB86" w14:textId="307B323B" w:rsidR="00562AE9" w:rsidRPr="000F7292" w:rsidRDefault="00562AE9" w:rsidP="00562AE9">
            <w:pPr>
              <w:rPr>
                <w:rFonts w:asciiTheme="minorHAnsi" w:hAnsiTheme="minorHAnsi"/>
              </w:rPr>
            </w:pPr>
            <w:r w:rsidRPr="000F7292">
              <w:rPr>
                <w:rFonts w:asciiTheme="minorHAnsi" w:hAnsiTheme="minorHAnsi"/>
              </w:rPr>
              <w:lastRenderedPageBreak/>
              <w:t xml:space="preserve">Readings </w:t>
            </w:r>
          </w:p>
        </w:tc>
        <w:tc>
          <w:tcPr>
            <w:tcW w:w="3402" w:type="dxa"/>
          </w:tcPr>
          <w:p w14:paraId="3A3B6A6F" w14:textId="77777777" w:rsidR="00562AE9" w:rsidRPr="000F7292" w:rsidRDefault="00562AE9" w:rsidP="00562AE9">
            <w:pPr>
              <w:rPr>
                <w:rFonts w:asciiTheme="minorHAnsi" w:hAnsiTheme="minorHAnsi"/>
              </w:rPr>
            </w:pPr>
            <w:r w:rsidRPr="000F7292">
              <w:rPr>
                <w:rFonts w:asciiTheme="minorHAnsi" w:hAnsiTheme="minorHAnsi"/>
              </w:rPr>
              <w:t xml:space="preserve">- Emphasis on fiction (novels, short stories) </w:t>
            </w:r>
          </w:p>
          <w:p w14:paraId="01727EED" w14:textId="77777777" w:rsidR="00562AE9" w:rsidRPr="000F7292" w:rsidRDefault="00562AE9" w:rsidP="00562AE9">
            <w:pPr>
              <w:rPr>
                <w:rFonts w:asciiTheme="minorHAnsi" w:hAnsiTheme="minorHAnsi"/>
              </w:rPr>
            </w:pPr>
            <w:r w:rsidRPr="000F7292">
              <w:rPr>
                <w:rFonts w:asciiTheme="minorHAnsi" w:hAnsiTheme="minorHAnsi"/>
              </w:rPr>
              <w:t>- Drama</w:t>
            </w:r>
          </w:p>
          <w:p w14:paraId="0A2BC340" w14:textId="4DC4B8B5" w:rsidR="00562AE9" w:rsidRPr="000F7292" w:rsidRDefault="00562AE9" w:rsidP="00562AE9">
            <w:pPr>
              <w:rPr>
                <w:rFonts w:asciiTheme="minorHAnsi" w:hAnsiTheme="minorHAnsi"/>
              </w:rPr>
            </w:pPr>
            <w:r w:rsidRPr="000F7292">
              <w:rPr>
                <w:rFonts w:asciiTheme="minorHAnsi" w:hAnsiTheme="minorHAnsi"/>
              </w:rPr>
              <w:t xml:space="preserve">- Poetry </w:t>
            </w:r>
          </w:p>
        </w:tc>
        <w:tc>
          <w:tcPr>
            <w:tcW w:w="3931" w:type="dxa"/>
          </w:tcPr>
          <w:p w14:paraId="206C3E45" w14:textId="77777777" w:rsidR="00562AE9" w:rsidRPr="000F7292" w:rsidRDefault="00562AE9" w:rsidP="00562AE9">
            <w:pPr>
              <w:rPr>
                <w:rFonts w:asciiTheme="minorHAnsi" w:hAnsiTheme="minorHAnsi"/>
              </w:rPr>
            </w:pPr>
            <w:r w:rsidRPr="000F7292">
              <w:rPr>
                <w:rFonts w:asciiTheme="minorHAnsi" w:hAnsiTheme="minorHAnsi"/>
              </w:rPr>
              <w:t xml:space="preserve">- Emphasis on non-fiction: </w:t>
            </w:r>
          </w:p>
          <w:p w14:paraId="34C84AA2" w14:textId="4B3BDE02" w:rsidR="00562AE9" w:rsidRPr="000F7292" w:rsidRDefault="00562AE9" w:rsidP="00916C75">
            <w:pPr>
              <w:pStyle w:val="ListParagraph"/>
              <w:numPr>
                <w:ilvl w:val="0"/>
                <w:numId w:val="26"/>
              </w:numPr>
              <w:rPr>
                <w:rFonts w:asciiTheme="minorHAnsi" w:hAnsiTheme="minorHAnsi"/>
              </w:rPr>
            </w:pPr>
            <w:r w:rsidRPr="000F7292">
              <w:rPr>
                <w:rFonts w:asciiTheme="minorHAnsi" w:hAnsiTheme="minorHAnsi"/>
              </w:rPr>
              <w:t>newspaper articles</w:t>
            </w:r>
          </w:p>
          <w:p w14:paraId="7CF53840" w14:textId="277755DD" w:rsidR="00562AE9" w:rsidRPr="000F7292" w:rsidRDefault="00562AE9" w:rsidP="00916C75">
            <w:pPr>
              <w:pStyle w:val="ListParagraph"/>
              <w:numPr>
                <w:ilvl w:val="0"/>
                <w:numId w:val="26"/>
              </w:numPr>
              <w:rPr>
                <w:rFonts w:asciiTheme="minorHAnsi" w:hAnsiTheme="minorHAnsi"/>
              </w:rPr>
            </w:pPr>
            <w:r w:rsidRPr="000F7292">
              <w:rPr>
                <w:rFonts w:asciiTheme="minorHAnsi" w:hAnsiTheme="minorHAnsi"/>
              </w:rPr>
              <w:t>opinion columns</w:t>
            </w:r>
          </w:p>
          <w:p w14:paraId="52C0D7F4" w14:textId="4B2994B1" w:rsidR="00562AE9" w:rsidRPr="000F7292" w:rsidRDefault="00562AE9" w:rsidP="00916C75">
            <w:pPr>
              <w:pStyle w:val="ListParagraph"/>
              <w:numPr>
                <w:ilvl w:val="0"/>
                <w:numId w:val="26"/>
              </w:numPr>
              <w:rPr>
                <w:rFonts w:asciiTheme="minorHAnsi" w:hAnsiTheme="minorHAnsi"/>
              </w:rPr>
            </w:pPr>
            <w:r w:rsidRPr="000F7292">
              <w:rPr>
                <w:rFonts w:asciiTheme="minorHAnsi" w:hAnsiTheme="minorHAnsi"/>
              </w:rPr>
              <w:t>academic journals</w:t>
            </w:r>
          </w:p>
          <w:p w14:paraId="49EE0EFF" w14:textId="77777777" w:rsidR="00562AE9" w:rsidRPr="000F7292" w:rsidRDefault="00562AE9" w:rsidP="00916C75">
            <w:pPr>
              <w:pStyle w:val="ListParagraph"/>
              <w:numPr>
                <w:ilvl w:val="0"/>
                <w:numId w:val="26"/>
              </w:numPr>
              <w:rPr>
                <w:rFonts w:asciiTheme="minorHAnsi" w:hAnsiTheme="minorHAnsi"/>
              </w:rPr>
            </w:pPr>
            <w:r w:rsidRPr="000F7292">
              <w:rPr>
                <w:rFonts w:asciiTheme="minorHAnsi" w:hAnsiTheme="minorHAnsi"/>
              </w:rPr>
              <w:t xml:space="preserve">magazines </w:t>
            </w:r>
          </w:p>
          <w:p w14:paraId="4BEE338F" w14:textId="4CC21C0F" w:rsidR="00562AE9" w:rsidRPr="000F7292" w:rsidRDefault="00562AE9" w:rsidP="00916C75">
            <w:pPr>
              <w:pStyle w:val="ListParagraph"/>
              <w:numPr>
                <w:ilvl w:val="0"/>
                <w:numId w:val="23"/>
              </w:numPr>
              <w:rPr>
                <w:rFonts w:asciiTheme="minorHAnsi" w:hAnsiTheme="minorHAnsi"/>
              </w:rPr>
            </w:pPr>
            <w:r w:rsidRPr="000F7292">
              <w:rPr>
                <w:rFonts w:asciiTheme="minorHAnsi" w:hAnsiTheme="minorHAnsi"/>
              </w:rPr>
              <w:t>trade journals</w:t>
            </w:r>
          </w:p>
        </w:tc>
      </w:tr>
      <w:tr w:rsidR="00562AE9" w:rsidRPr="000F7292" w14:paraId="2788EB2B" w14:textId="77777777" w:rsidTr="00562AE9">
        <w:tc>
          <w:tcPr>
            <w:tcW w:w="2017" w:type="dxa"/>
          </w:tcPr>
          <w:p w14:paraId="61540BEA" w14:textId="207BF077" w:rsidR="00562AE9" w:rsidRPr="000F7292" w:rsidRDefault="00562AE9" w:rsidP="00562AE9">
            <w:pPr>
              <w:rPr>
                <w:rFonts w:asciiTheme="minorHAnsi" w:hAnsiTheme="minorHAnsi"/>
              </w:rPr>
            </w:pPr>
            <w:r w:rsidRPr="000F7292">
              <w:rPr>
                <w:rFonts w:asciiTheme="minorHAnsi" w:hAnsiTheme="minorHAnsi"/>
              </w:rPr>
              <w:t>Learning Objectives</w:t>
            </w:r>
          </w:p>
        </w:tc>
        <w:tc>
          <w:tcPr>
            <w:tcW w:w="3402" w:type="dxa"/>
          </w:tcPr>
          <w:p w14:paraId="5371354B" w14:textId="77777777" w:rsidR="00562AE9" w:rsidRPr="000F7292" w:rsidRDefault="00562AE9" w:rsidP="00562AE9">
            <w:pPr>
              <w:rPr>
                <w:rFonts w:asciiTheme="minorHAnsi" w:hAnsiTheme="minorHAnsi"/>
              </w:rPr>
            </w:pPr>
            <w:r w:rsidRPr="000F7292">
              <w:rPr>
                <w:rFonts w:asciiTheme="minorHAnsi" w:hAnsiTheme="minorHAnsi"/>
              </w:rPr>
              <w:t>- understanding literary themes and techniques</w:t>
            </w:r>
          </w:p>
          <w:p w14:paraId="7059F8FB" w14:textId="2FB87BC6" w:rsidR="00562AE9" w:rsidRPr="000F7292" w:rsidRDefault="00562AE9" w:rsidP="00562AE9">
            <w:pPr>
              <w:rPr>
                <w:rFonts w:asciiTheme="minorHAnsi" w:hAnsiTheme="minorHAnsi"/>
              </w:rPr>
            </w:pPr>
          </w:p>
        </w:tc>
        <w:tc>
          <w:tcPr>
            <w:tcW w:w="3931" w:type="dxa"/>
          </w:tcPr>
          <w:p w14:paraId="3018C872" w14:textId="6427F235" w:rsidR="00D675C5" w:rsidRPr="000F7292" w:rsidRDefault="00562AE9" w:rsidP="00562AE9">
            <w:pPr>
              <w:rPr>
                <w:rFonts w:asciiTheme="minorHAnsi" w:hAnsiTheme="minorHAnsi"/>
              </w:rPr>
            </w:pPr>
            <w:r w:rsidRPr="000F7292">
              <w:rPr>
                <w:rFonts w:asciiTheme="minorHAnsi" w:hAnsiTheme="minorHAnsi"/>
              </w:rPr>
              <w:t xml:space="preserve">- </w:t>
            </w:r>
            <w:r w:rsidR="00D675C5" w:rsidRPr="000F7292">
              <w:rPr>
                <w:rFonts w:asciiTheme="minorHAnsi" w:hAnsiTheme="minorHAnsi"/>
              </w:rPr>
              <w:t>achieving</w:t>
            </w:r>
            <w:r w:rsidRPr="000F7292">
              <w:rPr>
                <w:rFonts w:asciiTheme="minorHAnsi" w:hAnsiTheme="minorHAnsi"/>
              </w:rPr>
              <w:t xml:space="preserve"> clarity and effectiv</w:t>
            </w:r>
            <w:r w:rsidR="00D675C5" w:rsidRPr="000F7292">
              <w:rPr>
                <w:rFonts w:asciiTheme="minorHAnsi" w:hAnsiTheme="minorHAnsi"/>
              </w:rPr>
              <w:t>eness in written communication</w:t>
            </w:r>
          </w:p>
          <w:p w14:paraId="46B1A161" w14:textId="2E2003B1" w:rsidR="00562AE9" w:rsidRPr="000F7292" w:rsidRDefault="00D675C5" w:rsidP="00562AE9">
            <w:pPr>
              <w:rPr>
                <w:rFonts w:asciiTheme="minorHAnsi" w:hAnsiTheme="minorHAnsi"/>
              </w:rPr>
            </w:pPr>
            <w:r w:rsidRPr="000F7292">
              <w:rPr>
                <w:rFonts w:asciiTheme="minorHAnsi" w:hAnsiTheme="minorHAnsi"/>
              </w:rPr>
              <w:t xml:space="preserve">- </w:t>
            </w:r>
            <w:r w:rsidR="00562AE9" w:rsidRPr="000F7292">
              <w:rPr>
                <w:rFonts w:asciiTheme="minorHAnsi" w:hAnsiTheme="minorHAnsi"/>
              </w:rPr>
              <w:t>accuracy in reading for meaning</w:t>
            </w:r>
          </w:p>
        </w:tc>
      </w:tr>
    </w:tbl>
    <w:p w14:paraId="3666B85F" w14:textId="41CE9B13" w:rsidR="00562AE9" w:rsidRPr="000F7292" w:rsidRDefault="00562AE9" w:rsidP="00562AE9">
      <w:pPr>
        <w:rPr>
          <w:rFonts w:asciiTheme="minorHAnsi" w:hAnsiTheme="minorHAnsi"/>
        </w:rPr>
      </w:pPr>
    </w:p>
    <w:p w14:paraId="735D0110" w14:textId="77777777" w:rsidR="00562AE9" w:rsidRPr="000F7292" w:rsidRDefault="00562AE9" w:rsidP="00562AE9">
      <w:pPr>
        <w:rPr>
          <w:rFonts w:asciiTheme="minorHAnsi" w:hAnsiTheme="minorHAnsi"/>
        </w:rPr>
      </w:pPr>
    </w:p>
    <w:p w14:paraId="51FEC8B5" w14:textId="77777777" w:rsidR="00562AE9" w:rsidRPr="000F7292" w:rsidRDefault="00562AE9" w:rsidP="00562AE9">
      <w:pPr>
        <w:rPr>
          <w:rFonts w:asciiTheme="minorHAnsi" w:hAnsiTheme="minorHAnsi"/>
        </w:rPr>
      </w:pPr>
    </w:p>
    <w:p w14:paraId="4519C95E" w14:textId="1984E9BF" w:rsidR="0060748B" w:rsidRPr="000F7292" w:rsidRDefault="00C459C2" w:rsidP="003916FD">
      <w:pPr>
        <w:pStyle w:val="Heading2"/>
        <w:rPr>
          <w:rFonts w:asciiTheme="minorHAnsi" w:hAnsiTheme="minorHAnsi"/>
        </w:rPr>
      </w:pPr>
      <w:r w:rsidRPr="000F7292">
        <w:rPr>
          <w:rFonts w:asciiTheme="minorHAnsi" w:hAnsiTheme="minorHAnsi"/>
        </w:rPr>
        <w:t xml:space="preserve">Communications in the Workplace </w:t>
      </w:r>
    </w:p>
    <w:p w14:paraId="1AAAAFF8" w14:textId="77777777" w:rsidR="00DB3612" w:rsidRPr="000F7292" w:rsidRDefault="00DB3612" w:rsidP="0060748B">
      <w:pPr>
        <w:rPr>
          <w:rFonts w:asciiTheme="minorHAnsi" w:hAnsiTheme="minorHAnsi"/>
        </w:rPr>
      </w:pPr>
      <w:r w:rsidRPr="000F7292">
        <w:rPr>
          <w:rFonts w:asciiTheme="minorHAnsi" w:hAnsiTheme="minorHAnsi"/>
          <w:b/>
        </w:rPr>
        <w:t>PRE-THINKING ACTIVIT</w:t>
      </w:r>
      <w:r w:rsidRPr="000F7292">
        <w:rPr>
          <w:rFonts w:asciiTheme="minorHAnsi" w:hAnsiTheme="minorHAnsi"/>
        </w:rPr>
        <w:t>Y</w:t>
      </w:r>
    </w:p>
    <w:p w14:paraId="4E9D0305" w14:textId="212D6CFA" w:rsidR="0060748B" w:rsidRPr="000F7292" w:rsidRDefault="006A1CA6" w:rsidP="0060748B">
      <w:pPr>
        <w:rPr>
          <w:rFonts w:asciiTheme="minorHAnsi" w:hAnsiTheme="minorHAnsi"/>
        </w:rPr>
      </w:pPr>
      <w:r w:rsidRPr="000F7292">
        <w:rPr>
          <w:rFonts w:asciiTheme="minorHAnsi" w:hAnsiTheme="minorHAnsi"/>
        </w:rPr>
        <w:t xml:space="preserve">Students complete a short </w:t>
      </w:r>
      <w:r w:rsidR="0060748B" w:rsidRPr="000F7292">
        <w:rPr>
          <w:rFonts w:asciiTheme="minorHAnsi" w:hAnsiTheme="minorHAnsi"/>
        </w:rPr>
        <w:t xml:space="preserve">T or F quiz about value of communications skills in workplace </w:t>
      </w:r>
      <w:r w:rsidR="00A17BA2" w:rsidRPr="000F7292">
        <w:rPr>
          <w:rFonts w:asciiTheme="minorHAnsi" w:hAnsiTheme="minorHAnsi"/>
        </w:rPr>
        <w:t>in anticipation of a brief presentation of support for the claim “communications skills are in high demand in today’s workforce”</w:t>
      </w:r>
    </w:p>
    <w:p w14:paraId="58F83E18" w14:textId="77777777" w:rsidR="00EB7DA3" w:rsidRPr="000F7292" w:rsidRDefault="00EB7DA3" w:rsidP="0060748B">
      <w:pPr>
        <w:rPr>
          <w:rFonts w:asciiTheme="minorHAnsi" w:hAnsiTheme="minorHAnsi"/>
        </w:rPr>
      </w:pPr>
    </w:p>
    <w:p w14:paraId="1BC951EB" w14:textId="6FD3AC4A" w:rsidR="008B4959" w:rsidRPr="000F7292" w:rsidRDefault="008B4959" w:rsidP="008B4959">
      <w:pPr>
        <w:rPr>
          <w:rFonts w:asciiTheme="minorHAnsi" w:hAnsiTheme="minorHAnsi"/>
        </w:rPr>
      </w:pPr>
      <w:r w:rsidRPr="000F7292">
        <w:rPr>
          <w:rFonts w:asciiTheme="minorHAnsi" w:hAnsiTheme="minorHAnsi"/>
        </w:rPr>
        <w:t>1. In my future career I will be asked to read a variety of written work</w:t>
      </w:r>
      <w:ins w:id="11" w:author="Carrie Galsworthy" w:date="2017-02-02T14:41:00Z">
        <w:r w:rsidR="00CE1191">
          <w:rPr>
            <w:rFonts w:asciiTheme="minorHAnsi" w:hAnsiTheme="minorHAnsi"/>
          </w:rPr>
          <w:t>.</w:t>
        </w:r>
      </w:ins>
      <w:del w:id="12" w:author="Carrie Galsworthy" w:date="2017-02-02T14:41:00Z">
        <w:r w:rsidRPr="000F7292" w:rsidDel="00CE1191">
          <w:rPr>
            <w:rFonts w:asciiTheme="minorHAnsi" w:hAnsiTheme="minorHAnsi"/>
          </w:rPr>
          <w:delText>?</w:delText>
        </w:r>
      </w:del>
    </w:p>
    <w:p w14:paraId="15585454" w14:textId="77777777" w:rsidR="008B4959" w:rsidRPr="000F7292" w:rsidRDefault="008B4959" w:rsidP="008B4959">
      <w:pPr>
        <w:rPr>
          <w:rFonts w:asciiTheme="minorHAnsi" w:hAnsiTheme="minorHAnsi"/>
        </w:rPr>
      </w:pPr>
    </w:p>
    <w:p w14:paraId="6C66BA66" w14:textId="77777777" w:rsidR="008B4959" w:rsidRPr="000F7292" w:rsidRDefault="008B4959" w:rsidP="00916C75">
      <w:pPr>
        <w:pStyle w:val="ListParagraph"/>
        <w:numPr>
          <w:ilvl w:val="0"/>
          <w:numId w:val="20"/>
        </w:numPr>
        <w:rPr>
          <w:rFonts w:asciiTheme="minorHAnsi" w:hAnsiTheme="minorHAnsi"/>
        </w:rPr>
      </w:pPr>
      <w:r w:rsidRPr="000F7292">
        <w:rPr>
          <w:rFonts w:asciiTheme="minorHAnsi" w:hAnsiTheme="minorHAnsi"/>
        </w:rPr>
        <w:t xml:space="preserve">True: In all forms of careers today we are asked to read a variety of written work. You may be asked to read a patient’s medical history, a memo from the company president on policy changes, or an instructional document outlining expectations and plans for a project you are working on. </w:t>
      </w:r>
    </w:p>
    <w:p w14:paraId="615862DB" w14:textId="77777777" w:rsidR="008B4959" w:rsidRPr="000F7292" w:rsidRDefault="008B4959" w:rsidP="008B4959">
      <w:pPr>
        <w:pStyle w:val="ListParagraph"/>
        <w:rPr>
          <w:rFonts w:asciiTheme="minorHAnsi" w:hAnsiTheme="minorHAnsi"/>
        </w:rPr>
      </w:pPr>
    </w:p>
    <w:p w14:paraId="3E60C175" w14:textId="3C09DC62" w:rsidR="008B4959" w:rsidRPr="000F7292" w:rsidRDefault="008B4959" w:rsidP="00916C75">
      <w:pPr>
        <w:pStyle w:val="ListParagraph"/>
        <w:numPr>
          <w:ilvl w:val="0"/>
          <w:numId w:val="20"/>
        </w:numPr>
        <w:rPr>
          <w:rFonts w:asciiTheme="minorHAnsi" w:hAnsiTheme="minorHAnsi"/>
        </w:rPr>
      </w:pPr>
      <w:r w:rsidRPr="000F7292">
        <w:rPr>
          <w:rFonts w:asciiTheme="minorHAnsi" w:hAnsiTheme="minorHAnsi"/>
        </w:rPr>
        <w:t>False: It’s true, many jobs rely primarily on a set of hard skills. But most also have a reading component embedded somewhere in the workday. Can you imagine being asked to read a patient’s medical history, a memo from the company president on policy changes, or an instructional document outlining expectations and plans for a project you are working on?</w:t>
      </w:r>
    </w:p>
    <w:p w14:paraId="20EA8B42" w14:textId="77777777" w:rsidR="008B4959" w:rsidRPr="000F7292" w:rsidRDefault="008B4959" w:rsidP="008B4959">
      <w:pPr>
        <w:rPr>
          <w:rFonts w:asciiTheme="minorHAnsi" w:hAnsiTheme="minorHAnsi"/>
        </w:rPr>
      </w:pPr>
    </w:p>
    <w:p w14:paraId="60ED3013" w14:textId="2685781D" w:rsidR="008B4959" w:rsidRPr="000F7292" w:rsidRDefault="008B4959" w:rsidP="008B4959">
      <w:pPr>
        <w:rPr>
          <w:rFonts w:asciiTheme="minorHAnsi" w:hAnsiTheme="minorHAnsi"/>
        </w:rPr>
      </w:pPr>
      <w:r w:rsidRPr="000F7292">
        <w:rPr>
          <w:rFonts w:asciiTheme="minorHAnsi" w:hAnsiTheme="minorHAnsi"/>
        </w:rPr>
        <w:t>2. When I am employed in my career of choice, I will not be asked to communicate my point of view</w:t>
      </w:r>
      <w:ins w:id="13" w:author="Carrie Galsworthy" w:date="2017-02-02T14:41:00Z">
        <w:r w:rsidR="00CE1191">
          <w:rPr>
            <w:rFonts w:asciiTheme="minorHAnsi" w:hAnsiTheme="minorHAnsi"/>
          </w:rPr>
          <w:t>.</w:t>
        </w:r>
      </w:ins>
      <w:del w:id="14" w:author="Carrie Galsworthy" w:date="2017-02-02T14:41:00Z">
        <w:r w:rsidRPr="000F7292" w:rsidDel="00CE1191">
          <w:rPr>
            <w:rFonts w:asciiTheme="minorHAnsi" w:hAnsiTheme="minorHAnsi"/>
          </w:rPr>
          <w:delText xml:space="preserve">? </w:delText>
        </w:r>
      </w:del>
    </w:p>
    <w:p w14:paraId="065A4596" w14:textId="77777777" w:rsidR="008B4959" w:rsidRPr="000F7292" w:rsidRDefault="008B4959" w:rsidP="008B4959">
      <w:pPr>
        <w:rPr>
          <w:rFonts w:asciiTheme="minorHAnsi" w:hAnsiTheme="minorHAnsi"/>
        </w:rPr>
      </w:pPr>
    </w:p>
    <w:p w14:paraId="7B096D8F" w14:textId="77777777" w:rsidR="008B4959" w:rsidRPr="000F7292" w:rsidRDefault="008B4959" w:rsidP="00916C75">
      <w:pPr>
        <w:pStyle w:val="ListParagraph"/>
        <w:numPr>
          <w:ilvl w:val="0"/>
          <w:numId w:val="21"/>
        </w:numPr>
        <w:rPr>
          <w:rFonts w:asciiTheme="minorHAnsi" w:hAnsiTheme="minorHAnsi"/>
        </w:rPr>
      </w:pPr>
      <w:r w:rsidRPr="000F7292">
        <w:rPr>
          <w:rFonts w:asciiTheme="minorHAnsi" w:hAnsiTheme="minorHAnsi"/>
        </w:rPr>
        <w:t xml:space="preserve">False: As a valued employee in whichever field you are looking to work in, you will be asked to communicate what you think about a variety of situations. You might be asked to report on why a client was unhappy with a service provided, email your boss to </w:t>
      </w:r>
      <w:r w:rsidRPr="000F7292">
        <w:rPr>
          <w:rFonts w:asciiTheme="minorHAnsi" w:hAnsiTheme="minorHAnsi"/>
        </w:rPr>
        <w:lastRenderedPageBreak/>
        <w:t>discuss your thoughts on upcoming HR policy changes, or create a proposal for a future client to entice them to work with your firm.</w:t>
      </w:r>
    </w:p>
    <w:p w14:paraId="730514BA" w14:textId="77777777" w:rsidR="008B4959" w:rsidRPr="000F7292" w:rsidRDefault="008B4959" w:rsidP="008B4959">
      <w:pPr>
        <w:pStyle w:val="ListParagraph"/>
        <w:rPr>
          <w:rFonts w:asciiTheme="minorHAnsi" w:hAnsiTheme="minorHAnsi"/>
        </w:rPr>
      </w:pPr>
    </w:p>
    <w:p w14:paraId="694C0798" w14:textId="33BCF4B8" w:rsidR="008B4959" w:rsidRPr="000F7292" w:rsidRDefault="008B4959" w:rsidP="00916C75">
      <w:pPr>
        <w:pStyle w:val="ListParagraph"/>
        <w:numPr>
          <w:ilvl w:val="0"/>
          <w:numId w:val="21"/>
        </w:numPr>
        <w:rPr>
          <w:rFonts w:asciiTheme="minorHAnsi" w:hAnsiTheme="minorHAnsi"/>
        </w:rPr>
      </w:pPr>
      <w:r w:rsidRPr="000F7292">
        <w:rPr>
          <w:rFonts w:asciiTheme="minorHAnsi" w:hAnsiTheme="minorHAnsi"/>
        </w:rPr>
        <w:t xml:space="preserve">True: Really? Consider the following: as a valued employee in whichever field you are looking to work in, you will be asked to communicate what you think about a variety of situations. You might be asked to report on why a client was unhappy with a service provided, email your boss to discuss your thoughts on upcoming HR policy changes, or create a proposal for a future client to entice them to work with your firm. </w:t>
      </w:r>
    </w:p>
    <w:p w14:paraId="24CC5066" w14:textId="77777777" w:rsidR="008B4959" w:rsidRPr="000F7292" w:rsidRDefault="008B4959" w:rsidP="008B4959">
      <w:pPr>
        <w:rPr>
          <w:rFonts w:asciiTheme="minorHAnsi" w:hAnsiTheme="minorHAnsi"/>
        </w:rPr>
      </w:pPr>
    </w:p>
    <w:p w14:paraId="4D352E66" w14:textId="695DB34B" w:rsidR="008B4959" w:rsidRPr="000F7292" w:rsidRDefault="008B4959" w:rsidP="008B4959">
      <w:pPr>
        <w:rPr>
          <w:rFonts w:asciiTheme="minorHAnsi" w:hAnsiTheme="minorHAnsi"/>
        </w:rPr>
      </w:pPr>
      <w:r w:rsidRPr="000F7292">
        <w:rPr>
          <w:rFonts w:asciiTheme="minorHAnsi" w:hAnsiTheme="minorHAnsi"/>
        </w:rPr>
        <w:t>3. When I am working, I will have the opportunity to think about what is being communicated to me and think about why I have been given this information and how it can be applied into my work</w:t>
      </w:r>
      <w:ins w:id="15" w:author="Carrie Galsworthy" w:date="2017-02-02T14:42:00Z">
        <w:r w:rsidR="00CE1191">
          <w:rPr>
            <w:rFonts w:asciiTheme="minorHAnsi" w:hAnsiTheme="minorHAnsi"/>
          </w:rPr>
          <w:t>.</w:t>
        </w:r>
      </w:ins>
      <w:del w:id="16" w:author="Carrie Galsworthy" w:date="2017-02-02T14:42:00Z">
        <w:r w:rsidRPr="000F7292" w:rsidDel="00CE1191">
          <w:rPr>
            <w:rFonts w:asciiTheme="minorHAnsi" w:hAnsiTheme="minorHAnsi"/>
          </w:rPr>
          <w:delText xml:space="preserve">? </w:delText>
        </w:r>
      </w:del>
    </w:p>
    <w:p w14:paraId="0C41D4A0" w14:textId="77777777" w:rsidR="008B4959" w:rsidRPr="000F7292" w:rsidRDefault="008B4959" w:rsidP="008B4959">
      <w:pPr>
        <w:rPr>
          <w:rFonts w:asciiTheme="minorHAnsi" w:hAnsiTheme="minorHAnsi"/>
        </w:rPr>
      </w:pPr>
    </w:p>
    <w:p w14:paraId="22F8FD07" w14:textId="77777777" w:rsidR="008B4959" w:rsidRPr="000F7292" w:rsidRDefault="008B4959" w:rsidP="00916C75">
      <w:pPr>
        <w:pStyle w:val="ListParagraph"/>
        <w:numPr>
          <w:ilvl w:val="0"/>
          <w:numId w:val="22"/>
        </w:numPr>
        <w:rPr>
          <w:rFonts w:asciiTheme="minorHAnsi" w:hAnsiTheme="minorHAnsi"/>
        </w:rPr>
      </w:pPr>
      <w:r w:rsidRPr="000F7292">
        <w:rPr>
          <w:rFonts w:asciiTheme="minorHAnsi" w:hAnsiTheme="minorHAnsi"/>
        </w:rPr>
        <w:t xml:space="preserve">True: Understanding and thinking critically about what is communicated to you in your job is vital. You might have the opportunity to work within a company where you will have to question my benefit plans are changing and how that will impact you and your family. Additionally, you could work within a professional designation such as the College of Nurses or the College of Trades and have to read, understand, and perhaps challenge changes that these governing bodies would like to make to your field of employment. For example, when these regulatory bodies raise their yearly membership fees they will often first survey their members to ensure this is appropriate.  </w:t>
      </w:r>
    </w:p>
    <w:p w14:paraId="0885ABF2" w14:textId="77777777" w:rsidR="008B4959" w:rsidRPr="000F7292" w:rsidRDefault="008B4959" w:rsidP="008B4959">
      <w:pPr>
        <w:pStyle w:val="ListParagraph"/>
        <w:rPr>
          <w:rFonts w:asciiTheme="minorHAnsi" w:hAnsiTheme="minorHAnsi"/>
        </w:rPr>
      </w:pPr>
    </w:p>
    <w:p w14:paraId="49AA8484" w14:textId="450FC1AC" w:rsidR="00DB3612" w:rsidRPr="000F7292" w:rsidRDefault="008B4959" w:rsidP="00916C75">
      <w:pPr>
        <w:pStyle w:val="ListParagraph"/>
        <w:numPr>
          <w:ilvl w:val="0"/>
          <w:numId w:val="22"/>
        </w:numPr>
        <w:rPr>
          <w:rFonts w:asciiTheme="minorHAnsi" w:hAnsiTheme="minorHAnsi"/>
        </w:rPr>
      </w:pPr>
      <w:r w:rsidRPr="000F7292">
        <w:rPr>
          <w:rFonts w:asciiTheme="minorHAnsi" w:hAnsiTheme="minorHAnsi"/>
        </w:rPr>
        <w:t xml:space="preserve">False: Do you think you might have the opportunity to work within a company where you will have to ask questions to better understand your job requirements? Or perhaps you’ll have to think critically about how new policies and procedures will affect you personally — say, for example, your benefit plans are changing and you need to understand how that will impact you and your family. </w:t>
      </w:r>
      <w:r w:rsidR="00DB3612" w:rsidRPr="000F7292">
        <w:rPr>
          <w:rFonts w:asciiTheme="minorHAnsi" w:hAnsiTheme="minorHAnsi"/>
        </w:rPr>
        <w:t xml:space="preserve">Additionally, you could work within a professional designation such as the College of Nurses or the College of Trades and have to read, understand, and perhaps challenge changes that these governing bodies would like to make to your field of employment. For example, when these regulatory bodies raise their yearly membership fees they will often first survey their members to ensure this is appropriate.  </w:t>
      </w:r>
    </w:p>
    <w:p w14:paraId="4881022D" w14:textId="77777777" w:rsidR="00EA41B2" w:rsidRPr="000F7292" w:rsidRDefault="00EA41B2" w:rsidP="00EA41B2">
      <w:pPr>
        <w:rPr>
          <w:rFonts w:asciiTheme="minorHAnsi" w:hAnsiTheme="minorHAnsi"/>
        </w:rPr>
      </w:pPr>
    </w:p>
    <w:p w14:paraId="1DE2AB10" w14:textId="66BA68EB" w:rsidR="008B4959" w:rsidRPr="000F7292" w:rsidRDefault="00DB3612" w:rsidP="00EA41B2">
      <w:pPr>
        <w:rPr>
          <w:rFonts w:asciiTheme="minorHAnsi" w:hAnsiTheme="minorHAnsi"/>
          <w:b/>
        </w:rPr>
      </w:pPr>
      <w:r w:rsidRPr="000F7292">
        <w:rPr>
          <w:rFonts w:asciiTheme="minorHAnsi" w:hAnsiTheme="minorHAnsi"/>
          <w:b/>
        </w:rPr>
        <w:t>TEXT</w:t>
      </w:r>
    </w:p>
    <w:p w14:paraId="183D51D1" w14:textId="11ADC2F3" w:rsidR="00EA41B2" w:rsidRPr="000F7292" w:rsidRDefault="00C115E2" w:rsidP="00EA41B2">
      <w:pPr>
        <w:rPr>
          <w:rFonts w:asciiTheme="minorHAnsi" w:hAnsiTheme="minorHAnsi"/>
          <w:b/>
        </w:rPr>
      </w:pPr>
      <w:r w:rsidRPr="000F7292">
        <w:rPr>
          <w:rFonts w:asciiTheme="minorHAnsi" w:hAnsiTheme="minorHAnsi"/>
          <w:b/>
        </w:rPr>
        <w:t>Communication S</w:t>
      </w:r>
      <w:r w:rsidR="00EA41B2" w:rsidRPr="000F7292">
        <w:rPr>
          <w:rFonts w:asciiTheme="minorHAnsi" w:hAnsiTheme="minorHAnsi"/>
          <w:b/>
        </w:rPr>
        <w:t xml:space="preserve">kills </w:t>
      </w:r>
      <w:r w:rsidRPr="000F7292">
        <w:rPr>
          <w:rFonts w:asciiTheme="minorHAnsi" w:hAnsiTheme="minorHAnsi"/>
          <w:b/>
        </w:rPr>
        <w:t>in High Demand</w:t>
      </w:r>
      <w:r w:rsidR="00EA41B2" w:rsidRPr="000F7292">
        <w:rPr>
          <w:rFonts w:asciiTheme="minorHAnsi" w:hAnsiTheme="minorHAnsi"/>
          <w:b/>
        </w:rPr>
        <w:t xml:space="preserve"> </w:t>
      </w:r>
    </w:p>
    <w:p w14:paraId="03786DC3" w14:textId="688234E2" w:rsidR="00EA41B2" w:rsidRPr="000F7292" w:rsidRDefault="00DE6EEB" w:rsidP="00EA41B2">
      <w:pPr>
        <w:rPr>
          <w:rFonts w:asciiTheme="minorHAnsi" w:hAnsiTheme="minorHAnsi"/>
        </w:rPr>
      </w:pPr>
      <w:r w:rsidRPr="000F7292">
        <w:rPr>
          <w:rFonts w:asciiTheme="minorHAnsi" w:hAnsiTheme="minorHAnsi"/>
        </w:rPr>
        <w:t xml:space="preserve">As </w:t>
      </w:r>
      <w:r w:rsidR="00C115E2" w:rsidRPr="000F7292">
        <w:rPr>
          <w:rFonts w:asciiTheme="minorHAnsi" w:hAnsiTheme="minorHAnsi"/>
        </w:rPr>
        <w:t xml:space="preserve">the modern workforce moves toward more automated work done by sophisticated machines and artificial intelligence programs, well-honed communication skills become even more valuable. </w:t>
      </w:r>
    </w:p>
    <w:p w14:paraId="0FAF96A7" w14:textId="77777777" w:rsidR="00DE6EEB" w:rsidRPr="000F7292" w:rsidRDefault="00DE6EEB" w:rsidP="00EA41B2">
      <w:pPr>
        <w:rPr>
          <w:rFonts w:asciiTheme="minorHAnsi" w:hAnsiTheme="minorHAnsi"/>
        </w:rPr>
      </w:pPr>
    </w:p>
    <w:p w14:paraId="336268D4" w14:textId="0390313B" w:rsidR="00DC3797" w:rsidRPr="000F7292" w:rsidRDefault="00C115E2" w:rsidP="00C115E2">
      <w:pPr>
        <w:rPr>
          <w:rFonts w:asciiTheme="minorHAnsi" w:hAnsiTheme="minorHAnsi"/>
        </w:rPr>
      </w:pPr>
      <w:r w:rsidRPr="000F7292">
        <w:rPr>
          <w:rFonts w:asciiTheme="minorHAnsi" w:hAnsiTheme="minorHAnsi"/>
        </w:rPr>
        <w:t xml:space="preserve">In fact, according to </w:t>
      </w:r>
      <w:hyperlink r:id="rId14" w:history="1">
        <w:r w:rsidRPr="000F7292">
          <w:rPr>
            <w:rStyle w:val="Hyperlink"/>
            <w:rFonts w:asciiTheme="minorHAnsi" w:hAnsiTheme="minorHAnsi"/>
          </w:rPr>
          <w:t>a 2015 survey</w:t>
        </w:r>
      </w:hyperlink>
      <w:r w:rsidRPr="000F7292">
        <w:rPr>
          <w:rFonts w:asciiTheme="minorHAnsi" w:hAnsiTheme="minorHAnsi"/>
        </w:rPr>
        <w:t xml:space="preserve"> of job postings conducted by career sit</w:t>
      </w:r>
      <w:ins w:id="17" w:author="Carrie Galsworthy" w:date="2017-02-03T13:13:00Z">
        <w:r w:rsidR="003A4818">
          <w:rPr>
            <w:rFonts w:asciiTheme="minorHAnsi" w:hAnsiTheme="minorHAnsi"/>
          </w:rPr>
          <w:t>e</w:t>
        </w:r>
      </w:ins>
      <w:r w:rsidRPr="000F7292">
        <w:rPr>
          <w:rFonts w:asciiTheme="minorHAnsi" w:hAnsiTheme="minorHAnsi"/>
        </w:rPr>
        <w:t xml:space="preserve"> Workopolis, </w:t>
      </w:r>
      <w:r w:rsidR="00DC3797" w:rsidRPr="000F7292">
        <w:rPr>
          <w:rFonts w:asciiTheme="minorHAnsi" w:hAnsiTheme="minorHAnsi"/>
        </w:rPr>
        <w:t>“</w:t>
      </w:r>
      <w:hyperlink r:id="rId15" w:history="1">
        <w:r w:rsidRPr="000F7292">
          <w:rPr>
            <w:rStyle w:val="Hyperlink"/>
            <w:rFonts w:asciiTheme="minorHAnsi" w:hAnsiTheme="minorHAnsi"/>
          </w:rPr>
          <w:t>c</w:t>
        </w:r>
        <w:r w:rsidR="00DC3797" w:rsidRPr="000F7292">
          <w:rPr>
            <w:rStyle w:val="Hyperlink"/>
            <w:rFonts w:asciiTheme="minorHAnsi" w:hAnsiTheme="minorHAnsi"/>
          </w:rPr>
          <w:t>ommunications is the clear stand out skill</w:t>
        </w:r>
      </w:hyperlink>
      <w:r w:rsidRPr="000F7292">
        <w:rPr>
          <w:rFonts w:asciiTheme="minorHAnsi" w:hAnsiTheme="minorHAnsi"/>
        </w:rPr>
        <w:t xml:space="preserve"> appearing in most job postings” (Workopolis, 2015, p.2). This report also found that demand for good communications skills was seen across a wide range of fields, including the following:  </w:t>
      </w:r>
    </w:p>
    <w:p w14:paraId="615C54DF" w14:textId="0093BCF2" w:rsidR="00DC3797" w:rsidRPr="000F7292" w:rsidRDefault="00C115E2" w:rsidP="00916C75">
      <w:pPr>
        <w:numPr>
          <w:ilvl w:val="0"/>
          <w:numId w:val="23"/>
        </w:numPr>
        <w:spacing w:before="100" w:beforeAutospacing="1" w:after="100" w:afterAutospacing="1"/>
        <w:rPr>
          <w:rFonts w:asciiTheme="minorHAnsi" w:eastAsia="Times New Roman" w:hAnsiTheme="minorHAnsi"/>
        </w:rPr>
      </w:pPr>
      <w:r w:rsidRPr="000F7292">
        <w:rPr>
          <w:rFonts w:asciiTheme="minorHAnsi" w:eastAsia="Times New Roman" w:hAnsiTheme="minorHAnsi"/>
        </w:rPr>
        <w:lastRenderedPageBreak/>
        <w:t>“</w:t>
      </w:r>
      <w:r w:rsidR="00DC3797" w:rsidRPr="000F7292">
        <w:rPr>
          <w:rFonts w:asciiTheme="minorHAnsi" w:eastAsia="Times New Roman" w:hAnsiTheme="minorHAnsi"/>
        </w:rPr>
        <w:t xml:space="preserve">Over 60 per cent of </w:t>
      </w:r>
      <w:r w:rsidR="00DC3797" w:rsidRPr="000F7292">
        <w:rPr>
          <w:rFonts w:asciiTheme="minorHAnsi" w:eastAsia="Times New Roman" w:hAnsiTheme="minorHAnsi"/>
          <w:b/>
          <w:bCs/>
        </w:rPr>
        <w:t>Healthcare and Wellness</w:t>
      </w:r>
      <w:r w:rsidR="00DC3797" w:rsidRPr="000F7292">
        <w:rPr>
          <w:rFonts w:asciiTheme="minorHAnsi" w:eastAsia="Times New Roman" w:hAnsiTheme="minorHAnsi"/>
        </w:rPr>
        <w:t xml:space="preserve"> jobs require good Communication Skills</w:t>
      </w:r>
    </w:p>
    <w:p w14:paraId="2E30D045" w14:textId="77777777" w:rsidR="00DC3797" w:rsidRPr="000F7292" w:rsidRDefault="00DC3797" w:rsidP="00916C75">
      <w:pPr>
        <w:numPr>
          <w:ilvl w:val="0"/>
          <w:numId w:val="23"/>
        </w:numPr>
        <w:spacing w:before="100" w:beforeAutospacing="1" w:after="100" w:afterAutospacing="1"/>
        <w:rPr>
          <w:rFonts w:asciiTheme="minorHAnsi" w:eastAsia="Times New Roman" w:hAnsiTheme="minorHAnsi"/>
        </w:rPr>
      </w:pPr>
      <w:r w:rsidRPr="000F7292">
        <w:rPr>
          <w:rFonts w:asciiTheme="minorHAnsi" w:eastAsia="Times New Roman" w:hAnsiTheme="minorHAnsi"/>
        </w:rPr>
        <w:t xml:space="preserve">Almost half (47 per cent) of </w:t>
      </w:r>
      <w:r w:rsidRPr="000F7292">
        <w:rPr>
          <w:rFonts w:asciiTheme="minorHAnsi" w:eastAsia="Times New Roman" w:hAnsiTheme="minorHAnsi"/>
          <w:b/>
          <w:bCs/>
        </w:rPr>
        <w:t>Technology &amp; Digital Media</w:t>
      </w:r>
      <w:r w:rsidRPr="000F7292">
        <w:rPr>
          <w:rFonts w:asciiTheme="minorHAnsi" w:eastAsia="Times New Roman" w:hAnsiTheme="minorHAnsi"/>
        </w:rPr>
        <w:t xml:space="preserve"> jobs require good Communication Skills</w:t>
      </w:r>
    </w:p>
    <w:p w14:paraId="21B2B811" w14:textId="77777777" w:rsidR="00DC3797" w:rsidRPr="000F7292" w:rsidRDefault="00DC3797" w:rsidP="00916C75">
      <w:pPr>
        <w:numPr>
          <w:ilvl w:val="0"/>
          <w:numId w:val="23"/>
        </w:numPr>
        <w:spacing w:before="100" w:beforeAutospacing="1" w:after="100" w:afterAutospacing="1"/>
        <w:rPr>
          <w:rFonts w:asciiTheme="minorHAnsi" w:eastAsia="Times New Roman" w:hAnsiTheme="minorHAnsi"/>
        </w:rPr>
      </w:pPr>
      <w:r w:rsidRPr="000F7292">
        <w:rPr>
          <w:rFonts w:asciiTheme="minorHAnsi" w:eastAsia="Times New Roman" w:hAnsiTheme="minorHAnsi"/>
        </w:rPr>
        <w:t xml:space="preserve">An equal number (47 per cent) of </w:t>
      </w:r>
      <w:r w:rsidRPr="000F7292">
        <w:rPr>
          <w:rFonts w:asciiTheme="minorHAnsi" w:eastAsia="Times New Roman" w:hAnsiTheme="minorHAnsi"/>
          <w:b/>
          <w:bCs/>
        </w:rPr>
        <w:t>Sales &amp; Business Development</w:t>
      </w:r>
      <w:r w:rsidRPr="000F7292">
        <w:rPr>
          <w:rFonts w:asciiTheme="minorHAnsi" w:eastAsia="Times New Roman" w:hAnsiTheme="minorHAnsi"/>
        </w:rPr>
        <w:t xml:space="preserve"> jobs request good Communication Skills</w:t>
      </w:r>
    </w:p>
    <w:p w14:paraId="50963598" w14:textId="5E11901D" w:rsidR="00C115E2" w:rsidRPr="000F7292" w:rsidRDefault="00DC3797" w:rsidP="00916C75">
      <w:pPr>
        <w:numPr>
          <w:ilvl w:val="0"/>
          <w:numId w:val="23"/>
        </w:numPr>
        <w:spacing w:before="100" w:beforeAutospacing="1" w:after="100" w:afterAutospacing="1"/>
        <w:rPr>
          <w:rFonts w:asciiTheme="minorHAnsi" w:eastAsia="Times New Roman" w:hAnsiTheme="minorHAnsi"/>
        </w:rPr>
      </w:pPr>
      <w:r w:rsidRPr="000F7292">
        <w:rPr>
          <w:rFonts w:asciiTheme="minorHAnsi" w:eastAsia="Times New Roman" w:hAnsiTheme="minorHAnsi"/>
        </w:rPr>
        <w:t xml:space="preserve">3 in 5 </w:t>
      </w:r>
      <w:r w:rsidRPr="000F7292">
        <w:rPr>
          <w:rFonts w:asciiTheme="minorHAnsi" w:eastAsia="Times New Roman" w:hAnsiTheme="minorHAnsi"/>
          <w:b/>
          <w:bCs/>
        </w:rPr>
        <w:t>Marketing</w:t>
      </w:r>
      <w:r w:rsidRPr="000F7292">
        <w:rPr>
          <w:rFonts w:asciiTheme="minorHAnsi" w:eastAsia="Times New Roman" w:hAnsiTheme="minorHAnsi"/>
        </w:rPr>
        <w:t xml:space="preserve"> job ads ask for good Communication Skills</w:t>
      </w:r>
      <w:r w:rsidR="00C115E2" w:rsidRPr="000F7292">
        <w:rPr>
          <w:rFonts w:asciiTheme="minorHAnsi" w:eastAsia="Times New Roman" w:hAnsiTheme="minorHAnsi"/>
        </w:rPr>
        <w:t>”</w:t>
      </w:r>
      <w:r w:rsidR="003916FD" w:rsidRPr="000F7292">
        <w:rPr>
          <w:rFonts w:asciiTheme="minorHAnsi" w:eastAsia="Times New Roman" w:hAnsiTheme="minorHAnsi"/>
        </w:rPr>
        <w:br/>
      </w:r>
      <w:r w:rsidR="00C115E2" w:rsidRPr="000F7292">
        <w:rPr>
          <w:rFonts w:asciiTheme="minorHAnsi" w:hAnsiTheme="minorHAnsi"/>
        </w:rPr>
        <w:br/>
        <w:t>(Workopolis, 2015, p.2)</w:t>
      </w:r>
    </w:p>
    <w:p w14:paraId="71A7CDD4" w14:textId="65ABAE83" w:rsidR="00C115E2" w:rsidRPr="000F7292" w:rsidRDefault="00C115E2" w:rsidP="00C4148A">
      <w:pPr>
        <w:spacing w:before="100" w:beforeAutospacing="1" w:after="100" w:afterAutospacing="1"/>
        <w:rPr>
          <w:rFonts w:asciiTheme="minorHAnsi" w:eastAsia="Times New Roman" w:hAnsiTheme="minorHAnsi"/>
        </w:rPr>
      </w:pPr>
      <w:r w:rsidRPr="000F7292">
        <w:rPr>
          <w:rFonts w:asciiTheme="minorHAnsi" w:eastAsia="Times New Roman" w:hAnsiTheme="minorHAnsi"/>
          <w:b/>
          <w:bCs/>
        </w:rPr>
        <w:t>Tips for E</w:t>
      </w:r>
      <w:r w:rsidR="00C4148A" w:rsidRPr="000F7292">
        <w:rPr>
          <w:rFonts w:asciiTheme="minorHAnsi" w:eastAsia="Times New Roman" w:hAnsiTheme="minorHAnsi"/>
          <w:b/>
          <w:bCs/>
        </w:rPr>
        <w:t>mployers</w:t>
      </w:r>
      <w:r w:rsidRPr="000F7292">
        <w:rPr>
          <w:rFonts w:asciiTheme="minorHAnsi" w:eastAsia="Times New Roman" w:hAnsiTheme="minorHAnsi"/>
          <w:b/>
          <w:bCs/>
        </w:rPr>
        <w:br/>
      </w:r>
      <w:r w:rsidRPr="000F7292">
        <w:rPr>
          <w:rFonts w:asciiTheme="minorHAnsi" w:eastAsia="Times New Roman" w:hAnsiTheme="minorHAnsi"/>
          <w:bCs/>
        </w:rPr>
        <w:t xml:space="preserve">In addition, the same Workopolis report offered the following “tips for employers”: </w:t>
      </w:r>
    </w:p>
    <w:p w14:paraId="289D79A0" w14:textId="590BF36D" w:rsidR="00C115E2" w:rsidRPr="000F7292" w:rsidRDefault="00C115E2" w:rsidP="00916C75">
      <w:pPr>
        <w:pStyle w:val="ListParagraph"/>
        <w:numPr>
          <w:ilvl w:val="0"/>
          <w:numId w:val="11"/>
        </w:numPr>
        <w:spacing w:before="100" w:beforeAutospacing="1" w:after="100" w:afterAutospacing="1"/>
        <w:rPr>
          <w:rFonts w:asciiTheme="minorHAnsi" w:eastAsia="Times New Roman" w:hAnsiTheme="minorHAnsi"/>
        </w:rPr>
      </w:pPr>
      <w:r w:rsidRPr="000F7292">
        <w:rPr>
          <w:rFonts w:asciiTheme="minorHAnsi" w:eastAsia="Times New Roman" w:hAnsiTheme="minorHAnsi"/>
        </w:rPr>
        <w:t>“</w:t>
      </w:r>
      <w:r w:rsidR="00C4148A" w:rsidRPr="000F7292">
        <w:rPr>
          <w:rFonts w:asciiTheme="minorHAnsi" w:eastAsia="Times New Roman" w:hAnsiTheme="minorHAnsi"/>
        </w:rPr>
        <w:t>Give a candidate's resume and cover letter a close read – not just for the facts, but for their</w:t>
      </w:r>
      <w:r w:rsidRPr="000F7292">
        <w:rPr>
          <w:rFonts w:asciiTheme="minorHAnsi" w:eastAsia="Times New Roman" w:hAnsiTheme="minorHAnsi"/>
        </w:rPr>
        <w:t xml:space="preserve"> use of language. Are they well-</w:t>
      </w:r>
      <w:r w:rsidR="00C4148A" w:rsidRPr="000F7292">
        <w:rPr>
          <w:rFonts w:asciiTheme="minorHAnsi" w:eastAsia="Times New Roman" w:hAnsiTheme="minorHAnsi"/>
        </w:rPr>
        <w:t>written and error free? Are they articulate, or do they use the same words and phrases repeatedly throughout? </w:t>
      </w:r>
    </w:p>
    <w:p w14:paraId="61070229" w14:textId="01C8E248" w:rsidR="00C115E2" w:rsidRPr="000F7292" w:rsidRDefault="00C4148A" w:rsidP="00916C75">
      <w:pPr>
        <w:pStyle w:val="ListParagraph"/>
        <w:numPr>
          <w:ilvl w:val="0"/>
          <w:numId w:val="11"/>
        </w:numPr>
        <w:spacing w:before="100" w:beforeAutospacing="1" w:after="100" w:afterAutospacing="1"/>
        <w:rPr>
          <w:rFonts w:asciiTheme="minorHAnsi" w:eastAsia="Times New Roman" w:hAnsiTheme="minorHAnsi"/>
        </w:rPr>
      </w:pPr>
      <w:r w:rsidRPr="000F7292">
        <w:rPr>
          <w:rFonts w:asciiTheme="minorHAnsi" w:eastAsia="Times New Roman" w:hAnsiTheme="minorHAnsi"/>
        </w:rPr>
        <w:t xml:space="preserve">Ask </w:t>
      </w:r>
      <w:proofErr w:type="spellStart"/>
      <w:r w:rsidRPr="000F7292">
        <w:rPr>
          <w:rFonts w:asciiTheme="minorHAnsi" w:eastAsia="Times New Roman" w:hAnsiTheme="minorHAnsi"/>
        </w:rPr>
        <w:t>behavioural</w:t>
      </w:r>
      <w:proofErr w:type="spellEnd"/>
      <w:r w:rsidRPr="000F7292">
        <w:rPr>
          <w:rFonts w:asciiTheme="minorHAnsi" w:eastAsia="Times New Roman" w:hAnsiTheme="minorHAnsi"/>
        </w:rPr>
        <w:t>-style questions in the job interview. "Tell me about a time when…" This forces the candidate to tell you a story rather than merely repeating facts they ma</w:t>
      </w:r>
      <w:r w:rsidR="00C115E2" w:rsidRPr="000F7292">
        <w:rPr>
          <w:rFonts w:asciiTheme="minorHAnsi" w:eastAsia="Times New Roman" w:hAnsiTheme="minorHAnsi"/>
        </w:rPr>
        <w:t>y have rehearsed. Are they well-</w:t>
      </w:r>
      <w:r w:rsidRPr="000F7292">
        <w:rPr>
          <w:rFonts w:asciiTheme="minorHAnsi" w:eastAsia="Times New Roman" w:hAnsiTheme="minorHAnsi"/>
        </w:rPr>
        <w:t>spoken and able to converse? See if they can speak intelligently on a topic they may not have prepared for in advance. </w:t>
      </w:r>
    </w:p>
    <w:p w14:paraId="6F1A568D" w14:textId="62D295B4" w:rsidR="00C115E2" w:rsidRPr="000F7292" w:rsidRDefault="00C4148A" w:rsidP="00916C75">
      <w:pPr>
        <w:pStyle w:val="ListParagraph"/>
        <w:numPr>
          <w:ilvl w:val="0"/>
          <w:numId w:val="11"/>
        </w:numPr>
        <w:spacing w:before="100" w:beforeAutospacing="1" w:after="100" w:afterAutospacing="1"/>
        <w:rPr>
          <w:rFonts w:asciiTheme="minorHAnsi" w:eastAsia="Times New Roman" w:hAnsiTheme="minorHAnsi"/>
        </w:rPr>
      </w:pPr>
      <w:r w:rsidRPr="000F7292">
        <w:rPr>
          <w:rFonts w:asciiTheme="minorHAnsi" w:eastAsia="Times New Roman" w:hAnsiTheme="minorHAnsi"/>
        </w:rPr>
        <w:t>Are they socially savvy? It's important to note whether a person can read their audience and knows how to engage in conversation and when to stop talking.</w:t>
      </w:r>
      <w:r w:rsidR="00C115E2" w:rsidRPr="000F7292">
        <w:rPr>
          <w:rFonts w:asciiTheme="minorHAnsi" w:eastAsia="Times New Roman" w:hAnsiTheme="minorHAnsi"/>
        </w:rPr>
        <w:t>”</w:t>
      </w:r>
      <w:r w:rsidR="003916FD" w:rsidRPr="000F7292">
        <w:rPr>
          <w:rFonts w:asciiTheme="minorHAnsi" w:eastAsia="Times New Roman" w:hAnsiTheme="minorHAnsi"/>
        </w:rPr>
        <w:br/>
      </w:r>
      <w:r w:rsidR="00C115E2" w:rsidRPr="000F7292">
        <w:rPr>
          <w:rFonts w:asciiTheme="minorHAnsi" w:eastAsia="Times New Roman" w:hAnsiTheme="minorHAnsi"/>
        </w:rPr>
        <w:br/>
        <w:t xml:space="preserve">(Workopolis, </w:t>
      </w:r>
      <w:commentRangeStart w:id="18"/>
      <w:r w:rsidR="00C115E2" w:rsidRPr="000F7292">
        <w:rPr>
          <w:rFonts w:asciiTheme="minorHAnsi" w:eastAsia="Times New Roman" w:hAnsiTheme="minorHAnsi"/>
        </w:rPr>
        <w:t>2014</w:t>
      </w:r>
      <w:commentRangeEnd w:id="18"/>
      <w:r w:rsidR="00CF1C06">
        <w:rPr>
          <w:rStyle w:val="CommentReference"/>
        </w:rPr>
        <w:commentReference w:id="18"/>
      </w:r>
      <w:r w:rsidR="00C115E2" w:rsidRPr="000F7292">
        <w:rPr>
          <w:rFonts w:asciiTheme="minorHAnsi" w:eastAsia="Times New Roman" w:hAnsiTheme="minorHAnsi"/>
        </w:rPr>
        <w:t xml:space="preserve">, pp.4-5) </w:t>
      </w:r>
    </w:p>
    <w:p w14:paraId="7DA671AA" w14:textId="63DADCC6" w:rsidR="00596462" w:rsidRPr="000F7292" w:rsidRDefault="00596462" w:rsidP="00596462">
      <w:pPr>
        <w:rPr>
          <w:rFonts w:asciiTheme="minorHAnsi" w:hAnsiTheme="minorHAnsi"/>
          <w:b/>
        </w:rPr>
      </w:pPr>
      <w:r w:rsidRPr="000F7292">
        <w:rPr>
          <w:rFonts w:asciiTheme="minorHAnsi" w:hAnsiTheme="minorHAnsi"/>
          <w:b/>
        </w:rPr>
        <w:t>Demand for Critical Thinking Growing</w:t>
      </w:r>
    </w:p>
    <w:p w14:paraId="5EFE8A27" w14:textId="6D825266" w:rsidR="003916FD" w:rsidRPr="000F7292" w:rsidRDefault="00596462" w:rsidP="003916FD">
      <w:pPr>
        <w:rPr>
          <w:rFonts w:asciiTheme="minorHAnsi" w:hAnsiTheme="minorHAnsi"/>
          <w:b/>
        </w:rPr>
      </w:pPr>
      <w:r w:rsidRPr="000F7292">
        <w:rPr>
          <w:rFonts w:asciiTheme="minorHAnsi" w:eastAsia="Times New Roman" w:hAnsiTheme="minorHAnsi"/>
        </w:rPr>
        <w:t xml:space="preserve">In addition to communications skills, critical thinking skills — the ability </w:t>
      </w:r>
      <w:r w:rsidR="003916FD" w:rsidRPr="000F7292">
        <w:rPr>
          <w:rFonts w:asciiTheme="minorHAnsi" w:eastAsia="Times New Roman" w:hAnsiTheme="minorHAnsi"/>
        </w:rPr>
        <w:t xml:space="preserve">to ask relevant questions, to evaluate options, to read between the lines — are increasingly in-demand. The </w:t>
      </w:r>
      <w:r w:rsidR="003916FD" w:rsidRPr="000F7292">
        <w:rPr>
          <w:rFonts w:asciiTheme="minorHAnsi" w:eastAsia="Times New Roman" w:hAnsiTheme="minorHAnsi"/>
          <w:i/>
        </w:rPr>
        <w:t xml:space="preserve">Wall Street Journal </w:t>
      </w:r>
      <w:r w:rsidR="003916FD" w:rsidRPr="000F7292">
        <w:rPr>
          <w:rFonts w:asciiTheme="minorHAnsi" w:eastAsia="Times New Roman" w:hAnsiTheme="minorHAnsi"/>
        </w:rPr>
        <w:t>reported in 2014 that, according to “according to an analysis by career-search site Indeed.com…mentions of critical thinking in job postings [had] doubled since 2009” (</w:t>
      </w:r>
      <w:hyperlink r:id="rId16" w:history="1">
        <w:proofErr w:type="spellStart"/>
        <w:r w:rsidR="003916FD" w:rsidRPr="000F7292">
          <w:rPr>
            <w:rStyle w:val="Hyperlink"/>
            <w:rFonts w:asciiTheme="minorHAnsi" w:eastAsia="Times New Roman" w:hAnsiTheme="minorHAnsi"/>
          </w:rPr>
          <w:t>Korn</w:t>
        </w:r>
        <w:proofErr w:type="spellEnd"/>
      </w:hyperlink>
      <w:r w:rsidR="003916FD" w:rsidRPr="000F7292">
        <w:rPr>
          <w:rFonts w:asciiTheme="minorHAnsi" w:eastAsia="Times New Roman" w:hAnsiTheme="minorHAnsi"/>
        </w:rPr>
        <w:t xml:space="preserve">, 2014, para. 3) </w:t>
      </w:r>
    </w:p>
    <w:p w14:paraId="00C65D29" w14:textId="7B2CE9DD" w:rsidR="00404BCA" w:rsidRPr="000F7292" w:rsidRDefault="00404BCA" w:rsidP="00404BCA">
      <w:pPr>
        <w:spacing w:before="100" w:beforeAutospacing="1" w:after="100" w:afterAutospacing="1"/>
        <w:rPr>
          <w:rFonts w:asciiTheme="minorHAnsi" w:eastAsia="Times New Roman" w:hAnsiTheme="minorHAnsi"/>
        </w:rPr>
      </w:pPr>
      <w:r w:rsidRPr="000F7292">
        <w:rPr>
          <w:rFonts w:asciiTheme="minorHAnsi" w:eastAsia="Times New Roman" w:hAnsiTheme="minorHAnsi"/>
        </w:rPr>
        <w:t>As you can see, employers are looking for workers in the modern age to think and communicate, on top of the knowledge and skills specific to individual fields.  </w:t>
      </w:r>
    </w:p>
    <w:p w14:paraId="71CD0B68" w14:textId="4BCF922E" w:rsidR="008033E8" w:rsidRPr="000F7292" w:rsidRDefault="00E31C32" w:rsidP="008033E8">
      <w:pPr>
        <w:rPr>
          <w:rFonts w:asciiTheme="minorHAnsi" w:hAnsiTheme="minorHAnsi"/>
          <w:b/>
        </w:rPr>
      </w:pPr>
      <w:commentRangeStart w:id="19"/>
      <w:r w:rsidRPr="000F7292">
        <w:rPr>
          <w:rFonts w:asciiTheme="minorHAnsi" w:hAnsiTheme="minorHAnsi"/>
          <w:b/>
        </w:rPr>
        <w:t xml:space="preserve">Highlight </w:t>
      </w:r>
      <w:commentRangeEnd w:id="19"/>
      <w:r w:rsidR="006C1F1E">
        <w:rPr>
          <w:rStyle w:val="CommentReference"/>
        </w:rPr>
        <w:commentReference w:id="19"/>
      </w:r>
      <w:r w:rsidRPr="000F7292">
        <w:rPr>
          <w:rFonts w:asciiTheme="minorHAnsi" w:hAnsiTheme="minorHAnsi"/>
          <w:b/>
        </w:rPr>
        <w:t>course description / learning outcomes</w:t>
      </w:r>
      <w:r w:rsidR="00A81937" w:rsidRPr="000F7292">
        <w:rPr>
          <w:rFonts w:asciiTheme="minorHAnsi" w:hAnsiTheme="minorHAnsi"/>
          <w:b/>
        </w:rPr>
        <w:t xml:space="preserve"> (maybe have “unit outcomes” drop-down when students click on each of the course outcomes </w:t>
      </w:r>
    </w:p>
    <w:p w14:paraId="0DD906BC" w14:textId="623B7C8E" w:rsidR="00E31C32" w:rsidRPr="000F7292" w:rsidRDefault="00E31C32" w:rsidP="008033E8">
      <w:pPr>
        <w:rPr>
          <w:rFonts w:asciiTheme="minorHAnsi" w:hAnsiTheme="minorHAnsi"/>
          <w:b/>
        </w:rPr>
      </w:pPr>
      <w:r w:rsidRPr="000F7292">
        <w:rPr>
          <w:rFonts w:asciiTheme="minorHAnsi" w:hAnsiTheme="minorHAnsi"/>
          <w:b/>
        </w:rPr>
        <w:t xml:space="preserve"> </w:t>
      </w:r>
    </w:p>
    <w:p w14:paraId="2B734F94" w14:textId="2D98ECFC" w:rsidR="00DD766F" w:rsidRPr="000F7292" w:rsidRDefault="00EA41B2" w:rsidP="00916C75">
      <w:pPr>
        <w:pStyle w:val="ListParagraph"/>
        <w:numPr>
          <w:ilvl w:val="0"/>
          <w:numId w:val="10"/>
        </w:numPr>
        <w:rPr>
          <w:rFonts w:asciiTheme="minorHAnsi" w:hAnsiTheme="minorHAnsi"/>
        </w:rPr>
      </w:pPr>
      <w:r w:rsidRPr="000F7292">
        <w:rPr>
          <w:rFonts w:asciiTheme="minorHAnsi" w:hAnsiTheme="minorHAnsi"/>
        </w:rPr>
        <w:t xml:space="preserve">Identify purpose, audience, and thesis in a variety of text. </w:t>
      </w:r>
    </w:p>
    <w:p w14:paraId="1F264375" w14:textId="6F5EDB38" w:rsidR="008033E8" w:rsidRPr="000F7292" w:rsidRDefault="009D6F96" w:rsidP="00916C75">
      <w:pPr>
        <w:pStyle w:val="ListParagraph"/>
        <w:numPr>
          <w:ilvl w:val="1"/>
          <w:numId w:val="10"/>
        </w:numPr>
        <w:rPr>
          <w:rFonts w:asciiTheme="minorHAnsi" w:hAnsiTheme="minorHAnsi"/>
        </w:rPr>
      </w:pPr>
      <w:r w:rsidRPr="000F7292">
        <w:rPr>
          <w:rFonts w:asciiTheme="minorHAnsi" w:hAnsiTheme="minorHAnsi"/>
        </w:rPr>
        <w:t xml:space="preserve">Identify reading and writing tasks as they apply to college and the </w:t>
      </w:r>
      <w:r w:rsidR="0050433E" w:rsidRPr="000F7292">
        <w:rPr>
          <w:rFonts w:asciiTheme="minorHAnsi" w:hAnsiTheme="minorHAnsi"/>
        </w:rPr>
        <w:t xml:space="preserve">workplace </w:t>
      </w:r>
    </w:p>
    <w:p w14:paraId="70F48352" w14:textId="7BC8A089" w:rsidR="0050433E" w:rsidRPr="000F7292" w:rsidRDefault="0050433E" w:rsidP="00916C75">
      <w:pPr>
        <w:pStyle w:val="ListParagraph"/>
        <w:numPr>
          <w:ilvl w:val="1"/>
          <w:numId w:val="10"/>
        </w:numPr>
        <w:rPr>
          <w:rFonts w:asciiTheme="minorHAnsi" w:hAnsiTheme="minorHAnsi"/>
        </w:rPr>
      </w:pPr>
      <w:r w:rsidRPr="000F7292">
        <w:rPr>
          <w:rFonts w:asciiTheme="minorHAnsi" w:hAnsiTheme="minorHAnsi"/>
        </w:rPr>
        <w:t>Apply pre-reading skills and strategies</w:t>
      </w:r>
    </w:p>
    <w:p w14:paraId="21BB0578" w14:textId="77777777" w:rsidR="0050433E" w:rsidRPr="000F7292" w:rsidRDefault="0050433E" w:rsidP="00916C75">
      <w:pPr>
        <w:pStyle w:val="ListParagraph"/>
        <w:numPr>
          <w:ilvl w:val="1"/>
          <w:numId w:val="10"/>
        </w:numPr>
        <w:rPr>
          <w:rFonts w:asciiTheme="minorHAnsi" w:hAnsiTheme="minorHAnsi"/>
        </w:rPr>
      </w:pPr>
      <w:r w:rsidRPr="000F7292">
        <w:rPr>
          <w:rFonts w:asciiTheme="minorHAnsi" w:hAnsiTheme="minorHAnsi"/>
        </w:rPr>
        <w:t>Identify purpose and audience for various readings</w:t>
      </w:r>
    </w:p>
    <w:p w14:paraId="0C7C0166" w14:textId="7D0A1BEA" w:rsidR="0050433E" w:rsidRPr="000F7292" w:rsidRDefault="0050433E" w:rsidP="00916C75">
      <w:pPr>
        <w:pStyle w:val="ListParagraph"/>
        <w:numPr>
          <w:ilvl w:val="1"/>
          <w:numId w:val="10"/>
        </w:numPr>
        <w:rPr>
          <w:rFonts w:asciiTheme="minorHAnsi" w:hAnsiTheme="minorHAnsi"/>
        </w:rPr>
      </w:pPr>
      <w:r w:rsidRPr="000F7292">
        <w:rPr>
          <w:rFonts w:asciiTheme="minorHAnsi" w:hAnsiTheme="minorHAnsi"/>
        </w:rPr>
        <w:t>Identify thesis, main ideas, and supporting details in a reading</w:t>
      </w:r>
    </w:p>
    <w:p w14:paraId="6BAB81A1" w14:textId="42F82C3B" w:rsidR="00EA41B2" w:rsidRPr="000F7292" w:rsidRDefault="00EA41B2" w:rsidP="00916C75">
      <w:pPr>
        <w:pStyle w:val="ListParagraph"/>
        <w:numPr>
          <w:ilvl w:val="0"/>
          <w:numId w:val="10"/>
        </w:numPr>
        <w:rPr>
          <w:rFonts w:asciiTheme="minorHAnsi" w:hAnsiTheme="minorHAnsi"/>
        </w:rPr>
      </w:pPr>
      <w:r w:rsidRPr="000F7292">
        <w:rPr>
          <w:rFonts w:asciiTheme="minorHAnsi" w:hAnsiTheme="minorHAnsi"/>
        </w:rPr>
        <w:t xml:space="preserve">Employ critical thinking to </w:t>
      </w:r>
      <w:proofErr w:type="spellStart"/>
      <w:r w:rsidRPr="000F7292">
        <w:rPr>
          <w:rFonts w:asciiTheme="minorHAnsi" w:hAnsiTheme="minorHAnsi"/>
        </w:rPr>
        <w:t>analyse</w:t>
      </w:r>
      <w:proofErr w:type="spellEnd"/>
      <w:r w:rsidRPr="000F7292">
        <w:rPr>
          <w:rFonts w:asciiTheme="minorHAnsi" w:hAnsiTheme="minorHAnsi"/>
        </w:rPr>
        <w:t xml:space="preserve"> source, voice, bias, meaning, argument, and evidence. </w:t>
      </w:r>
    </w:p>
    <w:p w14:paraId="07DDCF35" w14:textId="3C83AEA1" w:rsidR="0050433E" w:rsidRPr="000F7292" w:rsidRDefault="0050433E" w:rsidP="00916C75">
      <w:pPr>
        <w:pStyle w:val="ListParagraph"/>
        <w:numPr>
          <w:ilvl w:val="1"/>
          <w:numId w:val="10"/>
        </w:numPr>
        <w:rPr>
          <w:rFonts w:asciiTheme="minorHAnsi" w:hAnsiTheme="minorHAnsi"/>
        </w:rPr>
      </w:pPr>
      <w:r w:rsidRPr="000F7292">
        <w:rPr>
          <w:rFonts w:asciiTheme="minorHAnsi" w:hAnsiTheme="minorHAnsi"/>
        </w:rPr>
        <w:lastRenderedPageBreak/>
        <w:t>Identify rhetorical patterns and apply them to different writing tasks</w:t>
      </w:r>
    </w:p>
    <w:p w14:paraId="7A5FCC05" w14:textId="4EBFB222" w:rsidR="0050433E" w:rsidRPr="000F7292" w:rsidRDefault="0050433E" w:rsidP="00916C75">
      <w:pPr>
        <w:pStyle w:val="ListParagraph"/>
        <w:numPr>
          <w:ilvl w:val="1"/>
          <w:numId w:val="10"/>
        </w:numPr>
        <w:rPr>
          <w:rFonts w:asciiTheme="minorHAnsi" w:hAnsiTheme="minorHAnsi"/>
        </w:rPr>
      </w:pPr>
      <w:r w:rsidRPr="000F7292">
        <w:rPr>
          <w:rFonts w:asciiTheme="minorHAnsi" w:hAnsiTheme="minorHAnsi"/>
        </w:rPr>
        <w:t>Identify argument, assumptions, and bias in readings</w:t>
      </w:r>
    </w:p>
    <w:p w14:paraId="2B219932" w14:textId="74520872" w:rsidR="0050433E" w:rsidRPr="000F7292" w:rsidRDefault="0050433E" w:rsidP="00916C75">
      <w:pPr>
        <w:pStyle w:val="ListParagraph"/>
        <w:numPr>
          <w:ilvl w:val="1"/>
          <w:numId w:val="10"/>
        </w:numPr>
        <w:rPr>
          <w:rFonts w:asciiTheme="minorHAnsi" w:hAnsiTheme="minorHAnsi"/>
        </w:rPr>
      </w:pPr>
      <w:r w:rsidRPr="000F7292">
        <w:rPr>
          <w:rFonts w:asciiTheme="minorHAnsi" w:hAnsiTheme="minorHAnsi"/>
        </w:rPr>
        <w:t>Evaluate reasons and evidence in a written document</w:t>
      </w:r>
    </w:p>
    <w:p w14:paraId="0A1AE2F2" w14:textId="68388164" w:rsidR="0050433E" w:rsidRPr="000F7292" w:rsidRDefault="0050433E" w:rsidP="00916C75">
      <w:pPr>
        <w:pStyle w:val="ListParagraph"/>
        <w:numPr>
          <w:ilvl w:val="1"/>
          <w:numId w:val="10"/>
        </w:numPr>
        <w:rPr>
          <w:rFonts w:asciiTheme="minorHAnsi" w:hAnsiTheme="minorHAnsi"/>
        </w:rPr>
      </w:pPr>
      <w:r w:rsidRPr="000F7292">
        <w:rPr>
          <w:rFonts w:asciiTheme="minorHAnsi" w:hAnsiTheme="minorHAnsi"/>
        </w:rPr>
        <w:t>Distinguish fact from opinion</w:t>
      </w:r>
    </w:p>
    <w:p w14:paraId="5AC8BF87" w14:textId="46CFB1B0" w:rsidR="0050433E" w:rsidRPr="000F7292" w:rsidRDefault="0050433E" w:rsidP="00916C75">
      <w:pPr>
        <w:pStyle w:val="ListParagraph"/>
        <w:numPr>
          <w:ilvl w:val="1"/>
          <w:numId w:val="10"/>
        </w:numPr>
        <w:rPr>
          <w:rFonts w:asciiTheme="minorHAnsi" w:hAnsiTheme="minorHAnsi"/>
        </w:rPr>
      </w:pPr>
      <w:r w:rsidRPr="000F7292">
        <w:rPr>
          <w:rFonts w:asciiTheme="minorHAnsi" w:hAnsiTheme="minorHAnsi"/>
        </w:rPr>
        <w:t>Infer meaning from a reading</w:t>
      </w:r>
    </w:p>
    <w:p w14:paraId="5EC83DD0" w14:textId="48D207EA" w:rsidR="00EA41B2" w:rsidRPr="000F7292" w:rsidRDefault="00EA41B2" w:rsidP="00916C75">
      <w:pPr>
        <w:pStyle w:val="ListParagraph"/>
        <w:numPr>
          <w:ilvl w:val="0"/>
          <w:numId w:val="10"/>
        </w:numPr>
        <w:rPr>
          <w:rFonts w:asciiTheme="minorHAnsi" w:hAnsiTheme="minorHAnsi"/>
        </w:rPr>
      </w:pPr>
      <w:r w:rsidRPr="000F7292">
        <w:rPr>
          <w:rFonts w:asciiTheme="minorHAnsi" w:hAnsiTheme="minorHAnsi"/>
        </w:rPr>
        <w:t xml:space="preserve">Summarize college-level readings to identify main idea and key points. </w:t>
      </w:r>
    </w:p>
    <w:p w14:paraId="7B30684A" w14:textId="3644405E" w:rsidR="0050433E" w:rsidRPr="000F7292" w:rsidRDefault="0050433E" w:rsidP="00916C75">
      <w:pPr>
        <w:pStyle w:val="ListParagraph"/>
        <w:numPr>
          <w:ilvl w:val="1"/>
          <w:numId w:val="10"/>
        </w:numPr>
        <w:rPr>
          <w:rFonts w:asciiTheme="minorHAnsi" w:hAnsiTheme="minorHAnsi"/>
        </w:rPr>
      </w:pPr>
      <w:r w:rsidRPr="000F7292">
        <w:rPr>
          <w:rFonts w:asciiTheme="minorHAnsi" w:hAnsiTheme="minorHAnsi"/>
        </w:rPr>
        <w:t>Identify main idea and key points</w:t>
      </w:r>
    </w:p>
    <w:p w14:paraId="73662C17" w14:textId="2AB648BE" w:rsidR="0050433E" w:rsidRPr="000F7292" w:rsidRDefault="0050433E" w:rsidP="00916C75">
      <w:pPr>
        <w:pStyle w:val="ListParagraph"/>
        <w:numPr>
          <w:ilvl w:val="1"/>
          <w:numId w:val="10"/>
        </w:numPr>
        <w:rPr>
          <w:rFonts w:asciiTheme="minorHAnsi" w:hAnsiTheme="minorHAnsi"/>
        </w:rPr>
      </w:pPr>
      <w:r w:rsidRPr="000F7292">
        <w:rPr>
          <w:rFonts w:asciiTheme="minorHAnsi" w:hAnsiTheme="minorHAnsi"/>
        </w:rPr>
        <w:t>Organize the points according to the text</w:t>
      </w:r>
    </w:p>
    <w:p w14:paraId="2E115BD8" w14:textId="2F3E960C" w:rsidR="0050433E" w:rsidRPr="000F7292" w:rsidRDefault="0050433E" w:rsidP="00916C75">
      <w:pPr>
        <w:pStyle w:val="ListParagraph"/>
        <w:numPr>
          <w:ilvl w:val="1"/>
          <w:numId w:val="10"/>
        </w:numPr>
        <w:rPr>
          <w:rFonts w:asciiTheme="minorHAnsi" w:hAnsiTheme="minorHAnsi"/>
        </w:rPr>
      </w:pPr>
      <w:r w:rsidRPr="000F7292">
        <w:rPr>
          <w:rFonts w:asciiTheme="minorHAnsi" w:hAnsiTheme="minorHAnsi"/>
        </w:rPr>
        <w:t>Paraphrase passages from written text</w:t>
      </w:r>
    </w:p>
    <w:p w14:paraId="0F0F1D3C" w14:textId="7D10A5BC" w:rsidR="0050433E" w:rsidRPr="000F7292" w:rsidRDefault="0050433E" w:rsidP="00916C75">
      <w:pPr>
        <w:pStyle w:val="ListParagraph"/>
        <w:numPr>
          <w:ilvl w:val="1"/>
          <w:numId w:val="10"/>
        </w:numPr>
        <w:rPr>
          <w:rFonts w:asciiTheme="minorHAnsi" w:hAnsiTheme="minorHAnsi"/>
        </w:rPr>
      </w:pPr>
      <w:r w:rsidRPr="000F7292">
        <w:rPr>
          <w:rFonts w:asciiTheme="minorHAnsi" w:hAnsiTheme="minorHAnsi"/>
        </w:rPr>
        <w:t>Write an academic or workplace summary</w:t>
      </w:r>
    </w:p>
    <w:p w14:paraId="0A89A349" w14:textId="77777777" w:rsidR="0050433E" w:rsidRPr="000F7292" w:rsidRDefault="00EA41B2" w:rsidP="00916C75">
      <w:pPr>
        <w:pStyle w:val="ListParagraph"/>
        <w:numPr>
          <w:ilvl w:val="0"/>
          <w:numId w:val="10"/>
        </w:numPr>
        <w:rPr>
          <w:rFonts w:asciiTheme="minorHAnsi" w:hAnsiTheme="minorHAnsi"/>
        </w:rPr>
      </w:pPr>
      <w:r w:rsidRPr="000F7292">
        <w:rPr>
          <w:rFonts w:asciiTheme="minorHAnsi" w:hAnsiTheme="minorHAnsi"/>
        </w:rPr>
        <w:t xml:space="preserve">Express a point of view in response to a written prompt. </w:t>
      </w:r>
    </w:p>
    <w:p w14:paraId="2CD7F6CC" w14:textId="1BE7A260" w:rsidR="0050433E" w:rsidRPr="000F7292" w:rsidRDefault="0050433E" w:rsidP="00916C75">
      <w:pPr>
        <w:pStyle w:val="ListParagraph"/>
        <w:numPr>
          <w:ilvl w:val="1"/>
          <w:numId w:val="10"/>
        </w:numPr>
        <w:rPr>
          <w:rFonts w:asciiTheme="minorHAnsi" w:hAnsiTheme="minorHAnsi"/>
        </w:rPr>
      </w:pPr>
      <w:r w:rsidRPr="000F7292">
        <w:rPr>
          <w:rFonts w:asciiTheme="minorHAnsi" w:hAnsiTheme="minorHAnsi"/>
        </w:rPr>
        <w:t>Write effectively in response to a prompt</w:t>
      </w:r>
    </w:p>
    <w:p w14:paraId="22CF1C06" w14:textId="296DE671" w:rsidR="0050433E" w:rsidRPr="000F7292" w:rsidRDefault="0050433E" w:rsidP="00916C75">
      <w:pPr>
        <w:pStyle w:val="ListParagraph"/>
        <w:numPr>
          <w:ilvl w:val="1"/>
          <w:numId w:val="10"/>
        </w:numPr>
        <w:rPr>
          <w:rFonts w:asciiTheme="minorHAnsi" w:hAnsiTheme="minorHAnsi"/>
        </w:rPr>
      </w:pPr>
      <w:r w:rsidRPr="000F7292">
        <w:rPr>
          <w:rFonts w:asciiTheme="minorHAnsi" w:hAnsiTheme="minorHAnsi"/>
        </w:rPr>
        <w:t>Write a focused thesis statement and clear topic sentences</w:t>
      </w:r>
    </w:p>
    <w:p w14:paraId="782E5204" w14:textId="5A8590BE" w:rsidR="0050433E" w:rsidRPr="000F7292" w:rsidRDefault="0050433E" w:rsidP="00916C75">
      <w:pPr>
        <w:pStyle w:val="ListParagraph"/>
        <w:numPr>
          <w:ilvl w:val="1"/>
          <w:numId w:val="10"/>
        </w:numPr>
        <w:rPr>
          <w:rFonts w:asciiTheme="minorHAnsi" w:hAnsiTheme="minorHAnsi"/>
        </w:rPr>
      </w:pPr>
      <w:r w:rsidRPr="000F7292">
        <w:rPr>
          <w:rFonts w:asciiTheme="minorHAnsi" w:hAnsiTheme="minorHAnsi"/>
        </w:rPr>
        <w:t>Use appropriate tone and style for the audience and purpose</w:t>
      </w:r>
    </w:p>
    <w:p w14:paraId="6F43231D" w14:textId="18F5CBEF" w:rsidR="0050433E" w:rsidRPr="000F7292" w:rsidRDefault="0050433E" w:rsidP="00916C75">
      <w:pPr>
        <w:pStyle w:val="ListParagraph"/>
        <w:numPr>
          <w:ilvl w:val="1"/>
          <w:numId w:val="10"/>
        </w:numPr>
        <w:rPr>
          <w:rFonts w:asciiTheme="minorHAnsi" w:hAnsiTheme="minorHAnsi"/>
        </w:rPr>
      </w:pPr>
      <w:r w:rsidRPr="000F7292">
        <w:rPr>
          <w:rFonts w:asciiTheme="minorHAnsi" w:hAnsiTheme="minorHAnsi"/>
        </w:rPr>
        <w:t>Express an organized, coherent argument in writing</w:t>
      </w:r>
    </w:p>
    <w:p w14:paraId="3C8685BB" w14:textId="5D49CF9B" w:rsidR="00EA41B2" w:rsidRPr="000F7292" w:rsidRDefault="00EA41B2" w:rsidP="00916C75">
      <w:pPr>
        <w:pStyle w:val="ListParagraph"/>
        <w:numPr>
          <w:ilvl w:val="0"/>
          <w:numId w:val="10"/>
        </w:numPr>
        <w:rPr>
          <w:rFonts w:asciiTheme="minorHAnsi" w:hAnsiTheme="minorHAnsi"/>
        </w:rPr>
      </w:pPr>
      <w:r w:rsidRPr="000F7292">
        <w:rPr>
          <w:rFonts w:asciiTheme="minorHAnsi" w:hAnsiTheme="minorHAnsi"/>
        </w:rPr>
        <w:t xml:space="preserve">Apply the three-step process (plan, write, revise) to create a variety of academic and workplace documents. </w:t>
      </w:r>
    </w:p>
    <w:p w14:paraId="37BCCDF6" w14:textId="77777777" w:rsidR="0050433E" w:rsidRPr="000F7292" w:rsidRDefault="0050433E" w:rsidP="00916C75">
      <w:pPr>
        <w:pStyle w:val="ListParagraph"/>
        <w:numPr>
          <w:ilvl w:val="1"/>
          <w:numId w:val="10"/>
        </w:numPr>
        <w:rPr>
          <w:rFonts w:asciiTheme="minorHAnsi" w:hAnsiTheme="minorHAnsi"/>
        </w:rPr>
      </w:pPr>
      <w:r w:rsidRPr="000F7292">
        <w:rPr>
          <w:rFonts w:asciiTheme="minorHAnsi" w:hAnsiTheme="minorHAnsi"/>
        </w:rPr>
        <w:t>Determine purpose and audience when writing</w:t>
      </w:r>
    </w:p>
    <w:p w14:paraId="1AE75537" w14:textId="1219946D" w:rsidR="0050433E" w:rsidRPr="000F7292" w:rsidRDefault="0050433E" w:rsidP="00916C75">
      <w:pPr>
        <w:pStyle w:val="ListParagraph"/>
        <w:numPr>
          <w:ilvl w:val="1"/>
          <w:numId w:val="10"/>
        </w:numPr>
        <w:rPr>
          <w:rFonts w:asciiTheme="minorHAnsi" w:hAnsiTheme="minorHAnsi"/>
        </w:rPr>
      </w:pPr>
      <w:r w:rsidRPr="000F7292">
        <w:rPr>
          <w:rFonts w:asciiTheme="minorHAnsi" w:hAnsiTheme="minorHAnsi"/>
        </w:rPr>
        <w:t>Develop writing skills by incorporating feedback from others</w:t>
      </w:r>
    </w:p>
    <w:p w14:paraId="28E08761" w14:textId="1042D71D" w:rsidR="0050433E" w:rsidRPr="000F7292" w:rsidRDefault="0050433E" w:rsidP="00916C75">
      <w:pPr>
        <w:pStyle w:val="ListParagraph"/>
        <w:numPr>
          <w:ilvl w:val="1"/>
          <w:numId w:val="10"/>
        </w:numPr>
        <w:rPr>
          <w:rFonts w:asciiTheme="minorHAnsi" w:hAnsiTheme="minorHAnsi"/>
        </w:rPr>
      </w:pPr>
      <w:r w:rsidRPr="000F7292">
        <w:rPr>
          <w:rFonts w:asciiTheme="minorHAnsi" w:hAnsiTheme="minorHAnsi"/>
        </w:rPr>
        <w:t>Apply the three-step writing process (plan, write, revise)</w:t>
      </w:r>
    </w:p>
    <w:p w14:paraId="289D519D" w14:textId="083A8AD6" w:rsidR="0050433E" w:rsidRPr="000F7292" w:rsidRDefault="0050433E" w:rsidP="00916C75">
      <w:pPr>
        <w:pStyle w:val="ListParagraph"/>
        <w:numPr>
          <w:ilvl w:val="1"/>
          <w:numId w:val="10"/>
        </w:numPr>
        <w:rPr>
          <w:rFonts w:asciiTheme="minorHAnsi" w:hAnsiTheme="minorHAnsi"/>
        </w:rPr>
      </w:pPr>
      <w:r w:rsidRPr="000F7292">
        <w:rPr>
          <w:rFonts w:asciiTheme="minorHAnsi" w:hAnsiTheme="minorHAnsi"/>
        </w:rPr>
        <w:t>Create academic and workplace documents</w:t>
      </w:r>
    </w:p>
    <w:p w14:paraId="0931597A" w14:textId="1433C544" w:rsidR="0050433E" w:rsidRPr="000F7292" w:rsidRDefault="0050433E" w:rsidP="00916C75">
      <w:pPr>
        <w:pStyle w:val="ListParagraph"/>
        <w:numPr>
          <w:ilvl w:val="1"/>
          <w:numId w:val="10"/>
        </w:numPr>
        <w:rPr>
          <w:rFonts w:asciiTheme="minorHAnsi" w:hAnsiTheme="minorHAnsi"/>
        </w:rPr>
      </w:pPr>
      <w:r w:rsidRPr="000F7292">
        <w:rPr>
          <w:rFonts w:asciiTheme="minorHAnsi" w:hAnsiTheme="minorHAnsi"/>
        </w:rPr>
        <w:t>Use transitions to create unity and coherence in paragraphs</w:t>
      </w:r>
    </w:p>
    <w:p w14:paraId="26D54513" w14:textId="636129F7" w:rsidR="0050433E" w:rsidRPr="000F7292" w:rsidRDefault="0050433E" w:rsidP="00916C75">
      <w:pPr>
        <w:pStyle w:val="ListParagraph"/>
        <w:numPr>
          <w:ilvl w:val="1"/>
          <w:numId w:val="10"/>
        </w:numPr>
        <w:rPr>
          <w:rFonts w:asciiTheme="minorHAnsi" w:hAnsiTheme="minorHAnsi"/>
        </w:rPr>
      </w:pPr>
      <w:r w:rsidRPr="000F7292">
        <w:rPr>
          <w:rFonts w:asciiTheme="minorHAnsi" w:hAnsiTheme="minorHAnsi"/>
        </w:rPr>
        <w:t>Produce an outline that is unified, organized, and coherent</w:t>
      </w:r>
    </w:p>
    <w:p w14:paraId="4B8FD310" w14:textId="20A9BDFA" w:rsidR="00EA41B2" w:rsidRPr="000F7292" w:rsidRDefault="00EA41B2" w:rsidP="00916C75">
      <w:pPr>
        <w:pStyle w:val="ListParagraph"/>
        <w:numPr>
          <w:ilvl w:val="0"/>
          <w:numId w:val="10"/>
        </w:numPr>
        <w:rPr>
          <w:rFonts w:asciiTheme="minorHAnsi" w:hAnsiTheme="minorHAnsi"/>
        </w:rPr>
      </w:pPr>
      <w:r w:rsidRPr="000F7292">
        <w:rPr>
          <w:rFonts w:asciiTheme="minorHAnsi" w:hAnsiTheme="minorHAnsi"/>
        </w:rPr>
        <w:t xml:space="preserve">Apply knowledge of standard Canadian English grammar, spelling and punctuation to academic and professional writing. </w:t>
      </w:r>
    </w:p>
    <w:p w14:paraId="510EB5BE" w14:textId="31F90504" w:rsidR="0050433E" w:rsidRPr="000F7292" w:rsidRDefault="0050433E" w:rsidP="00916C75">
      <w:pPr>
        <w:pStyle w:val="ListParagraph"/>
        <w:numPr>
          <w:ilvl w:val="1"/>
          <w:numId w:val="10"/>
        </w:numPr>
        <w:rPr>
          <w:rFonts w:asciiTheme="minorHAnsi" w:hAnsiTheme="minorHAnsi"/>
        </w:rPr>
      </w:pPr>
      <w:r w:rsidRPr="000F7292">
        <w:rPr>
          <w:rFonts w:asciiTheme="minorHAnsi" w:hAnsiTheme="minorHAnsi"/>
        </w:rPr>
        <w:t>Apply standard Canadian English to written work</w:t>
      </w:r>
    </w:p>
    <w:p w14:paraId="0FCF833D" w14:textId="5106B3ED" w:rsidR="0050433E" w:rsidRPr="000F7292" w:rsidRDefault="0050433E" w:rsidP="00916C75">
      <w:pPr>
        <w:pStyle w:val="ListParagraph"/>
        <w:numPr>
          <w:ilvl w:val="1"/>
          <w:numId w:val="10"/>
        </w:numPr>
        <w:rPr>
          <w:rFonts w:asciiTheme="minorHAnsi" w:hAnsiTheme="minorHAnsi"/>
        </w:rPr>
      </w:pPr>
      <w:r w:rsidRPr="000F7292">
        <w:rPr>
          <w:rFonts w:asciiTheme="minorHAnsi" w:hAnsiTheme="minorHAnsi"/>
        </w:rPr>
        <w:t>Write correct sentences</w:t>
      </w:r>
    </w:p>
    <w:p w14:paraId="3A7A0897" w14:textId="0F03E6AC" w:rsidR="0050433E" w:rsidRPr="000F7292" w:rsidRDefault="0050433E" w:rsidP="00916C75">
      <w:pPr>
        <w:pStyle w:val="ListParagraph"/>
        <w:numPr>
          <w:ilvl w:val="1"/>
          <w:numId w:val="10"/>
        </w:numPr>
        <w:rPr>
          <w:rFonts w:asciiTheme="minorHAnsi" w:hAnsiTheme="minorHAnsi"/>
        </w:rPr>
      </w:pPr>
      <w:r w:rsidRPr="000F7292">
        <w:rPr>
          <w:rFonts w:asciiTheme="minorHAnsi" w:hAnsiTheme="minorHAnsi"/>
        </w:rPr>
        <w:t>Edit written work for clarity, correctness, conciseness, tone, and accuracy</w:t>
      </w:r>
    </w:p>
    <w:p w14:paraId="60045124" w14:textId="2AE9E8E1" w:rsidR="00EA41B2" w:rsidRPr="000F7292" w:rsidRDefault="00EA41B2" w:rsidP="00916C75">
      <w:pPr>
        <w:pStyle w:val="ListParagraph"/>
        <w:numPr>
          <w:ilvl w:val="0"/>
          <w:numId w:val="10"/>
        </w:numPr>
        <w:rPr>
          <w:rFonts w:asciiTheme="minorHAnsi" w:hAnsiTheme="minorHAnsi"/>
        </w:rPr>
      </w:pPr>
      <w:r w:rsidRPr="000F7292">
        <w:rPr>
          <w:rFonts w:asciiTheme="minorHAnsi" w:hAnsiTheme="minorHAnsi"/>
        </w:rPr>
        <w:t xml:space="preserve">Integrate sources using appropriate documentation format. </w:t>
      </w:r>
    </w:p>
    <w:p w14:paraId="02B32406" w14:textId="1EB4FB87" w:rsidR="0050433E" w:rsidRPr="000F7292" w:rsidRDefault="0050433E" w:rsidP="00916C75">
      <w:pPr>
        <w:pStyle w:val="ListParagraph"/>
        <w:numPr>
          <w:ilvl w:val="1"/>
          <w:numId w:val="10"/>
        </w:numPr>
        <w:rPr>
          <w:rFonts w:asciiTheme="minorHAnsi" w:hAnsiTheme="minorHAnsi"/>
        </w:rPr>
      </w:pPr>
      <w:r w:rsidRPr="000F7292">
        <w:rPr>
          <w:rFonts w:asciiTheme="minorHAnsi" w:hAnsiTheme="minorHAnsi"/>
        </w:rPr>
        <w:t>Apply the research process to write for workplace and academic purposes</w:t>
      </w:r>
    </w:p>
    <w:p w14:paraId="20222E01" w14:textId="041BA3CF" w:rsidR="0050433E" w:rsidRPr="000F7292" w:rsidRDefault="0050433E" w:rsidP="00916C75">
      <w:pPr>
        <w:pStyle w:val="ListParagraph"/>
        <w:numPr>
          <w:ilvl w:val="1"/>
          <w:numId w:val="10"/>
        </w:numPr>
        <w:rPr>
          <w:rFonts w:asciiTheme="minorHAnsi" w:hAnsiTheme="minorHAnsi"/>
        </w:rPr>
      </w:pPr>
      <w:r w:rsidRPr="000F7292">
        <w:rPr>
          <w:rFonts w:asciiTheme="minorHAnsi" w:hAnsiTheme="minorHAnsi"/>
        </w:rPr>
        <w:t>Use the internet and libraries to conduct research</w:t>
      </w:r>
    </w:p>
    <w:p w14:paraId="33680076" w14:textId="14D13F67" w:rsidR="0050433E" w:rsidRPr="000F7292" w:rsidRDefault="0050433E" w:rsidP="00916C75">
      <w:pPr>
        <w:pStyle w:val="ListParagraph"/>
        <w:numPr>
          <w:ilvl w:val="1"/>
          <w:numId w:val="10"/>
        </w:numPr>
        <w:rPr>
          <w:rFonts w:asciiTheme="minorHAnsi" w:hAnsiTheme="minorHAnsi"/>
        </w:rPr>
      </w:pPr>
      <w:r w:rsidRPr="000F7292">
        <w:rPr>
          <w:rFonts w:asciiTheme="minorHAnsi" w:hAnsiTheme="minorHAnsi"/>
        </w:rPr>
        <w:t>Use critical thinking skills to gather and evaluate sources to support a thesis or argument</w:t>
      </w:r>
    </w:p>
    <w:p w14:paraId="23B51DFE" w14:textId="5854AF18" w:rsidR="0050433E" w:rsidRPr="000F7292" w:rsidRDefault="0050433E" w:rsidP="00916C75">
      <w:pPr>
        <w:pStyle w:val="ListParagraph"/>
        <w:numPr>
          <w:ilvl w:val="1"/>
          <w:numId w:val="10"/>
        </w:numPr>
        <w:rPr>
          <w:rFonts w:asciiTheme="minorHAnsi" w:hAnsiTheme="minorHAnsi"/>
        </w:rPr>
      </w:pPr>
      <w:r w:rsidRPr="000F7292">
        <w:rPr>
          <w:rFonts w:asciiTheme="minorHAnsi" w:hAnsiTheme="minorHAnsi"/>
        </w:rPr>
        <w:t>Apply an appropriate style of documentation to avoid plagiarism</w:t>
      </w:r>
    </w:p>
    <w:p w14:paraId="5D1C8984" w14:textId="77777777" w:rsidR="0094229F" w:rsidRPr="000F7292" w:rsidRDefault="0094229F" w:rsidP="0094229F">
      <w:pPr>
        <w:rPr>
          <w:rFonts w:asciiTheme="minorHAnsi" w:hAnsiTheme="minorHAnsi"/>
        </w:rPr>
      </w:pPr>
    </w:p>
    <w:p w14:paraId="63ACFE1D" w14:textId="77777777" w:rsidR="00DB3612" w:rsidRPr="000F7292" w:rsidRDefault="00DB3612" w:rsidP="0094229F">
      <w:pPr>
        <w:rPr>
          <w:rFonts w:asciiTheme="minorHAnsi" w:hAnsiTheme="minorHAnsi"/>
          <w:b/>
        </w:rPr>
      </w:pPr>
      <w:r w:rsidRPr="000F7292">
        <w:rPr>
          <w:rFonts w:asciiTheme="minorHAnsi" w:hAnsiTheme="minorHAnsi"/>
          <w:b/>
        </w:rPr>
        <w:t>ACTIVITY</w:t>
      </w:r>
    </w:p>
    <w:p w14:paraId="3850FF56" w14:textId="7E9D912C" w:rsidR="0094229F" w:rsidRPr="000F7292" w:rsidRDefault="0094229F" w:rsidP="0094229F">
      <w:pPr>
        <w:rPr>
          <w:rFonts w:asciiTheme="minorHAnsi" w:hAnsiTheme="minorHAnsi"/>
        </w:rPr>
      </w:pPr>
      <w:commentRangeStart w:id="20"/>
      <w:r w:rsidRPr="000F7292">
        <w:rPr>
          <w:rFonts w:asciiTheme="minorHAnsi" w:hAnsiTheme="minorHAnsi"/>
        </w:rPr>
        <w:t xml:space="preserve">Survey </w:t>
      </w:r>
      <w:commentRangeEnd w:id="20"/>
      <w:r w:rsidR="006C1F1E">
        <w:rPr>
          <w:rStyle w:val="CommentReference"/>
        </w:rPr>
        <w:commentReference w:id="20"/>
      </w:r>
      <w:r w:rsidRPr="000F7292">
        <w:rPr>
          <w:rFonts w:asciiTheme="minorHAnsi" w:hAnsiTheme="minorHAnsi"/>
        </w:rPr>
        <w:sym w:font="Wingdings" w:char="F0E0"/>
      </w:r>
      <w:r w:rsidRPr="000F7292">
        <w:rPr>
          <w:rFonts w:asciiTheme="minorHAnsi" w:hAnsiTheme="minorHAnsi"/>
        </w:rPr>
        <w:t xml:space="preserve"> Students respond to the following three prompts:</w:t>
      </w:r>
    </w:p>
    <w:p w14:paraId="108894E1" w14:textId="77777777" w:rsidR="0094229F" w:rsidRPr="000F7292" w:rsidRDefault="0094229F" w:rsidP="0094229F">
      <w:pPr>
        <w:rPr>
          <w:rFonts w:asciiTheme="minorHAnsi" w:hAnsiTheme="minorHAnsi"/>
        </w:rPr>
      </w:pPr>
    </w:p>
    <w:p w14:paraId="47B41A5F" w14:textId="77777777" w:rsidR="0094229F" w:rsidRPr="000F7292" w:rsidRDefault="0094229F" w:rsidP="00916C75">
      <w:pPr>
        <w:pStyle w:val="ListParagraph"/>
        <w:numPr>
          <w:ilvl w:val="0"/>
          <w:numId w:val="19"/>
        </w:numPr>
        <w:rPr>
          <w:rFonts w:asciiTheme="minorHAnsi" w:hAnsiTheme="minorHAnsi"/>
        </w:rPr>
      </w:pPr>
      <w:r w:rsidRPr="000F7292">
        <w:rPr>
          <w:rFonts w:asciiTheme="minorHAnsi" w:hAnsiTheme="minorHAnsi"/>
        </w:rPr>
        <w:t xml:space="preserve">Choose three from the selection below that you believe you will use most in your academic career. </w:t>
      </w:r>
    </w:p>
    <w:p w14:paraId="46A0E4A2" w14:textId="77777777" w:rsidR="0094229F" w:rsidRPr="000F7292" w:rsidRDefault="0094229F" w:rsidP="00916C75">
      <w:pPr>
        <w:pStyle w:val="ListParagraph"/>
        <w:numPr>
          <w:ilvl w:val="0"/>
          <w:numId w:val="19"/>
        </w:numPr>
        <w:rPr>
          <w:rFonts w:asciiTheme="minorHAnsi" w:hAnsiTheme="minorHAnsi"/>
        </w:rPr>
      </w:pPr>
      <w:r w:rsidRPr="000F7292">
        <w:rPr>
          <w:rFonts w:asciiTheme="minorHAnsi" w:hAnsiTheme="minorHAnsi"/>
        </w:rPr>
        <w:t xml:space="preserve">Choose three from the selection below that you believe you will use most in your working career. </w:t>
      </w:r>
    </w:p>
    <w:p w14:paraId="73C25330" w14:textId="256FE389" w:rsidR="0094229F" w:rsidRPr="000F7292" w:rsidRDefault="0094229F" w:rsidP="00916C75">
      <w:pPr>
        <w:pStyle w:val="ListParagraph"/>
        <w:numPr>
          <w:ilvl w:val="0"/>
          <w:numId w:val="19"/>
        </w:numPr>
        <w:rPr>
          <w:rFonts w:asciiTheme="minorHAnsi" w:hAnsiTheme="minorHAnsi"/>
        </w:rPr>
      </w:pPr>
      <w:r w:rsidRPr="000F7292">
        <w:rPr>
          <w:rFonts w:asciiTheme="minorHAnsi" w:hAnsiTheme="minorHAnsi"/>
        </w:rPr>
        <w:t xml:space="preserve">Choose the one thing from this list that makes you feel intimidated or apprehensive the most. </w:t>
      </w:r>
    </w:p>
    <w:p w14:paraId="4CCEFE3B" w14:textId="77777777" w:rsidR="0094229F" w:rsidRPr="000F7292" w:rsidRDefault="0094229F" w:rsidP="0094229F">
      <w:pPr>
        <w:rPr>
          <w:rFonts w:asciiTheme="minorHAnsi" w:hAnsiTheme="minorHAnsi"/>
        </w:rPr>
      </w:pPr>
    </w:p>
    <w:p w14:paraId="1D71ADE5" w14:textId="1D26BC35" w:rsidR="0094229F" w:rsidRPr="000F7292" w:rsidRDefault="0094229F" w:rsidP="0094229F">
      <w:pPr>
        <w:rPr>
          <w:rFonts w:asciiTheme="minorHAnsi" w:hAnsiTheme="minorHAnsi"/>
        </w:rPr>
      </w:pPr>
      <w:r w:rsidRPr="000F7292">
        <w:rPr>
          <w:rFonts w:asciiTheme="minorHAnsi" w:hAnsiTheme="minorHAnsi"/>
        </w:rPr>
        <w:t xml:space="preserve">…Based on the following 7 statements (paraphrases of the 7 course learning outcomes) </w:t>
      </w:r>
    </w:p>
    <w:p w14:paraId="30F409BF" w14:textId="77777777" w:rsidR="0094229F" w:rsidRPr="000F7292" w:rsidRDefault="0094229F" w:rsidP="0094229F">
      <w:pPr>
        <w:rPr>
          <w:rFonts w:asciiTheme="minorHAnsi" w:hAnsiTheme="minorHAnsi"/>
        </w:rPr>
      </w:pPr>
    </w:p>
    <w:p w14:paraId="41898F5D" w14:textId="77777777" w:rsidR="0094229F" w:rsidRPr="000F7292" w:rsidRDefault="0094229F" w:rsidP="0094229F">
      <w:pPr>
        <w:rPr>
          <w:rFonts w:asciiTheme="minorHAnsi" w:hAnsiTheme="minorHAnsi"/>
        </w:rPr>
      </w:pPr>
      <w:r w:rsidRPr="000F7292">
        <w:rPr>
          <w:rFonts w:asciiTheme="minorHAnsi" w:hAnsiTheme="minorHAnsi"/>
        </w:rPr>
        <w:t>Statements</w:t>
      </w:r>
    </w:p>
    <w:p w14:paraId="554DCD68" w14:textId="77777777" w:rsidR="0094229F" w:rsidRPr="000F7292" w:rsidRDefault="0094229F" w:rsidP="00916C75">
      <w:pPr>
        <w:numPr>
          <w:ilvl w:val="0"/>
          <w:numId w:val="17"/>
        </w:numPr>
        <w:rPr>
          <w:rFonts w:asciiTheme="minorHAnsi" w:hAnsiTheme="minorHAnsi"/>
        </w:rPr>
      </w:pPr>
      <w:r w:rsidRPr="000F7292">
        <w:rPr>
          <w:rFonts w:asciiTheme="minorHAnsi" w:hAnsiTheme="minorHAnsi"/>
        </w:rPr>
        <w:t>I will use reading skills to understand the audience, purpose, and main idea of various texts.</w:t>
      </w:r>
    </w:p>
    <w:p w14:paraId="24CDFAD4" w14:textId="77777777" w:rsidR="0094229F" w:rsidRPr="000F7292" w:rsidRDefault="0094229F" w:rsidP="00916C75">
      <w:pPr>
        <w:numPr>
          <w:ilvl w:val="0"/>
          <w:numId w:val="17"/>
        </w:numPr>
        <w:rPr>
          <w:rFonts w:asciiTheme="minorHAnsi" w:hAnsiTheme="minorHAnsi"/>
        </w:rPr>
      </w:pPr>
      <w:r w:rsidRPr="000F7292">
        <w:rPr>
          <w:rFonts w:asciiTheme="minorHAnsi" w:hAnsiTheme="minorHAnsi"/>
        </w:rPr>
        <w:t xml:space="preserve">I will be asked to use critical thinking skills and respond to questions of bias, evidence and source in a variety of texts. </w:t>
      </w:r>
    </w:p>
    <w:p w14:paraId="0D1C6E03" w14:textId="77777777" w:rsidR="0094229F" w:rsidRPr="000F7292" w:rsidRDefault="0094229F" w:rsidP="00916C75">
      <w:pPr>
        <w:numPr>
          <w:ilvl w:val="0"/>
          <w:numId w:val="17"/>
        </w:numPr>
        <w:rPr>
          <w:rFonts w:asciiTheme="minorHAnsi" w:hAnsiTheme="minorHAnsi"/>
        </w:rPr>
      </w:pPr>
      <w:r w:rsidRPr="000F7292">
        <w:rPr>
          <w:rFonts w:asciiTheme="minorHAnsi" w:hAnsiTheme="minorHAnsi"/>
        </w:rPr>
        <w:t>I will need to summarize video, texts, ideas or designs.</w:t>
      </w:r>
    </w:p>
    <w:p w14:paraId="16B51826" w14:textId="77777777" w:rsidR="0094229F" w:rsidRPr="000F7292" w:rsidRDefault="0094229F" w:rsidP="00916C75">
      <w:pPr>
        <w:numPr>
          <w:ilvl w:val="0"/>
          <w:numId w:val="17"/>
        </w:numPr>
        <w:rPr>
          <w:rFonts w:asciiTheme="minorHAnsi" w:hAnsiTheme="minorHAnsi"/>
        </w:rPr>
      </w:pPr>
      <w:r w:rsidRPr="000F7292">
        <w:rPr>
          <w:rFonts w:asciiTheme="minorHAnsi" w:hAnsiTheme="minorHAnsi"/>
        </w:rPr>
        <w:t xml:space="preserve">I will need to confidently and effectively give my point of view in response to a problem or question. </w:t>
      </w:r>
    </w:p>
    <w:p w14:paraId="3C6C1FFA" w14:textId="77777777" w:rsidR="0094229F" w:rsidRPr="000F7292" w:rsidRDefault="0094229F" w:rsidP="00916C75">
      <w:pPr>
        <w:numPr>
          <w:ilvl w:val="0"/>
          <w:numId w:val="17"/>
        </w:numPr>
        <w:rPr>
          <w:rFonts w:asciiTheme="minorHAnsi" w:hAnsiTheme="minorHAnsi"/>
        </w:rPr>
      </w:pPr>
      <w:r w:rsidRPr="000F7292">
        <w:rPr>
          <w:rFonts w:asciiTheme="minorHAnsi" w:hAnsiTheme="minorHAnsi"/>
        </w:rPr>
        <w:t xml:space="preserve">I will need to plan, write, and revise written pieces of work. </w:t>
      </w:r>
    </w:p>
    <w:p w14:paraId="1B13A02D" w14:textId="77777777" w:rsidR="0094229F" w:rsidRPr="000F7292" w:rsidRDefault="0094229F" w:rsidP="00916C75">
      <w:pPr>
        <w:numPr>
          <w:ilvl w:val="0"/>
          <w:numId w:val="17"/>
        </w:numPr>
        <w:rPr>
          <w:rFonts w:asciiTheme="minorHAnsi" w:hAnsiTheme="minorHAnsi"/>
        </w:rPr>
      </w:pPr>
      <w:r w:rsidRPr="000F7292">
        <w:rPr>
          <w:rFonts w:asciiTheme="minorHAnsi" w:hAnsiTheme="minorHAnsi"/>
        </w:rPr>
        <w:t>I will be expected to use standard Canadian English grammar in all of my communications.</w:t>
      </w:r>
    </w:p>
    <w:p w14:paraId="5AF49678" w14:textId="77777777" w:rsidR="0094229F" w:rsidRPr="000F7292" w:rsidRDefault="0094229F" w:rsidP="00916C75">
      <w:pPr>
        <w:numPr>
          <w:ilvl w:val="0"/>
          <w:numId w:val="17"/>
        </w:numPr>
        <w:rPr>
          <w:rFonts w:asciiTheme="minorHAnsi" w:hAnsiTheme="minorHAnsi"/>
        </w:rPr>
      </w:pPr>
      <w:r w:rsidRPr="000F7292">
        <w:rPr>
          <w:rFonts w:asciiTheme="minorHAnsi" w:hAnsiTheme="minorHAnsi"/>
        </w:rPr>
        <w:t>I will be able to locate and use appropriate sources to support my opinions and reference these sources in an appropriate manner.</w:t>
      </w:r>
    </w:p>
    <w:p w14:paraId="720EEC3B" w14:textId="77777777" w:rsidR="0094229F" w:rsidRPr="000F7292" w:rsidRDefault="0094229F" w:rsidP="0094229F">
      <w:pPr>
        <w:rPr>
          <w:rFonts w:asciiTheme="minorHAnsi" w:hAnsiTheme="minorHAnsi"/>
        </w:rPr>
      </w:pPr>
    </w:p>
    <w:p w14:paraId="4708080B" w14:textId="347ED62D" w:rsidR="0094229F" w:rsidRPr="000F7292" w:rsidRDefault="0094229F" w:rsidP="0094229F">
      <w:pPr>
        <w:rPr>
          <w:rFonts w:asciiTheme="minorHAnsi" w:hAnsiTheme="minorHAnsi"/>
        </w:rPr>
      </w:pPr>
      <w:r w:rsidRPr="000F7292">
        <w:rPr>
          <w:rFonts w:asciiTheme="minorHAnsi" w:hAnsiTheme="minorHAnsi"/>
        </w:rPr>
        <w:t>After they complete the survey, instructor responses would be provided in response to their choices for the third prompt only:</w:t>
      </w:r>
    </w:p>
    <w:p w14:paraId="096CF850" w14:textId="77777777" w:rsidR="0094229F" w:rsidRPr="000F7292" w:rsidRDefault="0094229F" w:rsidP="0094229F">
      <w:pPr>
        <w:rPr>
          <w:rFonts w:asciiTheme="minorHAnsi" w:hAnsiTheme="minorHAnsi"/>
        </w:rPr>
      </w:pPr>
    </w:p>
    <w:p w14:paraId="5E732B53" w14:textId="77777777" w:rsidR="0094229F" w:rsidRPr="000F7292" w:rsidRDefault="0094229F" w:rsidP="0094229F">
      <w:pPr>
        <w:rPr>
          <w:rFonts w:asciiTheme="minorHAnsi" w:hAnsiTheme="minorHAnsi"/>
        </w:rPr>
      </w:pPr>
      <w:r w:rsidRPr="000F7292">
        <w:rPr>
          <w:rFonts w:asciiTheme="minorHAnsi" w:hAnsiTheme="minorHAnsi"/>
        </w:rPr>
        <w:t>Instructor response</w:t>
      </w:r>
    </w:p>
    <w:p w14:paraId="0351FB34" w14:textId="77777777" w:rsidR="0094229F" w:rsidRPr="000F7292" w:rsidRDefault="0094229F" w:rsidP="00916C75">
      <w:pPr>
        <w:numPr>
          <w:ilvl w:val="0"/>
          <w:numId w:val="18"/>
        </w:numPr>
        <w:rPr>
          <w:rFonts w:asciiTheme="minorHAnsi" w:hAnsiTheme="minorHAnsi"/>
        </w:rPr>
      </w:pPr>
      <w:r w:rsidRPr="000F7292">
        <w:rPr>
          <w:rFonts w:asciiTheme="minorHAnsi" w:hAnsiTheme="minorHAnsi"/>
        </w:rPr>
        <w:t xml:space="preserve">We are going to tackle learning about tailoring our writing to our audience and purpose very early on in this class and we will continue to come back to these ideas through the whole class! </w:t>
      </w:r>
    </w:p>
    <w:p w14:paraId="7B1EB5FB" w14:textId="77777777" w:rsidR="0094229F" w:rsidRPr="000F7292" w:rsidRDefault="0094229F" w:rsidP="00916C75">
      <w:pPr>
        <w:numPr>
          <w:ilvl w:val="0"/>
          <w:numId w:val="18"/>
        </w:numPr>
        <w:rPr>
          <w:rFonts w:asciiTheme="minorHAnsi" w:hAnsiTheme="minorHAnsi"/>
        </w:rPr>
      </w:pPr>
      <w:r w:rsidRPr="000F7292">
        <w:rPr>
          <w:rFonts w:asciiTheme="minorHAnsi" w:hAnsiTheme="minorHAnsi"/>
        </w:rPr>
        <w:t xml:space="preserve">In a society that often provides us with information overload, it is important that we learn to think critically about all the information we are presented with. You will be asked to do this many times in this class, and you will be able to practice your responses to different texts. </w:t>
      </w:r>
    </w:p>
    <w:p w14:paraId="643851F3" w14:textId="77777777" w:rsidR="0094229F" w:rsidRPr="000F7292" w:rsidRDefault="0094229F" w:rsidP="00916C75">
      <w:pPr>
        <w:numPr>
          <w:ilvl w:val="0"/>
          <w:numId w:val="18"/>
        </w:numPr>
        <w:rPr>
          <w:rFonts w:asciiTheme="minorHAnsi" w:hAnsiTheme="minorHAnsi"/>
        </w:rPr>
      </w:pPr>
      <w:r w:rsidRPr="000F7292">
        <w:rPr>
          <w:rFonts w:asciiTheme="minorHAnsi" w:hAnsiTheme="minorHAnsi"/>
        </w:rPr>
        <w:t>Learning to summarize is a skill but learning this skill is something that we will practice through the whole course. With practice, you can become a lean, mean summarizing machine!</w:t>
      </w:r>
    </w:p>
    <w:p w14:paraId="5FACBA1B" w14:textId="77777777" w:rsidR="0094229F" w:rsidRPr="000F7292" w:rsidRDefault="0094229F" w:rsidP="00916C75">
      <w:pPr>
        <w:numPr>
          <w:ilvl w:val="0"/>
          <w:numId w:val="18"/>
        </w:numPr>
        <w:rPr>
          <w:rFonts w:asciiTheme="minorHAnsi" w:hAnsiTheme="minorHAnsi"/>
        </w:rPr>
      </w:pPr>
      <w:r w:rsidRPr="000F7292">
        <w:rPr>
          <w:rFonts w:asciiTheme="minorHAnsi" w:hAnsiTheme="minorHAnsi"/>
        </w:rPr>
        <w:t xml:space="preserve">We all know someone who can give their point of view on a topic whether its asked for or not. Through this course you will practice giving your point of view in a professional manner that illustrates your attention to sound research to support what you think. </w:t>
      </w:r>
    </w:p>
    <w:p w14:paraId="006C8E0E" w14:textId="77777777" w:rsidR="0094229F" w:rsidRPr="000F7292" w:rsidRDefault="0094229F" w:rsidP="00916C75">
      <w:pPr>
        <w:numPr>
          <w:ilvl w:val="0"/>
          <w:numId w:val="18"/>
        </w:numPr>
        <w:rPr>
          <w:rFonts w:asciiTheme="minorHAnsi" w:hAnsiTheme="minorHAnsi"/>
        </w:rPr>
      </w:pPr>
      <w:r w:rsidRPr="000F7292">
        <w:rPr>
          <w:rFonts w:asciiTheme="minorHAnsi" w:hAnsiTheme="minorHAnsi"/>
        </w:rPr>
        <w:t xml:space="preserve">We don’t always get things write… I mean right! Learning to plan, write, and then revise will improve your writing skills. Better than that it will likely save you time, improve your grades, and maybe even earn you a promotion one day! </w:t>
      </w:r>
    </w:p>
    <w:p w14:paraId="5F92664E" w14:textId="77777777" w:rsidR="0094229F" w:rsidRPr="000F7292" w:rsidRDefault="0094229F" w:rsidP="00916C75">
      <w:pPr>
        <w:numPr>
          <w:ilvl w:val="0"/>
          <w:numId w:val="18"/>
        </w:numPr>
        <w:rPr>
          <w:rFonts w:asciiTheme="minorHAnsi" w:hAnsiTheme="minorHAnsi"/>
        </w:rPr>
      </w:pPr>
      <w:r w:rsidRPr="000F7292">
        <w:rPr>
          <w:rFonts w:asciiTheme="minorHAnsi" w:hAnsiTheme="minorHAnsi"/>
        </w:rPr>
        <w:t>Don’t know where to place a comma? Hint: the correct place is not shaking them onto your paper like sprinkles on a sundae. Can’t remember when to use effect and affect? You are not alone! Practicing using proper Canadian English and grammar is something that we are going to focus on all term. We will start small and build you up to be a grammar star!</w:t>
      </w:r>
    </w:p>
    <w:p w14:paraId="0E6BB986" w14:textId="77777777" w:rsidR="0094229F" w:rsidRPr="000F7292" w:rsidRDefault="0094229F" w:rsidP="00916C75">
      <w:pPr>
        <w:numPr>
          <w:ilvl w:val="0"/>
          <w:numId w:val="18"/>
        </w:numPr>
        <w:rPr>
          <w:rFonts w:asciiTheme="minorHAnsi" w:hAnsiTheme="minorHAnsi"/>
        </w:rPr>
      </w:pPr>
      <w:r w:rsidRPr="000F7292">
        <w:rPr>
          <w:rFonts w:asciiTheme="minorHAnsi" w:hAnsiTheme="minorHAnsi"/>
        </w:rPr>
        <w:t xml:space="preserve">No one likes a thief! You are going to learn how to let others know that you are using someone else’s words and ideas, so that you aren’t accused of stealing them. I will make </w:t>
      </w:r>
      <w:r w:rsidRPr="000F7292">
        <w:rPr>
          <w:rFonts w:asciiTheme="minorHAnsi" w:hAnsiTheme="minorHAnsi"/>
        </w:rPr>
        <w:lastRenderedPageBreak/>
        <w:t xml:space="preserve">sure to let you know where to find resources to help and give you feedback to help you learn how to reference your materials through the whole term. </w:t>
      </w:r>
    </w:p>
    <w:p w14:paraId="00EB5046" w14:textId="77777777" w:rsidR="0094229F" w:rsidRPr="000F7292" w:rsidRDefault="0094229F" w:rsidP="0094229F">
      <w:pPr>
        <w:rPr>
          <w:rFonts w:asciiTheme="minorHAnsi" w:hAnsiTheme="minorHAnsi"/>
        </w:rPr>
      </w:pPr>
    </w:p>
    <w:p w14:paraId="2A82C51D" w14:textId="77777777" w:rsidR="0094229F" w:rsidRPr="000F7292" w:rsidRDefault="0094229F" w:rsidP="0094229F">
      <w:pPr>
        <w:rPr>
          <w:rFonts w:asciiTheme="minorHAnsi" w:hAnsiTheme="minorHAnsi"/>
        </w:rPr>
      </w:pPr>
    </w:p>
    <w:p w14:paraId="4ED56720" w14:textId="01ECC1DD" w:rsidR="0094229F" w:rsidRPr="000F7292" w:rsidRDefault="0094229F" w:rsidP="0094229F">
      <w:pPr>
        <w:rPr>
          <w:rFonts w:asciiTheme="minorHAnsi" w:hAnsiTheme="minorHAnsi"/>
          <w:b/>
          <w:i/>
        </w:rPr>
      </w:pPr>
      <w:r w:rsidRPr="000F7292">
        <w:rPr>
          <w:rFonts w:asciiTheme="minorHAnsi" w:hAnsiTheme="minorHAnsi"/>
        </w:rPr>
        <w:t>(</w:t>
      </w:r>
      <w:commentRangeStart w:id="21"/>
      <w:r w:rsidRPr="000F7292">
        <w:rPr>
          <w:rFonts w:asciiTheme="minorHAnsi" w:hAnsiTheme="minorHAnsi"/>
        </w:rPr>
        <w:t>As students complete the task</w:t>
      </w:r>
      <w:commentRangeEnd w:id="21"/>
      <w:r w:rsidR="00DB7D50">
        <w:rPr>
          <w:rStyle w:val="CommentReference"/>
        </w:rPr>
        <w:commentReference w:id="21"/>
      </w:r>
      <w:r w:rsidRPr="000F7292">
        <w:rPr>
          <w:rFonts w:asciiTheme="minorHAnsi" w:hAnsiTheme="minorHAnsi"/>
        </w:rPr>
        <w:t>, it would be great if they could see a tallied, anonymous infographic showing what was chosen by their peers.)</w:t>
      </w:r>
    </w:p>
    <w:p w14:paraId="3FC049A0" w14:textId="77777777" w:rsidR="0094229F" w:rsidRPr="000F7292" w:rsidRDefault="0094229F" w:rsidP="00DD766F">
      <w:pPr>
        <w:rPr>
          <w:rFonts w:asciiTheme="minorHAnsi" w:hAnsiTheme="minorHAnsi"/>
        </w:rPr>
      </w:pPr>
    </w:p>
    <w:p w14:paraId="1691F5F9" w14:textId="547DBDC5" w:rsidR="00DB3612" w:rsidRPr="000F7292" w:rsidRDefault="00DB3612" w:rsidP="008033E8">
      <w:pPr>
        <w:rPr>
          <w:rFonts w:asciiTheme="minorHAnsi" w:hAnsiTheme="minorHAnsi"/>
          <w:b/>
        </w:rPr>
      </w:pPr>
      <w:r w:rsidRPr="000F7292">
        <w:rPr>
          <w:rFonts w:asciiTheme="minorHAnsi" w:hAnsiTheme="minorHAnsi"/>
          <w:b/>
        </w:rPr>
        <w:t xml:space="preserve">ACTIVITY </w:t>
      </w:r>
    </w:p>
    <w:p w14:paraId="59E41052" w14:textId="76E6125E" w:rsidR="00E31C32" w:rsidRPr="000F7292" w:rsidRDefault="00DB3612" w:rsidP="008033E8">
      <w:pPr>
        <w:rPr>
          <w:rFonts w:asciiTheme="minorHAnsi" w:hAnsiTheme="minorHAnsi"/>
        </w:rPr>
      </w:pPr>
      <w:r w:rsidRPr="000F7292">
        <w:rPr>
          <w:rFonts w:asciiTheme="minorHAnsi" w:hAnsiTheme="minorHAnsi"/>
        </w:rPr>
        <w:t xml:space="preserve">Students </w:t>
      </w:r>
      <w:r w:rsidR="00E31C32" w:rsidRPr="000F7292">
        <w:rPr>
          <w:rFonts w:asciiTheme="minorHAnsi" w:hAnsiTheme="minorHAnsi"/>
        </w:rPr>
        <w:t xml:space="preserve">match workplace scenarios to skills connected to learning outcomes </w:t>
      </w:r>
    </w:p>
    <w:p w14:paraId="1C945C6B" w14:textId="77777777" w:rsidR="00DC3797" w:rsidRPr="000F7292" w:rsidRDefault="00DC3797" w:rsidP="008033E8">
      <w:pPr>
        <w:rPr>
          <w:rFonts w:asciiTheme="minorHAnsi" w:hAnsiTheme="minorHAnsi"/>
        </w:rPr>
      </w:pPr>
    </w:p>
    <w:p w14:paraId="3ABE2CD1" w14:textId="7D0986F1" w:rsidR="004A2718" w:rsidRPr="000F7292" w:rsidRDefault="004A2718" w:rsidP="004A2718">
      <w:pPr>
        <w:ind w:left="360"/>
        <w:rPr>
          <w:rFonts w:asciiTheme="minorHAnsi" w:hAnsiTheme="minorHAnsi"/>
        </w:rPr>
      </w:pPr>
      <w:r w:rsidRPr="000F7292">
        <w:rPr>
          <w:rFonts w:asciiTheme="minorHAnsi" w:hAnsiTheme="minorHAnsi"/>
        </w:rPr>
        <w:t>Business</w:t>
      </w:r>
    </w:p>
    <w:p w14:paraId="04FA72B1" w14:textId="0F3144E1" w:rsidR="005747AB" w:rsidRPr="000F7292" w:rsidRDefault="005747AB" w:rsidP="00916C75">
      <w:pPr>
        <w:pStyle w:val="ListParagraph"/>
        <w:numPr>
          <w:ilvl w:val="0"/>
          <w:numId w:val="23"/>
        </w:numPr>
        <w:rPr>
          <w:rFonts w:asciiTheme="minorHAnsi" w:hAnsiTheme="minorHAnsi"/>
        </w:rPr>
      </w:pPr>
      <w:r w:rsidRPr="000F7292">
        <w:rPr>
          <w:rFonts w:asciiTheme="minorHAnsi" w:hAnsiTheme="minorHAnsi"/>
        </w:rPr>
        <w:t>A marketing rep needs t</w:t>
      </w:r>
      <w:r w:rsidR="009A6B73" w:rsidRPr="000F7292">
        <w:rPr>
          <w:rFonts w:asciiTheme="minorHAnsi" w:hAnsiTheme="minorHAnsi"/>
        </w:rPr>
        <w:t xml:space="preserve">o identify the needs of his potential clients before she can prepare a successful sales presentation (1)  </w:t>
      </w:r>
    </w:p>
    <w:p w14:paraId="170EB5C3" w14:textId="6A03E759" w:rsidR="005747AB" w:rsidRPr="000F7292" w:rsidRDefault="009A6B73" w:rsidP="00916C75">
      <w:pPr>
        <w:pStyle w:val="ListParagraph"/>
        <w:numPr>
          <w:ilvl w:val="0"/>
          <w:numId w:val="23"/>
        </w:numPr>
        <w:rPr>
          <w:rFonts w:asciiTheme="minorHAnsi" w:hAnsiTheme="minorHAnsi"/>
        </w:rPr>
      </w:pPr>
      <w:r w:rsidRPr="000F7292">
        <w:rPr>
          <w:rFonts w:asciiTheme="minorHAnsi" w:hAnsiTheme="minorHAnsi"/>
        </w:rPr>
        <w:t>In order to win start-up funding from an investor, an entrepreneur</w:t>
      </w:r>
      <w:r w:rsidR="005747AB" w:rsidRPr="000F7292">
        <w:rPr>
          <w:rFonts w:asciiTheme="minorHAnsi" w:hAnsiTheme="minorHAnsi"/>
        </w:rPr>
        <w:t xml:space="preserve"> needs to</w:t>
      </w:r>
      <w:r w:rsidRPr="000F7292">
        <w:rPr>
          <w:rFonts w:asciiTheme="minorHAnsi" w:hAnsiTheme="minorHAnsi"/>
        </w:rPr>
        <w:t xml:space="preserve"> prepare a business plan that includes a detailed and accurate forecast of potential earnings </w:t>
      </w:r>
      <w:r w:rsidR="00CA75F1" w:rsidRPr="000F7292">
        <w:rPr>
          <w:rFonts w:asciiTheme="minorHAnsi" w:hAnsiTheme="minorHAnsi"/>
        </w:rPr>
        <w:t>(7)</w:t>
      </w:r>
      <w:r w:rsidRPr="000F7292">
        <w:rPr>
          <w:rFonts w:asciiTheme="minorHAnsi" w:hAnsiTheme="minorHAnsi"/>
        </w:rPr>
        <w:t xml:space="preserve"> </w:t>
      </w:r>
    </w:p>
    <w:p w14:paraId="06BA4FE4" w14:textId="6D3B26E6" w:rsidR="00FB2A1E" w:rsidRPr="000F7292" w:rsidRDefault="003C69BD" w:rsidP="00916C75">
      <w:pPr>
        <w:pStyle w:val="ListParagraph"/>
        <w:numPr>
          <w:ilvl w:val="0"/>
          <w:numId w:val="23"/>
        </w:numPr>
        <w:rPr>
          <w:rFonts w:asciiTheme="minorHAnsi" w:hAnsiTheme="minorHAnsi"/>
        </w:rPr>
      </w:pPr>
      <w:r w:rsidRPr="000F7292">
        <w:rPr>
          <w:rFonts w:asciiTheme="minorHAnsi" w:hAnsiTheme="minorHAnsi"/>
        </w:rPr>
        <w:t xml:space="preserve">A human resources </w:t>
      </w:r>
      <w:r w:rsidR="00FB2A1E" w:rsidRPr="000F7292">
        <w:rPr>
          <w:rFonts w:asciiTheme="minorHAnsi" w:hAnsiTheme="minorHAnsi"/>
        </w:rPr>
        <w:t>manager needs t</w:t>
      </w:r>
      <w:r w:rsidR="00F37480" w:rsidRPr="000F7292">
        <w:rPr>
          <w:rFonts w:asciiTheme="minorHAnsi" w:hAnsiTheme="minorHAnsi"/>
        </w:rPr>
        <w:t>o write a proposal to the vice-presi</w:t>
      </w:r>
      <w:r w:rsidR="00623595" w:rsidRPr="000F7292">
        <w:rPr>
          <w:rFonts w:asciiTheme="minorHAnsi" w:hAnsiTheme="minorHAnsi"/>
        </w:rPr>
        <w:t>dent of the company to fund two new junior HR jobs in the department. (5)</w:t>
      </w:r>
    </w:p>
    <w:p w14:paraId="735B9E40" w14:textId="77777777" w:rsidR="00DB3612" w:rsidRPr="000F7292" w:rsidRDefault="00DB3612" w:rsidP="004A2718">
      <w:pPr>
        <w:ind w:left="360"/>
        <w:rPr>
          <w:rFonts w:asciiTheme="minorHAnsi" w:hAnsiTheme="minorHAnsi"/>
        </w:rPr>
      </w:pPr>
    </w:p>
    <w:p w14:paraId="639D308B" w14:textId="77777777" w:rsidR="00DB3612" w:rsidRPr="000F7292" w:rsidRDefault="00DB3612" w:rsidP="004A2718">
      <w:pPr>
        <w:ind w:left="360"/>
        <w:rPr>
          <w:rFonts w:asciiTheme="minorHAnsi" w:hAnsiTheme="minorHAnsi"/>
        </w:rPr>
      </w:pPr>
    </w:p>
    <w:p w14:paraId="020E6371" w14:textId="73394510" w:rsidR="004A2718" w:rsidRPr="000F7292" w:rsidRDefault="004A2718" w:rsidP="004A2718">
      <w:pPr>
        <w:ind w:left="360"/>
        <w:rPr>
          <w:rFonts w:asciiTheme="minorHAnsi" w:hAnsiTheme="minorHAnsi"/>
        </w:rPr>
      </w:pPr>
      <w:r w:rsidRPr="000F7292">
        <w:rPr>
          <w:rFonts w:asciiTheme="minorHAnsi" w:hAnsiTheme="minorHAnsi"/>
        </w:rPr>
        <w:t xml:space="preserve">Health Care </w:t>
      </w:r>
    </w:p>
    <w:p w14:paraId="508003E9" w14:textId="1472483E" w:rsidR="005747AB" w:rsidRPr="000F7292" w:rsidRDefault="005747AB" w:rsidP="00916C75">
      <w:pPr>
        <w:pStyle w:val="ListParagraph"/>
        <w:numPr>
          <w:ilvl w:val="0"/>
          <w:numId w:val="23"/>
        </w:numPr>
        <w:rPr>
          <w:rFonts w:asciiTheme="minorHAnsi" w:hAnsiTheme="minorHAnsi"/>
        </w:rPr>
      </w:pPr>
      <w:r w:rsidRPr="000F7292">
        <w:rPr>
          <w:rFonts w:asciiTheme="minorHAnsi" w:hAnsiTheme="minorHAnsi"/>
        </w:rPr>
        <w:t>A fitness trainer needs t</w:t>
      </w:r>
      <w:r w:rsidR="00CA75F1" w:rsidRPr="000F7292">
        <w:rPr>
          <w:rFonts w:asciiTheme="minorHAnsi" w:hAnsiTheme="minorHAnsi"/>
        </w:rPr>
        <w:t>o present his client with a detailed fitness plan and explain why it’s the appropriate plan for the client’s needs (4)</w:t>
      </w:r>
    </w:p>
    <w:p w14:paraId="7BF56EA1" w14:textId="0E4EF352" w:rsidR="00417A4F" w:rsidRPr="000F7292" w:rsidRDefault="005747AB" w:rsidP="00916C75">
      <w:pPr>
        <w:pStyle w:val="ListParagraph"/>
        <w:numPr>
          <w:ilvl w:val="0"/>
          <w:numId w:val="23"/>
        </w:numPr>
        <w:rPr>
          <w:rFonts w:asciiTheme="minorHAnsi" w:hAnsiTheme="minorHAnsi"/>
        </w:rPr>
      </w:pPr>
      <w:r w:rsidRPr="000F7292">
        <w:rPr>
          <w:rFonts w:asciiTheme="minorHAnsi" w:hAnsiTheme="minorHAnsi"/>
        </w:rPr>
        <w:t>A nurse needs to</w:t>
      </w:r>
      <w:r w:rsidR="00FB2A1E" w:rsidRPr="000F7292">
        <w:rPr>
          <w:rFonts w:asciiTheme="minorHAnsi" w:hAnsiTheme="minorHAnsi"/>
        </w:rPr>
        <w:t xml:space="preserve"> accurately and concisely</w:t>
      </w:r>
      <w:r w:rsidR="00A707DD" w:rsidRPr="000F7292">
        <w:rPr>
          <w:rFonts w:asciiTheme="minorHAnsi" w:hAnsiTheme="minorHAnsi"/>
        </w:rPr>
        <w:t xml:space="preserve"> </w:t>
      </w:r>
      <w:r w:rsidR="00FB2A1E" w:rsidRPr="000F7292">
        <w:rPr>
          <w:rFonts w:asciiTheme="minorHAnsi" w:hAnsiTheme="minorHAnsi"/>
        </w:rPr>
        <w:t>document the patient’s symptoms. (3)</w:t>
      </w:r>
    </w:p>
    <w:p w14:paraId="1CD2F211" w14:textId="77777777" w:rsidR="00DB3612" w:rsidRPr="000F7292" w:rsidRDefault="00DB3612" w:rsidP="004A2718">
      <w:pPr>
        <w:ind w:left="360"/>
        <w:rPr>
          <w:rFonts w:asciiTheme="minorHAnsi" w:hAnsiTheme="minorHAnsi"/>
        </w:rPr>
      </w:pPr>
    </w:p>
    <w:p w14:paraId="718AC1CA" w14:textId="6F3999AB" w:rsidR="004A2718" w:rsidRPr="000F7292" w:rsidRDefault="004A2718" w:rsidP="004A2718">
      <w:pPr>
        <w:ind w:left="360"/>
        <w:rPr>
          <w:rFonts w:asciiTheme="minorHAnsi" w:hAnsiTheme="minorHAnsi"/>
        </w:rPr>
      </w:pPr>
      <w:r w:rsidRPr="000F7292">
        <w:rPr>
          <w:rFonts w:asciiTheme="minorHAnsi" w:hAnsiTheme="minorHAnsi"/>
        </w:rPr>
        <w:t xml:space="preserve">Tech </w:t>
      </w:r>
    </w:p>
    <w:p w14:paraId="04E38884" w14:textId="2B6A31F3" w:rsidR="0039467F" w:rsidRPr="000F7292" w:rsidRDefault="00604673" w:rsidP="00916C75">
      <w:pPr>
        <w:pStyle w:val="ListParagraph"/>
        <w:numPr>
          <w:ilvl w:val="0"/>
          <w:numId w:val="23"/>
        </w:numPr>
        <w:rPr>
          <w:rFonts w:asciiTheme="minorHAnsi" w:hAnsiTheme="minorHAnsi"/>
        </w:rPr>
      </w:pPr>
      <w:r w:rsidRPr="000F7292">
        <w:rPr>
          <w:rFonts w:asciiTheme="minorHAnsi" w:hAnsiTheme="minorHAnsi"/>
        </w:rPr>
        <w:t>A software engineer has to produce a “pseudo-code” that documents and describes in simple terms the intended o</w:t>
      </w:r>
      <w:r w:rsidR="00A707DD" w:rsidRPr="000F7292">
        <w:rPr>
          <w:rFonts w:asciiTheme="minorHAnsi" w:hAnsiTheme="minorHAnsi"/>
        </w:rPr>
        <w:t xml:space="preserve">perations of a computer program before getting approval from the project manager to begin work on the code. (5) </w:t>
      </w:r>
    </w:p>
    <w:p w14:paraId="1B379D4C" w14:textId="55E03BE5" w:rsidR="003C69BD" w:rsidRPr="000F7292" w:rsidRDefault="00AD0DE3" w:rsidP="00916C75">
      <w:pPr>
        <w:pStyle w:val="ListParagraph"/>
        <w:numPr>
          <w:ilvl w:val="0"/>
          <w:numId w:val="23"/>
        </w:numPr>
        <w:rPr>
          <w:rFonts w:asciiTheme="minorHAnsi" w:hAnsiTheme="minorHAnsi"/>
        </w:rPr>
      </w:pPr>
      <w:r w:rsidRPr="000F7292">
        <w:rPr>
          <w:rFonts w:asciiTheme="minorHAnsi" w:hAnsiTheme="minorHAnsi"/>
        </w:rPr>
        <w:t>A f</w:t>
      </w:r>
      <w:r w:rsidR="003C69BD" w:rsidRPr="000F7292">
        <w:rPr>
          <w:rFonts w:asciiTheme="minorHAnsi" w:hAnsiTheme="minorHAnsi"/>
        </w:rPr>
        <w:t>ood processing</w:t>
      </w:r>
      <w:r w:rsidR="008E37E6" w:rsidRPr="000F7292">
        <w:rPr>
          <w:rFonts w:asciiTheme="minorHAnsi" w:hAnsiTheme="minorHAnsi"/>
        </w:rPr>
        <w:t xml:space="preserve"> </w:t>
      </w:r>
      <w:r w:rsidRPr="000F7292">
        <w:rPr>
          <w:rFonts w:asciiTheme="minorHAnsi" w:hAnsiTheme="minorHAnsi"/>
        </w:rPr>
        <w:t xml:space="preserve">technician </w:t>
      </w:r>
      <w:r w:rsidR="008E37E6" w:rsidRPr="000F7292">
        <w:rPr>
          <w:rFonts w:asciiTheme="minorHAnsi" w:hAnsiTheme="minorHAnsi"/>
        </w:rPr>
        <w:t>needs t</w:t>
      </w:r>
      <w:r w:rsidR="004A5AC3" w:rsidRPr="000F7292">
        <w:rPr>
          <w:rFonts w:asciiTheme="minorHAnsi" w:hAnsiTheme="minorHAnsi"/>
        </w:rPr>
        <w:t xml:space="preserve">o </w:t>
      </w:r>
      <w:r w:rsidRPr="000F7292">
        <w:rPr>
          <w:rFonts w:asciiTheme="minorHAnsi" w:hAnsiTheme="minorHAnsi"/>
        </w:rPr>
        <w:t>cite food safety</w:t>
      </w:r>
      <w:r w:rsidR="004A5AC3" w:rsidRPr="000F7292">
        <w:rPr>
          <w:rFonts w:asciiTheme="minorHAnsi" w:hAnsiTheme="minorHAnsi"/>
        </w:rPr>
        <w:t xml:space="preserve"> </w:t>
      </w:r>
      <w:r w:rsidRPr="000F7292">
        <w:rPr>
          <w:rFonts w:asciiTheme="minorHAnsi" w:hAnsiTheme="minorHAnsi"/>
        </w:rPr>
        <w:t>guidelines to confirm that all machines and procedures are in compliance with federal standards. (7)</w:t>
      </w:r>
    </w:p>
    <w:p w14:paraId="205C3172" w14:textId="77777777" w:rsidR="00DB3612" w:rsidRPr="000F7292" w:rsidRDefault="00DB3612" w:rsidP="004A2718">
      <w:pPr>
        <w:ind w:left="360"/>
        <w:rPr>
          <w:rFonts w:asciiTheme="minorHAnsi" w:hAnsiTheme="minorHAnsi"/>
        </w:rPr>
      </w:pPr>
    </w:p>
    <w:p w14:paraId="771B5931" w14:textId="2A5FBBEE" w:rsidR="004A2718" w:rsidRPr="000F7292" w:rsidRDefault="005747AB" w:rsidP="004A2718">
      <w:pPr>
        <w:ind w:left="360"/>
        <w:rPr>
          <w:rFonts w:asciiTheme="minorHAnsi" w:hAnsiTheme="minorHAnsi"/>
        </w:rPr>
      </w:pPr>
      <w:r w:rsidRPr="000F7292">
        <w:rPr>
          <w:rFonts w:asciiTheme="minorHAnsi" w:hAnsiTheme="minorHAnsi"/>
        </w:rPr>
        <w:t xml:space="preserve">Community Services / </w:t>
      </w:r>
      <w:r w:rsidR="004A2718" w:rsidRPr="000F7292">
        <w:rPr>
          <w:rFonts w:asciiTheme="minorHAnsi" w:hAnsiTheme="minorHAnsi"/>
        </w:rPr>
        <w:t>PSI</w:t>
      </w:r>
    </w:p>
    <w:p w14:paraId="50A9DA11" w14:textId="7AA2CACF" w:rsidR="004A2718" w:rsidRPr="000F7292" w:rsidRDefault="004A2718" w:rsidP="00916C75">
      <w:pPr>
        <w:pStyle w:val="ListParagraph"/>
        <w:numPr>
          <w:ilvl w:val="0"/>
          <w:numId w:val="23"/>
        </w:numPr>
        <w:rPr>
          <w:rFonts w:asciiTheme="minorHAnsi" w:hAnsiTheme="minorHAnsi"/>
        </w:rPr>
      </w:pPr>
      <w:r w:rsidRPr="000F7292">
        <w:rPr>
          <w:rFonts w:asciiTheme="minorHAnsi" w:hAnsiTheme="minorHAnsi"/>
        </w:rPr>
        <w:t xml:space="preserve">A police officer records detailed notes of his interaction and subsequent arrest of a suspect. The notes are later called upon in </w:t>
      </w:r>
      <w:r w:rsidR="005747AB" w:rsidRPr="000F7292">
        <w:rPr>
          <w:rFonts w:asciiTheme="minorHAnsi" w:hAnsiTheme="minorHAnsi"/>
        </w:rPr>
        <w:t>c</w:t>
      </w:r>
      <w:r w:rsidRPr="000F7292">
        <w:rPr>
          <w:rFonts w:asciiTheme="minorHAnsi" w:hAnsiTheme="minorHAnsi"/>
        </w:rPr>
        <w:t xml:space="preserve">ourt as evidence for the prosecution. </w:t>
      </w:r>
      <w:r w:rsidR="00FB2A1E" w:rsidRPr="000F7292">
        <w:rPr>
          <w:rFonts w:asciiTheme="minorHAnsi" w:hAnsiTheme="minorHAnsi"/>
        </w:rPr>
        <w:t>(6) (3)</w:t>
      </w:r>
    </w:p>
    <w:p w14:paraId="44AFDFCA" w14:textId="79F10DFF" w:rsidR="005747AB" w:rsidRPr="000F7292" w:rsidRDefault="00366BB4" w:rsidP="00916C75">
      <w:pPr>
        <w:pStyle w:val="ListParagraph"/>
        <w:numPr>
          <w:ilvl w:val="0"/>
          <w:numId w:val="23"/>
        </w:numPr>
        <w:rPr>
          <w:rFonts w:asciiTheme="minorHAnsi" w:hAnsiTheme="minorHAnsi"/>
        </w:rPr>
      </w:pPr>
      <w:r w:rsidRPr="000F7292">
        <w:rPr>
          <w:rFonts w:asciiTheme="minorHAnsi" w:hAnsiTheme="minorHAnsi"/>
        </w:rPr>
        <w:t xml:space="preserve">A social worker needs to read the case history of a new client in order to prepare for their first meeting. (2) </w:t>
      </w:r>
    </w:p>
    <w:p w14:paraId="5ACEA57F" w14:textId="7299F009" w:rsidR="005747AB" w:rsidRPr="000F7292" w:rsidRDefault="005747AB" w:rsidP="00916C75">
      <w:pPr>
        <w:pStyle w:val="ListParagraph"/>
        <w:numPr>
          <w:ilvl w:val="0"/>
          <w:numId w:val="23"/>
        </w:numPr>
        <w:rPr>
          <w:rFonts w:asciiTheme="minorHAnsi" w:hAnsiTheme="minorHAnsi"/>
        </w:rPr>
      </w:pPr>
      <w:r w:rsidRPr="000F7292">
        <w:rPr>
          <w:rFonts w:asciiTheme="minorHAnsi" w:hAnsiTheme="minorHAnsi"/>
        </w:rPr>
        <w:t>An ECE needs t</w:t>
      </w:r>
      <w:r w:rsidR="00E475AB" w:rsidRPr="000F7292">
        <w:rPr>
          <w:rFonts w:asciiTheme="minorHAnsi" w:hAnsiTheme="minorHAnsi"/>
        </w:rPr>
        <w:t xml:space="preserve">o write an email to a child’s parents recommending a speech therapy consultation for the child. (4) </w:t>
      </w:r>
    </w:p>
    <w:p w14:paraId="0BE199F0" w14:textId="77777777" w:rsidR="00DB3612" w:rsidRPr="000F7292" w:rsidRDefault="00DB3612" w:rsidP="00674936">
      <w:pPr>
        <w:ind w:firstLine="360"/>
        <w:rPr>
          <w:rFonts w:asciiTheme="minorHAnsi" w:hAnsiTheme="minorHAnsi"/>
        </w:rPr>
      </w:pPr>
    </w:p>
    <w:p w14:paraId="7DA65925" w14:textId="40B0DF18" w:rsidR="00FB2A1E" w:rsidRPr="000F7292" w:rsidRDefault="00504C6F" w:rsidP="00674936">
      <w:pPr>
        <w:ind w:firstLine="360"/>
        <w:rPr>
          <w:rFonts w:asciiTheme="minorHAnsi" w:hAnsiTheme="minorHAnsi"/>
        </w:rPr>
      </w:pPr>
      <w:r w:rsidRPr="000F7292">
        <w:rPr>
          <w:rFonts w:asciiTheme="minorHAnsi" w:hAnsiTheme="minorHAnsi"/>
        </w:rPr>
        <w:t xml:space="preserve">Media and Design </w:t>
      </w:r>
    </w:p>
    <w:p w14:paraId="5698D85A" w14:textId="6CAE9348" w:rsidR="00504C6F" w:rsidRPr="000F7292" w:rsidRDefault="006E3682" w:rsidP="00916C75">
      <w:pPr>
        <w:pStyle w:val="ListParagraph"/>
        <w:numPr>
          <w:ilvl w:val="0"/>
          <w:numId w:val="23"/>
        </w:numPr>
        <w:rPr>
          <w:rFonts w:asciiTheme="minorHAnsi" w:hAnsiTheme="minorHAnsi"/>
        </w:rPr>
      </w:pPr>
      <w:r w:rsidRPr="000F7292">
        <w:rPr>
          <w:rFonts w:asciiTheme="minorHAnsi" w:hAnsiTheme="minorHAnsi"/>
        </w:rPr>
        <w:t xml:space="preserve">A </w:t>
      </w:r>
      <w:r w:rsidR="00531D00" w:rsidRPr="000F7292">
        <w:rPr>
          <w:rFonts w:asciiTheme="minorHAnsi" w:hAnsiTheme="minorHAnsi"/>
        </w:rPr>
        <w:t>social media</w:t>
      </w:r>
      <w:r w:rsidR="00504C6F" w:rsidRPr="000F7292">
        <w:rPr>
          <w:rFonts w:asciiTheme="minorHAnsi" w:hAnsiTheme="minorHAnsi"/>
        </w:rPr>
        <w:t xml:space="preserve"> </w:t>
      </w:r>
      <w:r w:rsidR="004F1FC1" w:rsidRPr="000F7292">
        <w:rPr>
          <w:rFonts w:asciiTheme="minorHAnsi" w:hAnsiTheme="minorHAnsi"/>
        </w:rPr>
        <w:t>coordinator for a r</w:t>
      </w:r>
      <w:r w:rsidR="00531D00" w:rsidRPr="000F7292">
        <w:rPr>
          <w:rFonts w:asciiTheme="minorHAnsi" w:hAnsiTheme="minorHAnsi"/>
        </w:rPr>
        <w:t>etail clothing company needs to communicate with customers and the public on a regular basis through postings to twitter, Facebook, Instagram and other social media platforms</w:t>
      </w:r>
      <w:r w:rsidR="00405CA1" w:rsidRPr="000F7292">
        <w:rPr>
          <w:rFonts w:asciiTheme="minorHAnsi" w:hAnsiTheme="minorHAnsi"/>
        </w:rPr>
        <w:t>.</w:t>
      </w:r>
      <w:r w:rsidR="00531D00" w:rsidRPr="000F7292">
        <w:rPr>
          <w:rFonts w:asciiTheme="minorHAnsi" w:hAnsiTheme="minorHAnsi"/>
        </w:rPr>
        <w:t xml:space="preserve"> (6</w:t>
      </w:r>
      <w:r w:rsidR="00405CA1" w:rsidRPr="000F7292">
        <w:rPr>
          <w:rFonts w:asciiTheme="minorHAnsi" w:hAnsiTheme="minorHAnsi"/>
        </w:rPr>
        <w:t>)</w:t>
      </w:r>
    </w:p>
    <w:p w14:paraId="7B770AA2" w14:textId="6784A369" w:rsidR="00504C6F" w:rsidRPr="000F7292" w:rsidRDefault="00531D00" w:rsidP="00916C75">
      <w:pPr>
        <w:pStyle w:val="ListParagraph"/>
        <w:numPr>
          <w:ilvl w:val="0"/>
          <w:numId w:val="23"/>
        </w:numPr>
        <w:rPr>
          <w:rFonts w:asciiTheme="minorHAnsi" w:hAnsiTheme="minorHAnsi"/>
        </w:rPr>
      </w:pPr>
      <w:r w:rsidRPr="000F7292">
        <w:rPr>
          <w:rFonts w:asciiTheme="minorHAnsi" w:hAnsiTheme="minorHAnsi"/>
        </w:rPr>
        <w:lastRenderedPageBreak/>
        <w:t xml:space="preserve">An interior decorator </w:t>
      </w:r>
      <w:r w:rsidR="008522D7" w:rsidRPr="000F7292">
        <w:rPr>
          <w:rFonts w:asciiTheme="minorHAnsi" w:hAnsiTheme="minorHAnsi"/>
        </w:rPr>
        <w:t>bidding on a project to design the new corporate headquarters of a growing start-up needs to read the request for proposals and the company’s website in order to understand the project requirements and the client’s likely preferences. (1) and (2)</w:t>
      </w:r>
    </w:p>
    <w:p w14:paraId="0FC9327B" w14:textId="77777777" w:rsidR="004A2718" w:rsidRPr="000F7292" w:rsidRDefault="004A2718" w:rsidP="004A2718">
      <w:pPr>
        <w:ind w:left="360"/>
        <w:rPr>
          <w:rFonts w:asciiTheme="minorHAnsi" w:hAnsiTheme="minorHAnsi"/>
        </w:rPr>
      </w:pPr>
    </w:p>
    <w:p w14:paraId="28A8E282" w14:textId="47EFFFB5" w:rsidR="008033E8" w:rsidRPr="000F7292" w:rsidRDefault="00531305" w:rsidP="00674936">
      <w:pPr>
        <w:ind w:firstLine="360"/>
        <w:rPr>
          <w:rFonts w:asciiTheme="minorHAnsi" w:hAnsiTheme="minorHAnsi"/>
        </w:rPr>
      </w:pPr>
      <w:r w:rsidRPr="000F7292">
        <w:rPr>
          <w:rFonts w:asciiTheme="minorHAnsi" w:hAnsiTheme="minorHAnsi"/>
        </w:rPr>
        <w:t xml:space="preserve">Trades and Apprenticeship </w:t>
      </w:r>
    </w:p>
    <w:p w14:paraId="51E7E2AE" w14:textId="1B9A1876" w:rsidR="00531305" w:rsidRPr="000F7292" w:rsidRDefault="00FF3E64" w:rsidP="00916C75">
      <w:pPr>
        <w:pStyle w:val="ListParagraph"/>
        <w:numPr>
          <w:ilvl w:val="0"/>
          <w:numId w:val="23"/>
        </w:numPr>
        <w:rPr>
          <w:rFonts w:asciiTheme="minorHAnsi" w:hAnsiTheme="minorHAnsi"/>
        </w:rPr>
      </w:pPr>
      <w:r w:rsidRPr="000F7292">
        <w:rPr>
          <w:rFonts w:asciiTheme="minorHAnsi" w:hAnsiTheme="minorHAnsi"/>
        </w:rPr>
        <w:t>A r</w:t>
      </w:r>
      <w:r w:rsidR="00531305" w:rsidRPr="000F7292">
        <w:rPr>
          <w:rFonts w:asciiTheme="minorHAnsi" w:hAnsiTheme="minorHAnsi"/>
        </w:rPr>
        <w:t xml:space="preserve">enovation technician </w:t>
      </w:r>
      <w:r w:rsidRPr="000F7292">
        <w:rPr>
          <w:rFonts w:asciiTheme="minorHAnsi" w:hAnsiTheme="minorHAnsi"/>
        </w:rPr>
        <w:t xml:space="preserve">needs to </w:t>
      </w:r>
      <w:r w:rsidR="00B65A6A" w:rsidRPr="000F7292">
        <w:rPr>
          <w:rFonts w:asciiTheme="minorHAnsi" w:hAnsiTheme="minorHAnsi"/>
        </w:rPr>
        <w:t xml:space="preserve">refer to the Ontario Building Code in the plans for a new project. (7) </w:t>
      </w:r>
    </w:p>
    <w:p w14:paraId="6833839D" w14:textId="0A4726AA" w:rsidR="00531305" w:rsidRPr="000F7292" w:rsidRDefault="00E475AB" w:rsidP="00916C75">
      <w:pPr>
        <w:pStyle w:val="ListParagraph"/>
        <w:numPr>
          <w:ilvl w:val="0"/>
          <w:numId w:val="23"/>
        </w:numPr>
        <w:rPr>
          <w:rFonts w:asciiTheme="minorHAnsi" w:hAnsiTheme="minorHAnsi"/>
        </w:rPr>
      </w:pPr>
      <w:r w:rsidRPr="000F7292">
        <w:rPr>
          <w:rFonts w:asciiTheme="minorHAnsi" w:hAnsiTheme="minorHAnsi"/>
        </w:rPr>
        <w:t>A p</w:t>
      </w:r>
      <w:r w:rsidR="00531305" w:rsidRPr="000F7292">
        <w:rPr>
          <w:rFonts w:asciiTheme="minorHAnsi" w:hAnsiTheme="minorHAnsi"/>
        </w:rPr>
        <w:t>owerline technician</w:t>
      </w:r>
      <w:r w:rsidRPr="000F7292">
        <w:rPr>
          <w:rFonts w:asciiTheme="minorHAnsi" w:hAnsiTheme="minorHAnsi"/>
        </w:rPr>
        <w:t xml:space="preserve"> needs to write an incident report following an on-the-job injury sustained by a co-worker. (3)</w:t>
      </w:r>
    </w:p>
    <w:p w14:paraId="6032F8E1" w14:textId="4E0B715C" w:rsidR="00C459C2" w:rsidRPr="000F7292" w:rsidRDefault="00C459C2" w:rsidP="00DC3797">
      <w:pPr>
        <w:ind w:left="360"/>
        <w:rPr>
          <w:rFonts w:asciiTheme="minorHAnsi" w:hAnsiTheme="minorHAnsi"/>
        </w:rPr>
      </w:pPr>
    </w:p>
    <w:p w14:paraId="181D4881" w14:textId="36173E98" w:rsidR="00C459C2" w:rsidRPr="000F7292" w:rsidRDefault="00C459C2" w:rsidP="00C459C2">
      <w:pPr>
        <w:pStyle w:val="Heading2"/>
        <w:rPr>
          <w:rFonts w:asciiTheme="minorHAnsi" w:hAnsiTheme="minorHAnsi"/>
        </w:rPr>
      </w:pPr>
      <w:r w:rsidRPr="000F7292">
        <w:rPr>
          <w:rFonts w:asciiTheme="minorHAnsi" w:hAnsiTheme="minorHAnsi"/>
        </w:rPr>
        <w:t xml:space="preserve">Active Reading </w:t>
      </w:r>
    </w:p>
    <w:p w14:paraId="247873DB" w14:textId="77777777" w:rsidR="00DB3612" w:rsidRPr="000F7292" w:rsidRDefault="00DB3612" w:rsidP="00DB3612">
      <w:pPr>
        <w:rPr>
          <w:rFonts w:asciiTheme="minorHAnsi" w:hAnsiTheme="minorHAnsi"/>
        </w:rPr>
      </w:pPr>
    </w:p>
    <w:p w14:paraId="3C014EF5" w14:textId="193EE1E6" w:rsidR="00DB3612" w:rsidRPr="000F7292" w:rsidRDefault="00DB3612" w:rsidP="00DB3612">
      <w:pPr>
        <w:rPr>
          <w:rFonts w:asciiTheme="minorHAnsi" w:hAnsiTheme="minorHAnsi"/>
          <w:b/>
        </w:rPr>
      </w:pPr>
      <w:r w:rsidRPr="000F7292">
        <w:rPr>
          <w:rFonts w:asciiTheme="minorHAnsi" w:hAnsiTheme="minorHAnsi"/>
          <w:b/>
        </w:rPr>
        <w:t>TEXT</w:t>
      </w:r>
    </w:p>
    <w:p w14:paraId="057A64AE" w14:textId="77777777" w:rsidR="00DB3612" w:rsidRPr="000F7292" w:rsidRDefault="00DB3612" w:rsidP="00DB3612">
      <w:pPr>
        <w:rPr>
          <w:rFonts w:asciiTheme="minorHAnsi" w:hAnsiTheme="minorHAnsi"/>
          <w:b/>
        </w:rPr>
      </w:pPr>
    </w:p>
    <w:p w14:paraId="1165A027" w14:textId="43751764" w:rsidR="00DB3612" w:rsidRPr="000F7292" w:rsidRDefault="00644493" w:rsidP="00DB3612">
      <w:pPr>
        <w:rPr>
          <w:rFonts w:asciiTheme="minorHAnsi" w:hAnsiTheme="minorHAnsi"/>
          <w:b/>
        </w:rPr>
      </w:pPr>
      <w:r w:rsidRPr="000F7292">
        <w:rPr>
          <w:rFonts w:asciiTheme="minorHAnsi" w:hAnsiTheme="minorHAnsi"/>
          <w:b/>
        </w:rPr>
        <w:t xml:space="preserve">What is Active Reading? </w:t>
      </w:r>
    </w:p>
    <w:p w14:paraId="6B5EFCDB" w14:textId="4872165F" w:rsidR="00C459C2" w:rsidRPr="000F7292" w:rsidRDefault="00127B61" w:rsidP="00DB3612">
      <w:pPr>
        <w:rPr>
          <w:rFonts w:asciiTheme="minorHAnsi" w:hAnsiTheme="minorHAnsi"/>
        </w:rPr>
      </w:pPr>
      <w:r w:rsidRPr="000F7292">
        <w:rPr>
          <w:rFonts w:asciiTheme="minorHAnsi" w:hAnsiTheme="minorHAnsi"/>
        </w:rPr>
        <w:t xml:space="preserve">Have you ever </w:t>
      </w:r>
      <w:r w:rsidR="00CE732B" w:rsidRPr="000F7292">
        <w:rPr>
          <w:rFonts w:asciiTheme="minorHAnsi" w:hAnsiTheme="minorHAnsi"/>
        </w:rPr>
        <w:t>sat down to read a chapter in a textbook, determined to soak it all in, only to find your eyelids drooping after a couple of pages? Then you realize you’ve read the same sentence three times in a row, and it’s just not sinking in?</w:t>
      </w:r>
    </w:p>
    <w:p w14:paraId="10B3517B" w14:textId="77777777" w:rsidR="00DB3612" w:rsidRPr="000F7292" w:rsidRDefault="00DB3612" w:rsidP="00DB3612">
      <w:pPr>
        <w:rPr>
          <w:rFonts w:asciiTheme="minorHAnsi" w:hAnsiTheme="minorHAnsi"/>
        </w:rPr>
      </w:pPr>
    </w:p>
    <w:p w14:paraId="45A790FD" w14:textId="0A97B2A8" w:rsidR="00CE732B" w:rsidRPr="000F7292" w:rsidRDefault="00CE732B" w:rsidP="00DB3612">
      <w:pPr>
        <w:rPr>
          <w:rFonts w:asciiTheme="minorHAnsi" w:hAnsiTheme="minorHAnsi"/>
        </w:rPr>
      </w:pPr>
      <w:r w:rsidRPr="000F7292">
        <w:rPr>
          <w:rFonts w:asciiTheme="minorHAnsi" w:hAnsiTheme="minorHAnsi"/>
        </w:rPr>
        <w:t xml:space="preserve">Or maybe you’ve experienced this: with your highlighter at the ready, you begin to read the article that’s been assigned for class this week; only before long you realize you’ve highlighted so much of the first page that it’s wet and mostly yellow? </w:t>
      </w:r>
    </w:p>
    <w:p w14:paraId="2D57CAFF" w14:textId="77777777" w:rsidR="00DB3612" w:rsidRPr="000F7292" w:rsidRDefault="00DB3612" w:rsidP="00DB3612">
      <w:pPr>
        <w:rPr>
          <w:rFonts w:asciiTheme="minorHAnsi" w:hAnsiTheme="minorHAnsi"/>
        </w:rPr>
      </w:pPr>
    </w:p>
    <w:p w14:paraId="40795AA8" w14:textId="2BF5A261" w:rsidR="00CE732B" w:rsidRPr="000F7292" w:rsidRDefault="00CE732B" w:rsidP="00DB3612">
      <w:pPr>
        <w:rPr>
          <w:rFonts w:asciiTheme="minorHAnsi" w:hAnsiTheme="minorHAnsi"/>
        </w:rPr>
      </w:pPr>
      <w:r w:rsidRPr="000F7292">
        <w:rPr>
          <w:rFonts w:asciiTheme="minorHAnsi" w:hAnsiTheme="minorHAnsi"/>
        </w:rPr>
        <w:t>If these situations sound familiar, you’</w:t>
      </w:r>
      <w:r w:rsidR="004429B3" w:rsidRPr="000F7292">
        <w:rPr>
          <w:rFonts w:asciiTheme="minorHAnsi" w:hAnsiTheme="minorHAnsi"/>
        </w:rPr>
        <w:t xml:space="preserve">re in good company; these frustrations are common. Why? Because </w:t>
      </w:r>
      <w:r w:rsidR="00644493" w:rsidRPr="000F7292">
        <w:rPr>
          <w:rFonts w:asciiTheme="minorHAnsi" w:hAnsiTheme="minorHAnsi"/>
        </w:rPr>
        <w:t xml:space="preserve">too often we attempt to read our textbooks, articles, and reports — the things we have to read for school and work — the same way we would read something for pleasure, like a magazine, or a novel, or a website. </w:t>
      </w:r>
    </w:p>
    <w:p w14:paraId="6D8D6ABE" w14:textId="77777777" w:rsidR="00DB3612" w:rsidRPr="000F7292" w:rsidRDefault="00DB3612" w:rsidP="00DB3612">
      <w:pPr>
        <w:rPr>
          <w:rFonts w:asciiTheme="minorHAnsi" w:hAnsiTheme="minorHAnsi"/>
        </w:rPr>
      </w:pPr>
    </w:p>
    <w:p w14:paraId="39A41EBF" w14:textId="5CFFCAE6" w:rsidR="00644493" w:rsidRPr="000F7292" w:rsidRDefault="00644493" w:rsidP="00DB3612">
      <w:pPr>
        <w:rPr>
          <w:rFonts w:asciiTheme="minorHAnsi" w:hAnsiTheme="minorHAnsi"/>
        </w:rPr>
      </w:pPr>
      <w:r w:rsidRPr="000F7292">
        <w:rPr>
          <w:rFonts w:asciiTheme="minorHAnsi" w:hAnsiTheme="minorHAnsi"/>
        </w:rPr>
        <w:t>When we read those kinds of texts, we want to be entertained, so it’s appropriate to let the text do all of the work and transport us to another time and place. But when we are reading for meaning — when we need to absorb and use the information delivered by the text — then we need to read in a different way: we need to use active reading strategies</w:t>
      </w:r>
    </w:p>
    <w:p w14:paraId="6A8962A2" w14:textId="77777777" w:rsidR="00DB3612" w:rsidRPr="000F7292" w:rsidRDefault="00DB3612" w:rsidP="00DB3612">
      <w:pPr>
        <w:rPr>
          <w:rFonts w:asciiTheme="minorHAnsi" w:hAnsiTheme="minorHAnsi"/>
        </w:rPr>
      </w:pPr>
    </w:p>
    <w:p w14:paraId="5652CC8F" w14:textId="77777777" w:rsidR="00644493" w:rsidRPr="000F7292" w:rsidRDefault="00644493" w:rsidP="00DB3612">
      <w:pPr>
        <w:rPr>
          <w:rFonts w:asciiTheme="minorHAnsi" w:hAnsiTheme="minorHAnsi"/>
        </w:rPr>
      </w:pPr>
      <w:r w:rsidRPr="000F7292">
        <w:rPr>
          <w:rFonts w:asciiTheme="minorHAnsi" w:hAnsiTheme="minorHAnsi"/>
        </w:rPr>
        <w:t xml:space="preserve">As the name suggests, these strategies require us to be active in our search for meaning, asking questions of what we read, making notes as we go. In this style of reading, the reader is in charge of the process, which means that you can read sections out of order, go back and forth between sections, and focus on key areas. </w:t>
      </w:r>
    </w:p>
    <w:p w14:paraId="7D40E82E" w14:textId="77777777" w:rsidR="00644493" w:rsidRPr="000F7292" w:rsidRDefault="00644493" w:rsidP="00644493">
      <w:pPr>
        <w:pStyle w:val="ListParagraph"/>
        <w:ind w:left="1440"/>
        <w:rPr>
          <w:rFonts w:asciiTheme="minorHAnsi" w:hAnsiTheme="minorHAnsi"/>
        </w:rPr>
      </w:pPr>
    </w:p>
    <w:p w14:paraId="00CED9BF" w14:textId="77777777" w:rsidR="00644493" w:rsidRPr="000F7292" w:rsidRDefault="00644493" w:rsidP="00DB3612">
      <w:pPr>
        <w:rPr>
          <w:rFonts w:asciiTheme="minorHAnsi" w:hAnsiTheme="minorHAnsi"/>
          <w:b/>
        </w:rPr>
      </w:pPr>
      <w:r w:rsidRPr="000F7292">
        <w:rPr>
          <w:rFonts w:asciiTheme="minorHAnsi" w:hAnsiTheme="minorHAnsi"/>
          <w:b/>
        </w:rPr>
        <w:t xml:space="preserve">Skimming and Scanning </w:t>
      </w:r>
    </w:p>
    <w:p w14:paraId="1407DE57" w14:textId="6F5FAAA0" w:rsidR="00644493" w:rsidRPr="000F7292" w:rsidRDefault="00DB3612" w:rsidP="00DB3612">
      <w:pPr>
        <w:rPr>
          <w:rFonts w:asciiTheme="minorHAnsi" w:hAnsiTheme="minorHAnsi"/>
        </w:rPr>
      </w:pPr>
      <w:r w:rsidRPr="000F7292">
        <w:rPr>
          <w:rFonts w:asciiTheme="minorHAnsi" w:hAnsiTheme="minorHAnsi"/>
        </w:rPr>
        <w:t>There are t</w:t>
      </w:r>
      <w:r w:rsidR="00644493" w:rsidRPr="000F7292">
        <w:rPr>
          <w:rFonts w:asciiTheme="minorHAnsi" w:hAnsiTheme="minorHAnsi"/>
        </w:rPr>
        <w:t>wo key parts of activ</w:t>
      </w:r>
      <w:r w:rsidRPr="000F7292">
        <w:rPr>
          <w:rFonts w:asciiTheme="minorHAnsi" w:hAnsiTheme="minorHAnsi"/>
        </w:rPr>
        <w:t xml:space="preserve">e reading: </w:t>
      </w:r>
      <w:r w:rsidR="00644493" w:rsidRPr="000F7292">
        <w:rPr>
          <w:rFonts w:asciiTheme="minorHAnsi" w:hAnsiTheme="minorHAnsi"/>
        </w:rPr>
        <w:t>skimming and scanning</w:t>
      </w:r>
    </w:p>
    <w:p w14:paraId="510277D9" w14:textId="77777777" w:rsidR="00DB3612" w:rsidRPr="000F7292" w:rsidRDefault="00DB3612" w:rsidP="00DB3612">
      <w:pPr>
        <w:rPr>
          <w:rFonts w:asciiTheme="minorHAnsi" w:hAnsiTheme="minorHAnsi"/>
        </w:rPr>
      </w:pPr>
    </w:p>
    <w:p w14:paraId="5B225925" w14:textId="00F349F2" w:rsidR="00644493" w:rsidRPr="0088682A" w:rsidRDefault="00644493" w:rsidP="00DB3612">
      <w:pPr>
        <w:rPr>
          <w:rFonts w:asciiTheme="minorHAnsi" w:hAnsiTheme="minorHAnsi"/>
          <w:b/>
        </w:rPr>
      </w:pPr>
      <w:r w:rsidRPr="0088682A">
        <w:rPr>
          <w:rFonts w:asciiTheme="minorHAnsi" w:hAnsiTheme="minorHAnsi"/>
          <w:b/>
        </w:rPr>
        <w:t xml:space="preserve">Skimming </w:t>
      </w:r>
    </w:p>
    <w:p w14:paraId="7DD714A1" w14:textId="2CD5A0CE" w:rsidR="00CA2110" w:rsidRPr="000F7292" w:rsidRDefault="00F4129B" w:rsidP="00C55578">
      <w:pPr>
        <w:pStyle w:val="ListParagraph"/>
        <w:numPr>
          <w:ilvl w:val="1"/>
          <w:numId w:val="23"/>
        </w:numPr>
        <w:ind w:left="720"/>
        <w:rPr>
          <w:rFonts w:asciiTheme="minorHAnsi" w:hAnsiTheme="minorHAnsi"/>
        </w:rPr>
      </w:pPr>
      <w:r w:rsidRPr="000F7292">
        <w:rPr>
          <w:rFonts w:asciiTheme="minorHAnsi" w:hAnsiTheme="minorHAnsi"/>
        </w:rPr>
        <w:lastRenderedPageBreak/>
        <w:t xml:space="preserve">Skimming is a method of reading that </w:t>
      </w:r>
      <w:r w:rsidR="00C86D0D" w:rsidRPr="000F7292">
        <w:rPr>
          <w:rFonts w:asciiTheme="minorHAnsi" w:hAnsiTheme="minorHAnsi"/>
        </w:rPr>
        <w:t>provides the reader with a quick over</w:t>
      </w:r>
      <w:r w:rsidR="001E0A6B" w:rsidRPr="000F7292">
        <w:rPr>
          <w:rFonts w:asciiTheme="minorHAnsi" w:hAnsiTheme="minorHAnsi"/>
        </w:rPr>
        <w:t xml:space="preserve">view </w:t>
      </w:r>
      <w:r w:rsidR="00C86D0D" w:rsidRPr="000F7292">
        <w:rPr>
          <w:rFonts w:asciiTheme="minorHAnsi" w:hAnsiTheme="minorHAnsi"/>
        </w:rPr>
        <w:t xml:space="preserve">of the text. When someone “skims” a text, they are not reading in the traditional sense, from left to right, top to bottom. </w:t>
      </w:r>
      <w:r w:rsidR="0099279C" w:rsidRPr="000F7292">
        <w:rPr>
          <w:rFonts w:asciiTheme="minorHAnsi" w:hAnsiTheme="minorHAnsi"/>
        </w:rPr>
        <w:t xml:space="preserve">Instead, the reader moves his or her eyes </w:t>
      </w:r>
      <w:r w:rsidR="008B4DB3" w:rsidRPr="000F7292">
        <w:rPr>
          <w:rFonts w:asciiTheme="minorHAnsi" w:hAnsiTheme="minorHAnsi"/>
        </w:rPr>
        <w:t xml:space="preserve">across the page quickly, attempting to </w:t>
      </w:r>
      <w:r w:rsidR="00CA2110" w:rsidRPr="000F7292">
        <w:rPr>
          <w:rFonts w:asciiTheme="minorHAnsi" w:hAnsiTheme="minorHAnsi"/>
        </w:rPr>
        <w:t>get a sense of</w:t>
      </w:r>
      <w:r w:rsidR="008B4DB3" w:rsidRPr="000F7292">
        <w:rPr>
          <w:rFonts w:asciiTheme="minorHAnsi" w:hAnsiTheme="minorHAnsi"/>
        </w:rPr>
        <w:t xml:space="preserve"> obvious features, such as</w:t>
      </w:r>
    </w:p>
    <w:p w14:paraId="4FC2D85D" w14:textId="3EA48B88" w:rsidR="00644493" w:rsidRPr="000F7292" w:rsidRDefault="00CA2110" w:rsidP="00C55578">
      <w:pPr>
        <w:pStyle w:val="ListParagraph"/>
        <w:numPr>
          <w:ilvl w:val="2"/>
          <w:numId w:val="23"/>
        </w:numPr>
        <w:ind w:left="1440"/>
        <w:rPr>
          <w:rFonts w:asciiTheme="minorHAnsi" w:hAnsiTheme="minorHAnsi"/>
        </w:rPr>
      </w:pPr>
      <w:r w:rsidRPr="000F7292">
        <w:rPr>
          <w:rFonts w:asciiTheme="minorHAnsi" w:hAnsiTheme="minorHAnsi"/>
        </w:rPr>
        <w:t xml:space="preserve">Overall length </w:t>
      </w:r>
    </w:p>
    <w:p w14:paraId="6DEEEDFF" w14:textId="1F1563C1" w:rsidR="00CA2110" w:rsidRPr="000F7292" w:rsidRDefault="008B4DB3" w:rsidP="00C55578">
      <w:pPr>
        <w:pStyle w:val="ListParagraph"/>
        <w:numPr>
          <w:ilvl w:val="2"/>
          <w:numId w:val="23"/>
        </w:numPr>
        <w:ind w:left="1440"/>
        <w:rPr>
          <w:rFonts w:asciiTheme="minorHAnsi" w:hAnsiTheme="minorHAnsi"/>
        </w:rPr>
      </w:pPr>
      <w:r w:rsidRPr="000F7292">
        <w:rPr>
          <w:rFonts w:asciiTheme="minorHAnsi" w:hAnsiTheme="minorHAnsi"/>
        </w:rPr>
        <w:t xml:space="preserve">Number and </w:t>
      </w:r>
      <w:r w:rsidR="00CA2110" w:rsidRPr="000F7292">
        <w:rPr>
          <w:rFonts w:asciiTheme="minorHAnsi" w:hAnsiTheme="minorHAnsi"/>
        </w:rPr>
        <w:t>length of paragraphs</w:t>
      </w:r>
    </w:p>
    <w:p w14:paraId="4989A544" w14:textId="39B782BF" w:rsidR="00CA2110" w:rsidRPr="000F7292" w:rsidRDefault="008B4DB3" w:rsidP="00C55578">
      <w:pPr>
        <w:pStyle w:val="ListParagraph"/>
        <w:numPr>
          <w:ilvl w:val="2"/>
          <w:numId w:val="23"/>
        </w:numPr>
        <w:ind w:left="1440"/>
        <w:rPr>
          <w:rFonts w:asciiTheme="minorHAnsi" w:hAnsiTheme="minorHAnsi"/>
        </w:rPr>
      </w:pPr>
      <w:r w:rsidRPr="000F7292">
        <w:rPr>
          <w:rFonts w:asciiTheme="minorHAnsi" w:hAnsiTheme="minorHAnsi"/>
        </w:rPr>
        <w:t>H</w:t>
      </w:r>
      <w:r w:rsidR="00CA2110" w:rsidRPr="000F7292">
        <w:rPr>
          <w:rFonts w:asciiTheme="minorHAnsi" w:hAnsiTheme="minorHAnsi"/>
        </w:rPr>
        <w:t xml:space="preserve">eadings or sub-headings </w:t>
      </w:r>
    </w:p>
    <w:p w14:paraId="547579F4" w14:textId="6AF20C54" w:rsidR="00CA2110" w:rsidRPr="000F7292" w:rsidRDefault="008B4DB3" w:rsidP="00C55578">
      <w:pPr>
        <w:pStyle w:val="ListParagraph"/>
        <w:numPr>
          <w:ilvl w:val="2"/>
          <w:numId w:val="23"/>
        </w:numPr>
        <w:ind w:left="1440"/>
        <w:rPr>
          <w:rFonts w:asciiTheme="minorHAnsi" w:hAnsiTheme="minorHAnsi"/>
        </w:rPr>
      </w:pPr>
      <w:r w:rsidRPr="000F7292">
        <w:rPr>
          <w:rFonts w:asciiTheme="minorHAnsi" w:hAnsiTheme="minorHAnsi"/>
        </w:rPr>
        <w:t>G</w:t>
      </w:r>
      <w:r w:rsidR="00CA2110" w:rsidRPr="000F7292">
        <w:rPr>
          <w:rFonts w:asciiTheme="minorHAnsi" w:hAnsiTheme="minorHAnsi"/>
        </w:rPr>
        <w:t xml:space="preserve">raphics or illustrations </w:t>
      </w:r>
    </w:p>
    <w:p w14:paraId="232925D1" w14:textId="59A8C7C0" w:rsidR="00CA2110" w:rsidRPr="000F7292" w:rsidRDefault="008B4DB3" w:rsidP="00C55578">
      <w:pPr>
        <w:pStyle w:val="ListParagraph"/>
        <w:numPr>
          <w:ilvl w:val="2"/>
          <w:numId w:val="23"/>
        </w:numPr>
        <w:ind w:left="1440"/>
        <w:rPr>
          <w:rFonts w:asciiTheme="minorHAnsi" w:hAnsiTheme="minorHAnsi"/>
        </w:rPr>
      </w:pPr>
      <w:r w:rsidRPr="000F7292">
        <w:rPr>
          <w:rFonts w:asciiTheme="minorHAnsi" w:hAnsiTheme="minorHAnsi"/>
        </w:rPr>
        <w:t>B</w:t>
      </w:r>
      <w:r w:rsidR="00CA2110" w:rsidRPr="000F7292">
        <w:rPr>
          <w:rFonts w:asciiTheme="minorHAnsi" w:hAnsiTheme="minorHAnsi"/>
        </w:rPr>
        <w:t xml:space="preserve">olded words </w:t>
      </w:r>
    </w:p>
    <w:p w14:paraId="19A23D27" w14:textId="2408A977" w:rsidR="00CA2110" w:rsidRPr="000F7292" w:rsidRDefault="008B4DB3" w:rsidP="00C55578">
      <w:pPr>
        <w:pStyle w:val="ListParagraph"/>
        <w:numPr>
          <w:ilvl w:val="2"/>
          <w:numId w:val="23"/>
        </w:numPr>
        <w:ind w:left="1440"/>
        <w:rPr>
          <w:rFonts w:asciiTheme="minorHAnsi" w:hAnsiTheme="minorHAnsi"/>
        </w:rPr>
      </w:pPr>
      <w:r w:rsidRPr="000F7292">
        <w:rPr>
          <w:rFonts w:asciiTheme="minorHAnsi" w:hAnsiTheme="minorHAnsi"/>
        </w:rPr>
        <w:t>T</w:t>
      </w:r>
      <w:r w:rsidR="00CA2110" w:rsidRPr="000F7292">
        <w:rPr>
          <w:rFonts w:asciiTheme="minorHAnsi" w:hAnsiTheme="minorHAnsi"/>
        </w:rPr>
        <w:t xml:space="preserve">one / style </w:t>
      </w:r>
    </w:p>
    <w:p w14:paraId="101CAD9E" w14:textId="77777777" w:rsidR="0092337A" w:rsidRPr="000F7292" w:rsidRDefault="008B4DB3" w:rsidP="00C55578">
      <w:pPr>
        <w:pStyle w:val="ListParagraph"/>
        <w:numPr>
          <w:ilvl w:val="1"/>
          <w:numId w:val="23"/>
        </w:numPr>
        <w:ind w:left="720"/>
        <w:rPr>
          <w:rFonts w:asciiTheme="minorHAnsi" w:hAnsiTheme="minorHAnsi"/>
        </w:rPr>
      </w:pPr>
      <w:commentRangeStart w:id="22"/>
      <w:r w:rsidRPr="000F7292">
        <w:rPr>
          <w:rFonts w:asciiTheme="minorHAnsi" w:hAnsiTheme="minorHAnsi"/>
        </w:rPr>
        <w:t xml:space="preserve">Let’s </w:t>
      </w:r>
      <w:commentRangeEnd w:id="22"/>
      <w:r w:rsidR="00DB7D50">
        <w:rPr>
          <w:rStyle w:val="CommentReference"/>
        </w:rPr>
        <w:commentReference w:id="22"/>
      </w:r>
      <w:r w:rsidRPr="000F7292">
        <w:rPr>
          <w:rFonts w:asciiTheme="minorHAnsi" w:hAnsiTheme="minorHAnsi"/>
        </w:rPr>
        <w:t>use</w:t>
      </w:r>
      <w:hyperlink r:id="rId17" w:history="1">
        <w:r w:rsidR="006C3F83" w:rsidRPr="000F7292">
          <w:rPr>
            <w:rStyle w:val="Hyperlink"/>
            <w:rFonts w:asciiTheme="minorHAnsi" w:hAnsiTheme="minorHAnsi"/>
          </w:rPr>
          <w:t xml:space="preserve"> this textbook chapter</w:t>
        </w:r>
      </w:hyperlink>
      <w:r w:rsidR="006C3F83" w:rsidRPr="000F7292">
        <w:rPr>
          <w:rFonts w:asciiTheme="minorHAnsi" w:hAnsiTheme="minorHAnsi"/>
        </w:rPr>
        <w:t xml:space="preserve"> </w:t>
      </w:r>
      <w:r w:rsidRPr="000F7292">
        <w:rPr>
          <w:rFonts w:asciiTheme="minorHAnsi" w:hAnsiTheme="minorHAnsi"/>
        </w:rPr>
        <w:t xml:space="preserve">to see the idea of skimming in practice. </w:t>
      </w:r>
      <w:r w:rsidR="006C3F83" w:rsidRPr="000F7292">
        <w:rPr>
          <w:rFonts w:asciiTheme="minorHAnsi" w:hAnsiTheme="minorHAnsi"/>
        </w:rPr>
        <w:t xml:space="preserve">Even though you are just taking a quick glance at the whole chapter, </w:t>
      </w:r>
      <w:r w:rsidR="0092337A" w:rsidRPr="000F7292">
        <w:rPr>
          <w:rFonts w:asciiTheme="minorHAnsi" w:hAnsiTheme="minorHAnsi"/>
        </w:rPr>
        <w:t>are you still</w:t>
      </w:r>
      <w:r w:rsidR="006C3F83" w:rsidRPr="000F7292">
        <w:rPr>
          <w:rFonts w:asciiTheme="minorHAnsi" w:hAnsiTheme="minorHAnsi"/>
        </w:rPr>
        <w:t xml:space="preserve"> able</w:t>
      </w:r>
      <w:r w:rsidR="0092337A" w:rsidRPr="000F7292">
        <w:rPr>
          <w:rFonts w:asciiTheme="minorHAnsi" w:hAnsiTheme="minorHAnsi"/>
        </w:rPr>
        <w:t xml:space="preserve"> to draw a few conclusions about the text? </w:t>
      </w:r>
    </w:p>
    <w:p w14:paraId="13263EE8" w14:textId="212EF751" w:rsidR="00C429BB" w:rsidRPr="000F7292" w:rsidRDefault="00C429BB" w:rsidP="00C55578">
      <w:pPr>
        <w:pStyle w:val="ListParagraph"/>
        <w:numPr>
          <w:ilvl w:val="2"/>
          <w:numId w:val="23"/>
        </w:numPr>
        <w:ind w:left="1440"/>
        <w:rPr>
          <w:rFonts w:asciiTheme="minorHAnsi" w:hAnsiTheme="minorHAnsi"/>
        </w:rPr>
      </w:pPr>
      <w:r w:rsidRPr="000F7292">
        <w:rPr>
          <w:rFonts w:asciiTheme="minorHAnsi" w:hAnsiTheme="minorHAnsi"/>
        </w:rPr>
        <w:t>What are the three main elements that shape the content of a paragraph? (Purpose, Audience, Tone)</w:t>
      </w:r>
    </w:p>
    <w:p w14:paraId="6EF95FA6" w14:textId="72AD17ED" w:rsidR="0092337A" w:rsidRPr="000F7292" w:rsidRDefault="00C429BB" w:rsidP="00C55578">
      <w:pPr>
        <w:pStyle w:val="ListParagraph"/>
        <w:numPr>
          <w:ilvl w:val="2"/>
          <w:numId w:val="23"/>
        </w:numPr>
        <w:ind w:left="1440"/>
        <w:rPr>
          <w:rFonts w:asciiTheme="minorHAnsi" w:hAnsiTheme="minorHAnsi"/>
        </w:rPr>
      </w:pPr>
      <w:r w:rsidRPr="000F7292">
        <w:rPr>
          <w:rFonts w:asciiTheme="minorHAnsi" w:hAnsiTheme="minorHAnsi"/>
        </w:rPr>
        <w:t>H</w:t>
      </w:r>
      <w:r w:rsidR="006C3F83" w:rsidRPr="000F7292">
        <w:rPr>
          <w:rFonts w:asciiTheme="minorHAnsi" w:hAnsiTheme="minorHAnsi"/>
        </w:rPr>
        <w:t>ow many different kind</w:t>
      </w:r>
      <w:r w:rsidRPr="000F7292">
        <w:rPr>
          <w:rFonts w:asciiTheme="minorHAnsi" w:hAnsiTheme="minorHAnsi"/>
        </w:rPr>
        <w:t>s of academic purposes are presented</w:t>
      </w:r>
      <w:r w:rsidR="006C3F83" w:rsidRPr="000F7292">
        <w:rPr>
          <w:rFonts w:asciiTheme="minorHAnsi" w:hAnsiTheme="minorHAnsi"/>
        </w:rPr>
        <w:t xml:space="preserve">? </w:t>
      </w:r>
      <w:r w:rsidRPr="000F7292">
        <w:rPr>
          <w:rFonts w:asciiTheme="minorHAnsi" w:hAnsiTheme="minorHAnsi"/>
        </w:rPr>
        <w:t xml:space="preserve">(4) </w:t>
      </w:r>
      <w:r w:rsidR="006C3F83" w:rsidRPr="000F7292">
        <w:rPr>
          <w:rFonts w:asciiTheme="minorHAnsi" w:hAnsiTheme="minorHAnsi"/>
        </w:rPr>
        <w:t>What are they called?</w:t>
      </w:r>
      <w:r w:rsidRPr="000F7292">
        <w:rPr>
          <w:rFonts w:asciiTheme="minorHAnsi" w:hAnsiTheme="minorHAnsi"/>
        </w:rPr>
        <w:t xml:space="preserve"> (Summary, Analysis, Synthesis, Evaluation)</w:t>
      </w:r>
    </w:p>
    <w:p w14:paraId="3F3D4E6A" w14:textId="48C796CE" w:rsidR="006C3F83" w:rsidRPr="000F7292" w:rsidRDefault="006C3F83" w:rsidP="00C55578">
      <w:pPr>
        <w:pStyle w:val="ListParagraph"/>
        <w:numPr>
          <w:ilvl w:val="2"/>
          <w:numId w:val="23"/>
        </w:numPr>
        <w:ind w:left="1440"/>
        <w:rPr>
          <w:rFonts w:asciiTheme="minorHAnsi" w:hAnsiTheme="minorHAnsi"/>
        </w:rPr>
      </w:pPr>
      <w:r w:rsidRPr="000F7292">
        <w:rPr>
          <w:rFonts w:asciiTheme="minorHAnsi" w:hAnsiTheme="minorHAnsi"/>
        </w:rPr>
        <w:t>How many traits or characteristics can we use to describe or anticipate our imaginary reader?</w:t>
      </w:r>
      <w:r w:rsidR="00C429BB" w:rsidRPr="000F7292">
        <w:rPr>
          <w:rFonts w:asciiTheme="minorHAnsi" w:hAnsiTheme="minorHAnsi"/>
        </w:rPr>
        <w:t xml:space="preserve"> (4)</w:t>
      </w:r>
      <w:r w:rsidRPr="000F7292">
        <w:rPr>
          <w:rFonts w:asciiTheme="minorHAnsi" w:hAnsiTheme="minorHAnsi"/>
        </w:rPr>
        <w:t xml:space="preserve"> What are the names given to these traits and characteristics? </w:t>
      </w:r>
      <w:r w:rsidR="00C429BB" w:rsidRPr="000F7292">
        <w:rPr>
          <w:rFonts w:asciiTheme="minorHAnsi" w:hAnsiTheme="minorHAnsi"/>
        </w:rPr>
        <w:t>(Demographics, Education, Prior Knowledge, Expectations).</w:t>
      </w:r>
    </w:p>
    <w:p w14:paraId="46C3F285" w14:textId="1E2837EF" w:rsidR="00C429BB" w:rsidRPr="000F7292" w:rsidRDefault="00C429BB" w:rsidP="00C55578">
      <w:pPr>
        <w:pStyle w:val="ListParagraph"/>
        <w:numPr>
          <w:ilvl w:val="2"/>
          <w:numId w:val="23"/>
        </w:numPr>
        <w:ind w:left="1440"/>
        <w:rPr>
          <w:rFonts w:asciiTheme="minorHAnsi" w:hAnsiTheme="minorHAnsi"/>
        </w:rPr>
      </w:pPr>
      <w:r w:rsidRPr="000F7292">
        <w:rPr>
          <w:rFonts w:asciiTheme="minorHAnsi" w:hAnsiTheme="minorHAnsi"/>
        </w:rPr>
        <w:t xml:space="preserve">How many key takeaways does the text suggest you should be able to retain after reading it more thoroughly? (6) </w:t>
      </w:r>
    </w:p>
    <w:p w14:paraId="258DB78E" w14:textId="72830DE5" w:rsidR="00C429BB" w:rsidRPr="000F7292" w:rsidRDefault="00C429BB" w:rsidP="00C55578">
      <w:pPr>
        <w:pStyle w:val="ListParagraph"/>
        <w:numPr>
          <w:ilvl w:val="1"/>
          <w:numId w:val="23"/>
        </w:numPr>
        <w:ind w:left="720"/>
        <w:rPr>
          <w:rFonts w:asciiTheme="minorHAnsi" w:hAnsiTheme="minorHAnsi"/>
        </w:rPr>
      </w:pPr>
      <w:r w:rsidRPr="000F7292">
        <w:rPr>
          <w:rFonts w:asciiTheme="minorHAnsi" w:hAnsiTheme="minorHAnsi"/>
        </w:rPr>
        <w:t xml:space="preserve">Obviously, this quick review of the text leaves us with unanswered questions — we wouldn’t be able to say we’ve learned what it has to say. </w:t>
      </w:r>
    </w:p>
    <w:p w14:paraId="209796DB" w14:textId="6EA0EFB5" w:rsidR="00C429BB" w:rsidRPr="000F7292" w:rsidRDefault="00C429BB" w:rsidP="00C55578">
      <w:pPr>
        <w:pStyle w:val="ListParagraph"/>
        <w:numPr>
          <w:ilvl w:val="1"/>
          <w:numId w:val="23"/>
        </w:numPr>
        <w:ind w:left="720"/>
        <w:rPr>
          <w:rFonts w:asciiTheme="minorHAnsi" w:hAnsiTheme="minorHAnsi"/>
        </w:rPr>
      </w:pPr>
      <w:r w:rsidRPr="000F7292">
        <w:rPr>
          <w:rFonts w:asciiTheme="minorHAnsi" w:hAnsiTheme="minorHAnsi"/>
        </w:rPr>
        <w:t>But, we are now in a better position to retain the information it contains, because we’ve created a kind a basic outline in our mind of the overall text. When we can read it again more closely, this outline will help us to sort high-priority information from low-priority information, and it’ll provide us with a foundation for new information to be stored.</w:t>
      </w:r>
    </w:p>
    <w:p w14:paraId="3880B2DD" w14:textId="77777777" w:rsidR="00DB3612" w:rsidRPr="000F7292" w:rsidRDefault="00DB3612" w:rsidP="00DB3612">
      <w:pPr>
        <w:rPr>
          <w:rFonts w:asciiTheme="minorHAnsi" w:hAnsiTheme="minorHAnsi"/>
        </w:rPr>
      </w:pPr>
    </w:p>
    <w:p w14:paraId="03C0F386" w14:textId="06212840" w:rsidR="003947ED" w:rsidRPr="000F7292" w:rsidRDefault="003947ED" w:rsidP="00DB3612">
      <w:pPr>
        <w:rPr>
          <w:rFonts w:asciiTheme="minorHAnsi" w:hAnsiTheme="minorHAnsi"/>
          <w:b/>
        </w:rPr>
      </w:pPr>
      <w:commentRangeStart w:id="23"/>
      <w:commentRangeStart w:id="24"/>
      <w:r w:rsidRPr="000F7292">
        <w:rPr>
          <w:rFonts w:asciiTheme="minorHAnsi" w:hAnsiTheme="minorHAnsi"/>
          <w:b/>
        </w:rPr>
        <w:t xml:space="preserve">Scanning </w:t>
      </w:r>
      <w:commentRangeEnd w:id="23"/>
      <w:r w:rsidR="00D478AE">
        <w:rPr>
          <w:rStyle w:val="CommentReference"/>
        </w:rPr>
        <w:commentReference w:id="23"/>
      </w:r>
      <w:commentRangeEnd w:id="24"/>
      <w:r w:rsidR="003813BB">
        <w:rPr>
          <w:rStyle w:val="CommentReference"/>
        </w:rPr>
        <w:commentReference w:id="24"/>
      </w:r>
    </w:p>
    <w:p w14:paraId="77B8701D" w14:textId="77777777" w:rsidR="00956B15" w:rsidRPr="000F7292" w:rsidRDefault="00956B15" w:rsidP="00DB3612">
      <w:pPr>
        <w:rPr>
          <w:rFonts w:asciiTheme="minorHAnsi" w:hAnsiTheme="minorHAnsi"/>
        </w:rPr>
      </w:pPr>
      <w:r w:rsidRPr="000F7292">
        <w:rPr>
          <w:rFonts w:asciiTheme="minorHAnsi" w:hAnsiTheme="minorHAnsi"/>
        </w:rPr>
        <w:t>This goal of this method is to quickly acquire a general understanding of the text’s main ideas.</w:t>
      </w:r>
    </w:p>
    <w:p w14:paraId="60FE13BD" w14:textId="77777777" w:rsidR="00DB3612" w:rsidRPr="000F7292" w:rsidRDefault="00DB3612" w:rsidP="00DB3612">
      <w:pPr>
        <w:rPr>
          <w:rFonts w:asciiTheme="minorHAnsi" w:hAnsiTheme="minorHAnsi"/>
        </w:rPr>
      </w:pPr>
    </w:p>
    <w:p w14:paraId="1C4B0C3C" w14:textId="00A7AA14" w:rsidR="003947ED" w:rsidRPr="000F7292" w:rsidRDefault="00956B15" w:rsidP="00DB3612">
      <w:pPr>
        <w:rPr>
          <w:rFonts w:asciiTheme="minorHAnsi" w:hAnsiTheme="minorHAnsi"/>
        </w:rPr>
      </w:pPr>
      <w:r w:rsidRPr="000F7292">
        <w:rPr>
          <w:rFonts w:asciiTheme="minorHAnsi" w:hAnsiTheme="minorHAnsi"/>
        </w:rPr>
        <w:t>To get a</w:t>
      </w:r>
      <w:r w:rsidR="005A218C" w:rsidRPr="000F7292">
        <w:rPr>
          <w:rFonts w:asciiTheme="minorHAnsi" w:hAnsiTheme="minorHAnsi"/>
        </w:rPr>
        <w:t>n</w:t>
      </w:r>
      <w:r w:rsidRPr="000F7292">
        <w:rPr>
          <w:rFonts w:asciiTheme="minorHAnsi" w:hAnsiTheme="minorHAnsi"/>
        </w:rPr>
        <w:t xml:space="preserve"> overall sense of the main ideas, you can search for or target specific sections of the text where you might expect to find the most meaning</w:t>
      </w:r>
      <w:r w:rsidR="00DB3612" w:rsidRPr="000F7292">
        <w:rPr>
          <w:rFonts w:asciiTheme="minorHAnsi" w:hAnsiTheme="minorHAnsi"/>
        </w:rPr>
        <w:t>:</w:t>
      </w:r>
    </w:p>
    <w:p w14:paraId="0E48245D" w14:textId="77777777" w:rsidR="00DB3612" w:rsidRPr="000F7292" w:rsidRDefault="00DB3612" w:rsidP="00DB3612">
      <w:pPr>
        <w:rPr>
          <w:rFonts w:asciiTheme="minorHAnsi" w:hAnsiTheme="minorHAnsi"/>
        </w:rPr>
      </w:pPr>
    </w:p>
    <w:p w14:paraId="4A99662C" w14:textId="1FF8E99C" w:rsidR="00956B15" w:rsidRPr="000F7292" w:rsidRDefault="00956B15" w:rsidP="00916C75">
      <w:pPr>
        <w:pStyle w:val="ListParagraph"/>
        <w:numPr>
          <w:ilvl w:val="1"/>
          <w:numId w:val="23"/>
        </w:numPr>
        <w:rPr>
          <w:rFonts w:asciiTheme="minorHAnsi" w:hAnsiTheme="minorHAnsi"/>
        </w:rPr>
      </w:pPr>
      <w:r w:rsidRPr="000F7292">
        <w:rPr>
          <w:rFonts w:asciiTheme="minorHAnsi" w:hAnsiTheme="minorHAnsi"/>
        </w:rPr>
        <w:t xml:space="preserve">Title / Sub-title </w:t>
      </w:r>
    </w:p>
    <w:p w14:paraId="4217A3EF" w14:textId="07D615C4" w:rsidR="00956B15" w:rsidRPr="000F7292" w:rsidRDefault="00956B15" w:rsidP="00916C75">
      <w:pPr>
        <w:pStyle w:val="ListParagraph"/>
        <w:numPr>
          <w:ilvl w:val="1"/>
          <w:numId w:val="23"/>
        </w:numPr>
        <w:rPr>
          <w:rFonts w:asciiTheme="minorHAnsi" w:hAnsiTheme="minorHAnsi"/>
        </w:rPr>
      </w:pPr>
      <w:r w:rsidRPr="000F7292">
        <w:rPr>
          <w:rFonts w:asciiTheme="minorHAnsi" w:hAnsiTheme="minorHAnsi"/>
        </w:rPr>
        <w:t>Table of Contents</w:t>
      </w:r>
    </w:p>
    <w:p w14:paraId="2B26BAB9" w14:textId="42616B78" w:rsidR="00956B15" w:rsidRPr="000F7292" w:rsidRDefault="00956B15" w:rsidP="00916C75">
      <w:pPr>
        <w:pStyle w:val="ListParagraph"/>
        <w:numPr>
          <w:ilvl w:val="1"/>
          <w:numId w:val="23"/>
        </w:numPr>
        <w:rPr>
          <w:rFonts w:asciiTheme="minorHAnsi" w:hAnsiTheme="minorHAnsi"/>
        </w:rPr>
      </w:pPr>
      <w:r w:rsidRPr="000F7292">
        <w:rPr>
          <w:rFonts w:asciiTheme="minorHAnsi" w:hAnsiTheme="minorHAnsi"/>
        </w:rPr>
        <w:t xml:space="preserve">Introductory paragraph </w:t>
      </w:r>
    </w:p>
    <w:p w14:paraId="16291D9A" w14:textId="6A7BC033" w:rsidR="00956B15" w:rsidRPr="000F7292" w:rsidRDefault="00956B15" w:rsidP="00916C75">
      <w:pPr>
        <w:pStyle w:val="ListParagraph"/>
        <w:numPr>
          <w:ilvl w:val="1"/>
          <w:numId w:val="23"/>
        </w:numPr>
        <w:rPr>
          <w:rFonts w:asciiTheme="minorHAnsi" w:hAnsiTheme="minorHAnsi"/>
        </w:rPr>
      </w:pPr>
      <w:r w:rsidRPr="000F7292">
        <w:rPr>
          <w:rFonts w:asciiTheme="minorHAnsi" w:hAnsiTheme="minorHAnsi"/>
        </w:rPr>
        <w:t xml:space="preserve">Concluding paragraph </w:t>
      </w:r>
    </w:p>
    <w:p w14:paraId="2E64C239" w14:textId="288946E9" w:rsidR="00956B15" w:rsidRPr="000F7292" w:rsidRDefault="00956B15" w:rsidP="00916C75">
      <w:pPr>
        <w:pStyle w:val="ListParagraph"/>
        <w:numPr>
          <w:ilvl w:val="1"/>
          <w:numId w:val="23"/>
        </w:numPr>
        <w:rPr>
          <w:rFonts w:asciiTheme="minorHAnsi" w:hAnsiTheme="minorHAnsi"/>
        </w:rPr>
      </w:pPr>
      <w:r w:rsidRPr="000F7292">
        <w:rPr>
          <w:rFonts w:asciiTheme="minorHAnsi" w:hAnsiTheme="minorHAnsi"/>
        </w:rPr>
        <w:t xml:space="preserve">Topic sentence </w:t>
      </w:r>
    </w:p>
    <w:p w14:paraId="35721F14" w14:textId="210A9A8E" w:rsidR="00956B15" w:rsidRPr="000F7292" w:rsidRDefault="00956B15" w:rsidP="00916C75">
      <w:pPr>
        <w:pStyle w:val="ListParagraph"/>
        <w:numPr>
          <w:ilvl w:val="1"/>
          <w:numId w:val="23"/>
        </w:numPr>
        <w:rPr>
          <w:rFonts w:asciiTheme="minorHAnsi" w:hAnsiTheme="minorHAnsi"/>
        </w:rPr>
      </w:pPr>
      <w:r w:rsidRPr="000F7292">
        <w:rPr>
          <w:rFonts w:asciiTheme="minorHAnsi" w:hAnsiTheme="minorHAnsi"/>
        </w:rPr>
        <w:t xml:space="preserve">Concluding sentence </w:t>
      </w:r>
    </w:p>
    <w:p w14:paraId="761F1236" w14:textId="2DAB451B" w:rsidR="00956B15" w:rsidRPr="000F7292" w:rsidRDefault="00956B15" w:rsidP="00916C75">
      <w:pPr>
        <w:pStyle w:val="ListParagraph"/>
        <w:numPr>
          <w:ilvl w:val="1"/>
          <w:numId w:val="23"/>
        </w:numPr>
        <w:rPr>
          <w:rFonts w:asciiTheme="minorHAnsi" w:hAnsiTheme="minorHAnsi"/>
        </w:rPr>
      </w:pPr>
      <w:r w:rsidRPr="000F7292">
        <w:rPr>
          <w:rFonts w:asciiTheme="minorHAnsi" w:hAnsiTheme="minorHAnsi"/>
        </w:rPr>
        <w:t xml:space="preserve">Headings / sub-headings </w:t>
      </w:r>
    </w:p>
    <w:p w14:paraId="2ED7F3A8" w14:textId="3804EEC2" w:rsidR="00956B15" w:rsidRPr="000F7292" w:rsidRDefault="00956B15" w:rsidP="00916C75">
      <w:pPr>
        <w:pStyle w:val="ListParagraph"/>
        <w:numPr>
          <w:ilvl w:val="1"/>
          <w:numId w:val="23"/>
        </w:numPr>
        <w:rPr>
          <w:rFonts w:asciiTheme="minorHAnsi" w:hAnsiTheme="minorHAnsi"/>
        </w:rPr>
      </w:pPr>
      <w:r w:rsidRPr="000F7292">
        <w:rPr>
          <w:rFonts w:asciiTheme="minorHAnsi" w:hAnsiTheme="minorHAnsi"/>
        </w:rPr>
        <w:t xml:space="preserve">Bolded words </w:t>
      </w:r>
    </w:p>
    <w:p w14:paraId="1E86E4D1" w14:textId="3048513C" w:rsidR="00956B15" w:rsidRPr="000F7292" w:rsidRDefault="00956B15" w:rsidP="00916C75">
      <w:pPr>
        <w:pStyle w:val="ListParagraph"/>
        <w:numPr>
          <w:ilvl w:val="1"/>
          <w:numId w:val="23"/>
        </w:numPr>
        <w:rPr>
          <w:rFonts w:asciiTheme="minorHAnsi" w:hAnsiTheme="minorHAnsi"/>
        </w:rPr>
      </w:pPr>
      <w:r w:rsidRPr="000F7292">
        <w:rPr>
          <w:rFonts w:asciiTheme="minorHAnsi" w:hAnsiTheme="minorHAnsi"/>
        </w:rPr>
        <w:lastRenderedPageBreak/>
        <w:t xml:space="preserve">Call-out boxes </w:t>
      </w:r>
    </w:p>
    <w:p w14:paraId="6119B7E4" w14:textId="77777777" w:rsidR="00DB3612" w:rsidRPr="000F7292" w:rsidRDefault="00DB3612" w:rsidP="00DB3612">
      <w:pPr>
        <w:rPr>
          <w:rFonts w:asciiTheme="minorHAnsi" w:hAnsiTheme="minorHAnsi"/>
        </w:rPr>
      </w:pPr>
    </w:p>
    <w:p w14:paraId="32B08DE8" w14:textId="3A40BC39" w:rsidR="00DB3612" w:rsidRPr="000F7292" w:rsidRDefault="00DB3612" w:rsidP="00DB3612">
      <w:pPr>
        <w:rPr>
          <w:rFonts w:asciiTheme="minorHAnsi" w:hAnsiTheme="minorHAnsi"/>
          <w:b/>
        </w:rPr>
      </w:pPr>
      <w:commentRangeStart w:id="25"/>
      <w:r w:rsidRPr="000F7292">
        <w:rPr>
          <w:rFonts w:asciiTheme="minorHAnsi" w:hAnsiTheme="minorHAnsi"/>
          <w:b/>
        </w:rPr>
        <w:t xml:space="preserve">Video </w:t>
      </w:r>
      <w:commentRangeEnd w:id="25"/>
      <w:r w:rsidR="00C55578">
        <w:rPr>
          <w:rStyle w:val="CommentReference"/>
        </w:rPr>
        <w:commentReference w:id="25"/>
      </w:r>
      <w:r w:rsidRPr="000F7292">
        <w:rPr>
          <w:rFonts w:asciiTheme="minorHAnsi" w:hAnsiTheme="minorHAnsi"/>
          <w:b/>
        </w:rPr>
        <w:t>Capture</w:t>
      </w:r>
    </w:p>
    <w:p w14:paraId="1888388E" w14:textId="6081A05C" w:rsidR="00C00754" w:rsidRPr="000F7292" w:rsidRDefault="00C00754" w:rsidP="00DB3612">
      <w:pPr>
        <w:rPr>
          <w:rFonts w:asciiTheme="minorHAnsi" w:hAnsiTheme="minorHAnsi"/>
        </w:rPr>
      </w:pPr>
      <w:r w:rsidRPr="000F7292">
        <w:rPr>
          <w:rFonts w:asciiTheme="minorHAnsi" w:hAnsiTheme="minorHAnsi"/>
        </w:rPr>
        <w:t>Demonstration of scanning with “</w:t>
      </w:r>
      <w:commentRangeStart w:id="26"/>
      <w:commentRangeStart w:id="27"/>
      <w:r w:rsidRPr="000F7292">
        <w:rPr>
          <w:rFonts w:asciiTheme="minorHAnsi" w:hAnsiTheme="minorHAnsi"/>
        </w:rPr>
        <w:t xml:space="preserve">Online </w:t>
      </w:r>
      <w:commentRangeEnd w:id="26"/>
      <w:r w:rsidR="003E3363">
        <w:rPr>
          <w:rStyle w:val="CommentReference"/>
        </w:rPr>
        <w:commentReference w:id="26"/>
      </w:r>
      <w:commentRangeEnd w:id="27"/>
      <w:r w:rsidR="00EA7D39">
        <w:rPr>
          <w:rStyle w:val="CommentReference"/>
        </w:rPr>
        <w:commentReference w:id="27"/>
      </w:r>
      <w:r w:rsidRPr="000F7292">
        <w:rPr>
          <w:rFonts w:asciiTheme="minorHAnsi" w:hAnsiTheme="minorHAnsi"/>
        </w:rPr>
        <w:t xml:space="preserve">learning will make college cheaper. It will also make it better” by L. Rafael </w:t>
      </w:r>
      <w:proofErr w:type="spellStart"/>
      <w:r w:rsidRPr="000F7292">
        <w:rPr>
          <w:rFonts w:asciiTheme="minorHAnsi" w:hAnsiTheme="minorHAnsi"/>
        </w:rPr>
        <w:t>Reif</w:t>
      </w:r>
      <w:proofErr w:type="spellEnd"/>
      <w:r w:rsidRPr="000F7292">
        <w:rPr>
          <w:rFonts w:asciiTheme="minorHAnsi" w:hAnsiTheme="minorHAnsi"/>
        </w:rPr>
        <w:t>, published in Time. 10/7/2013, Vol. 182 Issue 15, p54.</w:t>
      </w:r>
      <w:r w:rsidR="00F25426" w:rsidRPr="000F7292">
        <w:rPr>
          <w:rFonts w:asciiTheme="minorHAnsi" w:hAnsiTheme="minorHAnsi"/>
        </w:rPr>
        <w:t xml:space="preserve"> </w:t>
      </w:r>
    </w:p>
    <w:p w14:paraId="6728E4B4" w14:textId="77777777" w:rsidR="00DB3612" w:rsidRPr="000F7292" w:rsidRDefault="00DB3612" w:rsidP="00DB3612">
      <w:pPr>
        <w:rPr>
          <w:rFonts w:asciiTheme="minorHAnsi" w:hAnsiTheme="minorHAnsi"/>
        </w:rPr>
      </w:pPr>
    </w:p>
    <w:p w14:paraId="21EB29F4" w14:textId="61D47C89" w:rsidR="00F35F0D" w:rsidRPr="000F7292" w:rsidRDefault="002E54DA" w:rsidP="00DB3612">
      <w:pPr>
        <w:rPr>
          <w:rFonts w:asciiTheme="minorHAnsi" w:hAnsiTheme="minorHAnsi"/>
        </w:rPr>
      </w:pPr>
      <w:r w:rsidRPr="000F7292">
        <w:rPr>
          <w:rFonts w:asciiTheme="minorHAnsi" w:hAnsiTheme="minorHAnsi"/>
        </w:rPr>
        <w:t>Script</w:t>
      </w:r>
      <w:r w:rsidR="00F35F0D" w:rsidRPr="000F7292">
        <w:rPr>
          <w:rFonts w:asciiTheme="minorHAnsi" w:hAnsiTheme="minorHAnsi"/>
        </w:rPr>
        <w:t>:</w:t>
      </w:r>
      <w:r w:rsidR="0015581D" w:rsidRPr="000F7292">
        <w:rPr>
          <w:rFonts w:asciiTheme="minorHAnsi" w:hAnsiTheme="minorHAnsi"/>
        </w:rPr>
        <w:t xml:space="preserve"> (approx. 5 min)</w:t>
      </w:r>
      <w:r w:rsidR="00DB3612" w:rsidRPr="000F7292">
        <w:rPr>
          <w:rFonts w:asciiTheme="minorHAnsi" w:hAnsiTheme="minorHAnsi"/>
        </w:rPr>
        <w:t xml:space="preserve"> (numbers correspond to pre-determined spots on the text) </w:t>
      </w:r>
    </w:p>
    <w:p w14:paraId="0C061EB3" w14:textId="77777777" w:rsidR="00DB3612" w:rsidRPr="000F7292" w:rsidRDefault="00DB3612" w:rsidP="00DB3612">
      <w:pPr>
        <w:rPr>
          <w:rFonts w:asciiTheme="minorHAnsi" w:hAnsiTheme="minorHAnsi"/>
        </w:rPr>
      </w:pPr>
    </w:p>
    <w:p w14:paraId="647EE58E" w14:textId="77777777" w:rsidR="00916C75" w:rsidRPr="000F7292" w:rsidRDefault="005D36EB" w:rsidP="00DB3612">
      <w:pPr>
        <w:pStyle w:val="ListParagraph"/>
        <w:numPr>
          <w:ilvl w:val="3"/>
          <w:numId w:val="26"/>
        </w:numPr>
        <w:rPr>
          <w:rFonts w:asciiTheme="minorHAnsi" w:hAnsiTheme="minorHAnsi"/>
        </w:rPr>
      </w:pPr>
      <w:r w:rsidRPr="000F7292">
        <w:rPr>
          <w:rFonts w:asciiTheme="minorHAnsi" w:hAnsiTheme="minorHAnsi"/>
        </w:rPr>
        <w:t xml:space="preserve">First we can check the title of the text to see what it can tell us about the focus and style of the text. Here we might interpret two key pieces of information: we can get a sense of the topic — online learning at the post-secondary level — from the words “Colleges” and “Online”; and, of course, we can tell that the author is taking a positive position on this topic, from the words “Better” and “More Affordable.” In addition, we can anticipate that this text will take the style of an argument because “Better” is a subjective description that will need to be supported with reasons. </w:t>
      </w:r>
    </w:p>
    <w:p w14:paraId="0AD0CDF9" w14:textId="77777777" w:rsidR="00916C75" w:rsidRPr="000F7292" w:rsidRDefault="00DB7C3C" w:rsidP="00DB3612">
      <w:pPr>
        <w:pStyle w:val="ListParagraph"/>
        <w:numPr>
          <w:ilvl w:val="3"/>
          <w:numId w:val="26"/>
        </w:numPr>
        <w:rPr>
          <w:rFonts w:asciiTheme="minorHAnsi" w:hAnsiTheme="minorHAnsi"/>
        </w:rPr>
      </w:pPr>
      <w:r w:rsidRPr="000F7292">
        <w:rPr>
          <w:rFonts w:asciiTheme="minorHAnsi" w:hAnsiTheme="minorHAnsi"/>
        </w:rPr>
        <w:t>Before we dive into the body of the text</w:t>
      </w:r>
      <w:r w:rsidR="00F91DCF" w:rsidRPr="000F7292">
        <w:rPr>
          <w:rFonts w:asciiTheme="minorHAnsi" w:hAnsiTheme="minorHAnsi"/>
        </w:rPr>
        <w:t xml:space="preserve"> we should also consider the sub-title and the author. The word “how” in the sub-title </w:t>
      </w:r>
      <w:r w:rsidR="002D4B32" w:rsidRPr="000F7292">
        <w:rPr>
          <w:rFonts w:asciiTheme="minorHAnsi" w:hAnsiTheme="minorHAnsi"/>
        </w:rPr>
        <w:t xml:space="preserve">suggests that the author is going to outline some kind of process for implementing online learning into the college system. Meanwhile, we might also notice that the author, Rafael </w:t>
      </w:r>
      <w:proofErr w:type="spellStart"/>
      <w:r w:rsidR="002D4B32" w:rsidRPr="000F7292">
        <w:rPr>
          <w:rFonts w:asciiTheme="minorHAnsi" w:hAnsiTheme="minorHAnsi"/>
        </w:rPr>
        <w:t>Reif</w:t>
      </w:r>
      <w:proofErr w:type="spellEnd"/>
      <w:r w:rsidR="002D4B32" w:rsidRPr="000F7292">
        <w:rPr>
          <w:rFonts w:asciiTheme="minorHAnsi" w:hAnsiTheme="minorHAnsi"/>
        </w:rPr>
        <w:t xml:space="preserve">, is the President of a prominent post-secondary institution, M.I.T. This insight might give us confidence that </w:t>
      </w:r>
      <w:r w:rsidR="00176F05" w:rsidRPr="000F7292">
        <w:rPr>
          <w:rFonts w:asciiTheme="minorHAnsi" w:hAnsiTheme="minorHAnsi"/>
        </w:rPr>
        <w:t xml:space="preserve">the </w:t>
      </w:r>
      <w:r w:rsidR="002D4B32" w:rsidRPr="000F7292">
        <w:rPr>
          <w:rFonts w:asciiTheme="minorHAnsi" w:hAnsiTheme="minorHAnsi"/>
        </w:rPr>
        <w:t xml:space="preserve">author is qualified to speak on this subject — and therefore make us more receptive to his argument; it might also make us wonder how his position as a post-secondary executive might shape or </w:t>
      </w:r>
      <w:proofErr w:type="spellStart"/>
      <w:r w:rsidR="002D4B32" w:rsidRPr="000F7292">
        <w:rPr>
          <w:rFonts w:asciiTheme="minorHAnsi" w:hAnsiTheme="minorHAnsi"/>
        </w:rPr>
        <w:t>colour</w:t>
      </w:r>
      <w:proofErr w:type="spellEnd"/>
      <w:r w:rsidR="002D4B32" w:rsidRPr="000F7292">
        <w:rPr>
          <w:rFonts w:asciiTheme="minorHAnsi" w:hAnsiTheme="minorHAnsi"/>
        </w:rPr>
        <w:t xml:space="preserve"> his perspective on the subject, in the same way that a student, a parent, a professor, or a prospective employer might also view</w:t>
      </w:r>
      <w:r w:rsidR="00103BDF" w:rsidRPr="000F7292">
        <w:rPr>
          <w:rFonts w:asciiTheme="minorHAnsi" w:hAnsiTheme="minorHAnsi"/>
        </w:rPr>
        <w:t xml:space="preserve"> proposed changes to</w:t>
      </w:r>
      <w:r w:rsidR="002D4B32" w:rsidRPr="000F7292">
        <w:rPr>
          <w:rFonts w:asciiTheme="minorHAnsi" w:hAnsiTheme="minorHAnsi"/>
        </w:rPr>
        <w:t xml:space="preserve"> post-secondary education through a particular lens</w:t>
      </w:r>
      <w:r w:rsidR="00103BDF" w:rsidRPr="000F7292">
        <w:rPr>
          <w:rFonts w:asciiTheme="minorHAnsi" w:hAnsiTheme="minorHAnsi"/>
        </w:rPr>
        <w:t xml:space="preserve">. </w:t>
      </w:r>
    </w:p>
    <w:p w14:paraId="2AE4389C" w14:textId="77777777" w:rsidR="00916C75" w:rsidRPr="000F7292" w:rsidRDefault="00103BDF" w:rsidP="00DB3612">
      <w:pPr>
        <w:pStyle w:val="ListParagraph"/>
        <w:numPr>
          <w:ilvl w:val="3"/>
          <w:numId w:val="26"/>
        </w:numPr>
        <w:rPr>
          <w:rFonts w:asciiTheme="minorHAnsi" w:hAnsiTheme="minorHAnsi"/>
        </w:rPr>
      </w:pPr>
      <w:r w:rsidRPr="000F7292">
        <w:rPr>
          <w:rFonts w:asciiTheme="minorHAnsi" w:hAnsiTheme="minorHAnsi"/>
        </w:rPr>
        <w:t>Now, we get to do something really radical: let’s jump to the end of the text — often a writer will attempt to conclude their argument with a clear and succinct presentation of their position. Indeed, it’s easy for us to identify the author’s position here</w:t>
      </w:r>
      <w:r w:rsidR="003A6198" w:rsidRPr="000F7292">
        <w:rPr>
          <w:rFonts w:asciiTheme="minorHAnsi" w:hAnsiTheme="minorHAnsi"/>
        </w:rPr>
        <w:t xml:space="preserve">: </w:t>
      </w:r>
      <w:r w:rsidR="001F319A" w:rsidRPr="000F7292">
        <w:rPr>
          <w:rFonts w:asciiTheme="minorHAnsi" w:hAnsiTheme="minorHAnsi"/>
        </w:rPr>
        <w:t xml:space="preserve">online learning is a positive innovation because it allows a greater number of students to learn, teaches them more effectively, and at a lower cost. Okay, great. But, now, we likely want to know “how” online learning will generate these improvements. And for that we’ll need to go back into the text. </w:t>
      </w:r>
    </w:p>
    <w:p w14:paraId="052B77FD" w14:textId="77777777" w:rsidR="00916C75" w:rsidRPr="000F7292" w:rsidRDefault="001F319A" w:rsidP="00DB3612">
      <w:pPr>
        <w:pStyle w:val="ListParagraph"/>
        <w:numPr>
          <w:ilvl w:val="3"/>
          <w:numId w:val="26"/>
        </w:numPr>
        <w:rPr>
          <w:rFonts w:asciiTheme="minorHAnsi" w:hAnsiTheme="minorHAnsi"/>
        </w:rPr>
      </w:pPr>
      <w:r w:rsidRPr="000F7292">
        <w:rPr>
          <w:rFonts w:asciiTheme="minorHAnsi" w:hAnsiTheme="minorHAnsi"/>
        </w:rPr>
        <w:t xml:space="preserve">Even though we haven’t actually </w:t>
      </w:r>
      <w:r w:rsidRPr="000F7292">
        <w:rPr>
          <w:rFonts w:asciiTheme="minorHAnsi" w:hAnsiTheme="minorHAnsi"/>
          <w:i/>
        </w:rPr>
        <w:t xml:space="preserve">read </w:t>
      </w:r>
      <w:r w:rsidRPr="000F7292">
        <w:rPr>
          <w:rFonts w:asciiTheme="minorHAnsi" w:hAnsiTheme="minorHAnsi"/>
        </w:rPr>
        <w:t xml:space="preserve">much of the text at all, we already know a great deal of information. And we can use this information to “scan” the text even more efficiently. Remember, we already know the author’s main argument, and now we want to better understand his supporting reasons. So if we examine just the first sentence of each paragraph, we can pretty quickly determine whether that paragraph is going to provide the insight we’re seeking. The first two paragraphs seem to be introducing the topic still, but the third paragraph seems to be focusing on more specific advantages of online </w:t>
      </w:r>
      <w:r w:rsidR="00176F05" w:rsidRPr="000F7292">
        <w:rPr>
          <w:rFonts w:asciiTheme="minorHAnsi" w:hAnsiTheme="minorHAnsi"/>
        </w:rPr>
        <w:t xml:space="preserve">learning </w:t>
      </w:r>
      <w:r w:rsidRPr="000F7292">
        <w:rPr>
          <w:rFonts w:asciiTheme="minorHAnsi" w:hAnsiTheme="minorHAnsi"/>
        </w:rPr>
        <w:t xml:space="preserve">(“focus on what digital learning is good for”). </w:t>
      </w:r>
      <w:r w:rsidR="006A3443" w:rsidRPr="000F7292">
        <w:rPr>
          <w:rFonts w:asciiTheme="minorHAnsi" w:hAnsiTheme="minorHAnsi"/>
        </w:rPr>
        <w:t xml:space="preserve">If we zoom in to third sentence we see </w:t>
      </w:r>
      <w:proofErr w:type="spellStart"/>
      <w:r w:rsidR="006A3443" w:rsidRPr="000F7292">
        <w:rPr>
          <w:rFonts w:asciiTheme="minorHAnsi" w:hAnsiTheme="minorHAnsi"/>
        </w:rPr>
        <w:t>Reif’s</w:t>
      </w:r>
      <w:proofErr w:type="spellEnd"/>
      <w:r w:rsidR="006A3443" w:rsidRPr="000F7292">
        <w:rPr>
          <w:rFonts w:asciiTheme="minorHAnsi" w:hAnsiTheme="minorHAnsi"/>
        </w:rPr>
        <w:t xml:space="preserve"> first claim: Online learning is beneficial because it “opens possibilities” for the scores of people who don’t live geographically close to a post-secondary education. Now, at this point, I might be tempted to read on — I might want to learn if the author provides support for this claim, for example. But it’s important at </w:t>
      </w:r>
      <w:r w:rsidR="006A3443" w:rsidRPr="000F7292">
        <w:rPr>
          <w:rFonts w:asciiTheme="minorHAnsi" w:hAnsiTheme="minorHAnsi"/>
        </w:rPr>
        <w:lastRenderedPageBreak/>
        <w:t xml:space="preserve">this point to move forward with our scan in order to create an overall understanding of the text, almost like a map of a new and unfamiliar terrain; I’ll leave a note in the margin here to indicate that this is his first point — I’ll call it “Benefit #1: Increased access” — and I’ll continue with my scan. </w:t>
      </w:r>
    </w:p>
    <w:p w14:paraId="7C282F57" w14:textId="77777777" w:rsidR="00916C75" w:rsidRPr="000F7292" w:rsidRDefault="006A3443" w:rsidP="00DB3612">
      <w:pPr>
        <w:pStyle w:val="ListParagraph"/>
        <w:numPr>
          <w:ilvl w:val="3"/>
          <w:numId w:val="26"/>
        </w:numPr>
        <w:rPr>
          <w:rFonts w:asciiTheme="minorHAnsi" w:hAnsiTheme="minorHAnsi"/>
        </w:rPr>
      </w:pPr>
      <w:r w:rsidRPr="000F7292">
        <w:rPr>
          <w:rFonts w:asciiTheme="minorHAnsi" w:hAnsiTheme="minorHAnsi"/>
        </w:rPr>
        <w:t xml:space="preserve">Looking at the first sentence of the next paragraph, it’s clear that now we will be presented with a discussion of online learning’s “educational advantages”. Notice also the word, “first”, that begins the second sentence. This is a helpful signal word that suggests subsequent points might be similarly “numbered”. To continue with my mapping, I’ll make another note in the margin of this paragraph to remind myself later that this is where I should look for a detailed discussion of </w:t>
      </w:r>
      <w:proofErr w:type="spellStart"/>
      <w:r w:rsidRPr="000F7292">
        <w:rPr>
          <w:rFonts w:asciiTheme="minorHAnsi" w:hAnsiTheme="minorHAnsi"/>
        </w:rPr>
        <w:t>Reif’s</w:t>
      </w:r>
      <w:proofErr w:type="spellEnd"/>
      <w:r w:rsidRPr="000F7292">
        <w:rPr>
          <w:rFonts w:asciiTheme="minorHAnsi" w:hAnsiTheme="minorHAnsi"/>
        </w:rPr>
        <w:t xml:space="preserve"> next point: Online learning is beneficial because it is very good at teaching “basic concepts”. </w:t>
      </w:r>
    </w:p>
    <w:p w14:paraId="4247E69F" w14:textId="77777777" w:rsidR="00916C75" w:rsidRPr="000F7292" w:rsidRDefault="005F1E69" w:rsidP="00DB3612">
      <w:pPr>
        <w:pStyle w:val="ListParagraph"/>
        <w:numPr>
          <w:ilvl w:val="3"/>
          <w:numId w:val="26"/>
        </w:numPr>
        <w:rPr>
          <w:rFonts w:asciiTheme="minorHAnsi" w:hAnsiTheme="minorHAnsi"/>
        </w:rPr>
      </w:pPr>
      <w:r w:rsidRPr="000F7292">
        <w:rPr>
          <w:rFonts w:asciiTheme="minorHAnsi" w:hAnsiTheme="minorHAnsi"/>
        </w:rPr>
        <w:t xml:space="preserve">In the next paragraph, we know the author is going to introduce another supporting point because we see the words “second advantage” jump out at us. Scanning to the next line we see that advantage is “flexibility for both students and faculty” and we can make a note of it in the margin. </w:t>
      </w:r>
    </w:p>
    <w:p w14:paraId="75725F6B" w14:textId="77777777" w:rsidR="00916C75" w:rsidRPr="000F7292" w:rsidRDefault="005F1E69" w:rsidP="00DB3612">
      <w:pPr>
        <w:pStyle w:val="ListParagraph"/>
        <w:numPr>
          <w:ilvl w:val="3"/>
          <w:numId w:val="26"/>
        </w:numPr>
        <w:rPr>
          <w:rFonts w:asciiTheme="minorHAnsi" w:hAnsiTheme="minorHAnsi"/>
        </w:rPr>
      </w:pPr>
      <w:r w:rsidRPr="000F7292">
        <w:rPr>
          <w:rFonts w:asciiTheme="minorHAnsi" w:hAnsiTheme="minorHAnsi"/>
        </w:rPr>
        <w:t xml:space="preserve">“Third advantage” grabs our attention as we scan to the next paragraph, and quickly we are directed to </w:t>
      </w:r>
      <w:proofErr w:type="spellStart"/>
      <w:r w:rsidRPr="000F7292">
        <w:rPr>
          <w:rFonts w:asciiTheme="minorHAnsi" w:hAnsiTheme="minorHAnsi"/>
        </w:rPr>
        <w:t>Reif’s</w:t>
      </w:r>
      <w:proofErr w:type="spellEnd"/>
      <w:r w:rsidRPr="000F7292">
        <w:rPr>
          <w:rFonts w:asciiTheme="minorHAnsi" w:hAnsiTheme="minorHAnsi"/>
        </w:rPr>
        <w:t xml:space="preserve"> next point: “online learning is beneficial because it helps colleges gather data about learning patterns and habits.</w:t>
      </w:r>
    </w:p>
    <w:p w14:paraId="56E4D33F" w14:textId="77777777" w:rsidR="00916C75" w:rsidRPr="000F7292" w:rsidRDefault="005F1E69" w:rsidP="00DB3612">
      <w:pPr>
        <w:pStyle w:val="ListParagraph"/>
        <w:numPr>
          <w:ilvl w:val="3"/>
          <w:numId w:val="26"/>
        </w:numPr>
        <w:rPr>
          <w:rFonts w:asciiTheme="minorHAnsi" w:hAnsiTheme="minorHAnsi"/>
        </w:rPr>
      </w:pPr>
      <w:r w:rsidRPr="000F7292">
        <w:rPr>
          <w:rFonts w:asciiTheme="minorHAnsi" w:hAnsiTheme="minorHAnsi"/>
        </w:rPr>
        <w:t>Scanning the first sentence of the next paragraph, the word “however” signals a potential change in di</w:t>
      </w:r>
      <w:r w:rsidR="00176F05" w:rsidRPr="000F7292">
        <w:rPr>
          <w:rFonts w:asciiTheme="minorHAnsi" w:hAnsiTheme="minorHAnsi"/>
        </w:rPr>
        <w:t>rection: indeed, this paragraph</w:t>
      </w:r>
      <w:r w:rsidRPr="000F7292">
        <w:rPr>
          <w:rFonts w:asciiTheme="minorHAnsi" w:hAnsiTheme="minorHAnsi"/>
        </w:rPr>
        <w:t xml:space="preserve"> seems to be listing aspects of education that are best achieved in person. I might mark this in the margins as “advantages to in-person learning”. </w:t>
      </w:r>
    </w:p>
    <w:p w14:paraId="5FA3AAD3" w14:textId="77777777" w:rsidR="00916C75" w:rsidRPr="000F7292" w:rsidRDefault="00176F05" w:rsidP="00DB3612">
      <w:pPr>
        <w:pStyle w:val="ListParagraph"/>
        <w:numPr>
          <w:ilvl w:val="3"/>
          <w:numId w:val="26"/>
        </w:numPr>
        <w:rPr>
          <w:rFonts w:asciiTheme="minorHAnsi" w:hAnsiTheme="minorHAnsi"/>
        </w:rPr>
      </w:pPr>
      <w:r w:rsidRPr="000F7292">
        <w:rPr>
          <w:rFonts w:asciiTheme="minorHAnsi" w:hAnsiTheme="minorHAnsi"/>
        </w:rPr>
        <w:t xml:space="preserve">As we </w:t>
      </w:r>
      <w:r w:rsidR="005F1E69" w:rsidRPr="000F7292">
        <w:rPr>
          <w:rFonts w:asciiTheme="minorHAnsi" w:hAnsiTheme="minorHAnsi"/>
        </w:rPr>
        <w:t xml:space="preserve">scan the next paragraph, though, we might highlight the word “but” — this suggests </w:t>
      </w:r>
      <w:proofErr w:type="spellStart"/>
      <w:r w:rsidR="005F1E69" w:rsidRPr="000F7292">
        <w:rPr>
          <w:rFonts w:asciiTheme="minorHAnsi" w:hAnsiTheme="minorHAnsi"/>
        </w:rPr>
        <w:t>Reif</w:t>
      </w:r>
      <w:proofErr w:type="spellEnd"/>
      <w:r w:rsidR="005F1E69" w:rsidRPr="000F7292">
        <w:rPr>
          <w:rFonts w:asciiTheme="minorHAnsi" w:hAnsiTheme="minorHAnsi"/>
        </w:rPr>
        <w:t xml:space="preserve"> is going to counter the apparent weakness in his argument which he just acknowledged in the previous paragraph. Yes, here (“clear the way”) we see his next point — “online learning creates more time and space for in-person learning”.</w:t>
      </w:r>
    </w:p>
    <w:p w14:paraId="6DDFFE94" w14:textId="77777777" w:rsidR="00916C75" w:rsidRPr="000F7292" w:rsidRDefault="005F1E69" w:rsidP="00DB3612">
      <w:pPr>
        <w:pStyle w:val="ListParagraph"/>
        <w:numPr>
          <w:ilvl w:val="3"/>
          <w:numId w:val="26"/>
        </w:numPr>
        <w:rPr>
          <w:rFonts w:asciiTheme="minorHAnsi" w:hAnsiTheme="minorHAnsi"/>
        </w:rPr>
      </w:pPr>
      <w:r w:rsidRPr="000F7292">
        <w:rPr>
          <w:rFonts w:asciiTheme="minorHAnsi" w:hAnsiTheme="minorHAnsi"/>
        </w:rPr>
        <w:t xml:space="preserve">We’ve almost returned to the place we started our scan — the final paragraph. In this second-to-last (or “penultimate”) paragraph, we might immediately notice the many question marks. </w:t>
      </w:r>
      <w:r w:rsidR="00176F05" w:rsidRPr="000F7292">
        <w:rPr>
          <w:rFonts w:asciiTheme="minorHAnsi" w:hAnsiTheme="minorHAnsi"/>
        </w:rPr>
        <w:t xml:space="preserve">Without even looking at the questions in depth yet — we will, though, when we return for a more close reading — we might make a note that the author ends by “looking ahead to the future”. This tells us that the author seems to be starting a conversation about potential changes — rather than, say, trying to conclusively settle a long-simmering debate. </w:t>
      </w:r>
    </w:p>
    <w:p w14:paraId="31B3E059" w14:textId="45366C7A" w:rsidR="00176F05" w:rsidRPr="000F7292" w:rsidRDefault="00176F05" w:rsidP="00DB3612">
      <w:pPr>
        <w:pStyle w:val="ListParagraph"/>
        <w:numPr>
          <w:ilvl w:val="3"/>
          <w:numId w:val="26"/>
        </w:numPr>
        <w:rPr>
          <w:rFonts w:asciiTheme="minorHAnsi" w:hAnsiTheme="minorHAnsi"/>
        </w:rPr>
      </w:pPr>
      <w:r w:rsidRPr="000F7292">
        <w:rPr>
          <w:rFonts w:asciiTheme="minorHAnsi" w:hAnsiTheme="minorHAnsi"/>
        </w:rPr>
        <w:t xml:space="preserve">To conclude this initial scan, we might recall our initial questions and predictions: is the author advocating for the growth of online learning in post-secondary education? Did we get a clear sense of “why” this would make learning better? Did we get an explanation of “how” to implement this change? Did the author’s position as a College president inform his argument? Obviously, these are questions that we can only answer in part </w:t>
      </w:r>
      <w:r w:rsidR="0015581D" w:rsidRPr="000F7292">
        <w:rPr>
          <w:rFonts w:asciiTheme="minorHAnsi" w:hAnsiTheme="minorHAnsi"/>
        </w:rPr>
        <w:t xml:space="preserve">upon completion of this initial scan. But without too much time and effort, we have assembled a pretty solid ‘map’ of the text. Now, when we read it again more closely, we’ll be able to distinguish main ideas from supporting points, and supporting points from details and examples. </w:t>
      </w:r>
    </w:p>
    <w:p w14:paraId="5D3111A9" w14:textId="77777777" w:rsidR="00C5580B" w:rsidRPr="000F7292" w:rsidRDefault="00C5580B" w:rsidP="00C5580B">
      <w:pPr>
        <w:rPr>
          <w:rFonts w:asciiTheme="minorHAnsi" w:hAnsiTheme="minorHAnsi" w:cstheme="minorBidi"/>
          <w:sz w:val="22"/>
          <w:szCs w:val="22"/>
        </w:rPr>
      </w:pPr>
    </w:p>
    <w:p w14:paraId="14B65510" w14:textId="40810EED" w:rsidR="00916C75" w:rsidRPr="000F7292" w:rsidRDefault="00916C75" w:rsidP="00C5580B">
      <w:pPr>
        <w:rPr>
          <w:rFonts w:asciiTheme="minorHAnsi" w:hAnsiTheme="minorHAnsi" w:cstheme="minorBidi"/>
          <w:b/>
          <w:sz w:val="22"/>
          <w:szCs w:val="22"/>
        </w:rPr>
      </w:pPr>
      <w:r w:rsidRPr="000F7292">
        <w:rPr>
          <w:rFonts w:asciiTheme="minorHAnsi" w:hAnsiTheme="minorHAnsi" w:cstheme="minorBidi"/>
          <w:b/>
          <w:sz w:val="22"/>
          <w:szCs w:val="22"/>
        </w:rPr>
        <w:t>ACTIVITY</w:t>
      </w:r>
    </w:p>
    <w:p w14:paraId="517E9166" w14:textId="6F460ECE" w:rsidR="00C5580B" w:rsidRPr="000F7292" w:rsidRDefault="00C5580B" w:rsidP="00C5580B">
      <w:pPr>
        <w:rPr>
          <w:rFonts w:asciiTheme="minorHAnsi" w:hAnsiTheme="minorHAnsi" w:cstheme="minorBidi"/>
          <w:sz w:val="22"/>
          <w:szCs w:val="22"/>
        </w:rPr>
      </w:pPr>
      <w:commentRangeStart w:id="28"/>
      <w:r w:rsidRPr="000F7292">
        <w:rPr>
          <w:rFonts w:asciiTheme="minorHAnsi" w:hAnsiTheme="minorHAnsi" w:cstheme="minorBidi"/>
          <w:sz w:val="22"/>
          <w:szCs w:val="22"/>
        </w:rPr>
        <w:lastRenderedPageBreak/>
        <w:t>Hotspot</w:t>
      </w:r>
      <w:commentRangeEnd w:id="28"/>
      <w:r w:rsidR="00D440EF">
        <w:rPr>
          <w:rStyle w:val="CommentReference"/>
        </w:rPr>
        <w:commentReference w:id="28"/>
      </w:r>
      <w:r w:rsidR="00916C75" w:rsidRPr="000F7292">
        <w:rPr>
          <w:rFonts w:asciiTheme="minorHAnsi" w:hAnsiTheme="minorHAnsi" w:cstheme="minorBidi"/>
          <w:sz w:val="22"/>
          <w:szCs w:val="22"/>
        </w:rPr>
        <w:t>:</w:t>
      </w:r>
      <w:r w:rsidR="00294762" w:rsidRPr="000F7292">
        <w:rPr>
          <w:rFonts w:asciiTheme="minorHAnsi" w:hAnsiTheme="minorHAnsi" w:cstheme="minorBidi"/>
          <w:sz w:val="22"/>
          <w:szCs w:val="22"/>
        </w:rPr>
        <w:t xml:space="preserve"> Students will practice “active reading” by clicking on select sections of the text to identify places where one should look when conducting an initial skim/scan of a text</w:t>
      </w:r>
    </w:p>
    <w:p w14:paraId="20181219" w14:textId="77777777" w:rsidR="00294762" w:rsidRPr="000F7292" w:rsidRDefault="00294762" w:rsidP="00C5580B">
      <w:pPr>
        <w:rPr>
          <w:rFonts w:asciiTheme="minorHAnsi" w:hAnsiTheme="minorHAnsi" w:cstheme="minorBidi"/>
          <w:sz w:val="22"/>
          <w:szCs w:val="22"/>
        </w:rPr>
      </w:pPr>
    </w:p>
    <w:p w14:paraId="49DB4D3B" w14:textId="12C5FA92" w:rsidR="00294762" w:rsidRPr="000F7292" w:rsidRDefault="00294762" w:rsidP="00C5580B">
      <w:pPr>
        <w:rPr>
          <w:rFonts w:asciiTheme="minorHAnsi" w:hAnsiTheme="minorHAnsi" w:cstheme="minorBidi"/>
          <w:sz w:val="22"/>
          <w:szCs w:val="22"/>
        </w:rPr>
      </w:pPr>
      <w:r w:rsidRPr="000F7292">
        <w:rPr>
          <w:rFonts w:asciiTheme="minorHAnsi" w:hAnsiTheme="minorHAnsi" w:cstheme="minorBidi"/>
          <w:sz w:val="22"/>
          <w:szCs w:val="22"/>
        </w:rPr>
        <w:t xml:space="preserve">Text: Krause, M., </w:t>
      </w:r>
      <w:proofErr w:type="spellStart"/>
      <w:r w:rsidRPr="000F7292">
        <w:rPr>
          <w:rFonts w:asciiTheme="minorHAnsi" w:hAnsiTheme="minorHAnsi" w:cstheme="minorBidi"/>
          <w:sz w:val="22"/>
          <w:szCs w:val="22"/>
        </w:rPr>
        <w:t>Corts</w:t>
      </w:r>
      <w:proofErr w:type="spellEnd"/>
      <w:r w:rsidRPr="000F7292">
        <w:rPr>
          <w:rFonts w:asciiTheme="minorHAnsi" w:hAnsiTheme="minorHAnsi" w:cstheme="minorBidi"/>
          <w:sz w:val="22"/>
          <w:szCs w:val="22"/>
        </w:rPr>
        <w:t xml:space="preserve">, D., Smith, S. &amp; </w:t>
      </w:r>
      <w:proofErr w:type="spellStart"/>
      <w:r w:rsidRPr="000F7292">
        <w:rPr>
          <w:rFonts w:asciiTheme="minorHAnsi" w:hAnsiTheme="minorHAnsi" w:cstheme="minorBidi"/>
          <w:sz w:val="22"/>
          <w:szCs w:val="22"/>
        </w:rPr>
        <w:t>Dolderman</w:t>
      </w:r>
      <w:proofErr w:type="spellEnd"/>
      <w:r w:rsidRPr="000F7292">
        <w:rPr>
          <w:rFonts w:asciiTheme="minorHAnsi" w:hAnsiTheme="minorHAnsi" w:cstheme="minorBidi"/>
          <w:sz w:val="22"/>
          <w:szCs w:val="22"/>
        </w:rPr>
        <w:t xml:space="preserve">, D. (2015). “The Science of Psychology.” </w:t>
      </w:r>
      <w:r w:rsidRPr="000F7292">
        <w:rPr>
          <w:rFonts w:asciiTheme="minorHAnsi" w:hAnsiTheme="minorHAnsi" w:cstheme="minorBidi"/>
          <w:i/>
          <w:sz w:val="22"/>
          <w:szCs w:val="22"/>
        </w:rPr>
        <w:t xml:space="preserve">An Introduction to Psychological Science — Canadian Edition. </w:t>
      </w:r>
      <w:r w:rsidRPr="000F7292">
        <w:rPr>
          <w:rFonts w:asciiTheme="minorHAnsi" w:hAnsiTheme="minorHAnsi" w:cstheme="minorBidi"/>
          <w:sz w:val="22"/>
          <w:szCs w:val="22"/>
        </w:rPr>
        <w:t xml:space="preserve">pp. 2-5. Pearson: Toronto. </w:t>
      </w:r>
    </w:p>
    <w:p w14:paraId="2C6FC969" w14:textId="77777777" w:rsidR="00C5580B" w:rsidRPr="000F7292" w:rsidRDefault="00C5580B" w:rsidP="00C5580B">
      <w:pPr>
        <w:rPr>
          <w:rFonts w:asciiTheme="minorHAnsi" w:hAnsiTheme="minorHAnsi"/>
        </w:rPr>
      </w:pPr>
    </w:p>
    <w:p w14:paraId="252B6169" w14:textId="77777777" w:rsidR="00290666" w:rsidRPr="000F7292" w:rsidRDefault="00290666" w:rsidP="00C5580B">
      <w:pPr>
        <w:rPr>
          <w:rFonts w:asciiTheme="minorHAnsi" w:hAnsiTheme="minorHAnsi"/>
        </w:rPr>
      </w:pPr>
    </w:p>
    <w:p w14:paraId="22AC17A7" w14:textId="54113580" w:rsidR="00681D26" w:rsidRPr="000F7292" w:rsidRDefault="00681D26" w:rsidP="00916C75">
      <w:pPr>
        <w:pStyle w:val="ListParagraph"/>
        <w:numPr>
          <w:ilvl w:val="0"/>
          <w:numId w:val="12"/>
        </w:numPr>
        <w:rPr>
          <w:rFonts w:asciiTheme="minorHAnsi" w:hAnsiTheme="minorHAnsi"/>
          <w:b/>
        </w:rPr>
      </w:pPr>
      <w:r w:rsidRPr="000F7292">
        <w:rPr>
          <w:rFonts w:asciiTheme="minorHAnsi" w:hAnsiTheme="minorHAnsi"/>
          <w:b/>
        </w:rPr>
        <w:t>Title</w:t>
      </w:r>
    </w:p>
    <w:p w14:paraId="70D26FA0" w14:textId="77454433" w:rsidR="00681D26" w:rsidRPr="000F7292" w:rsidRDefault="00E176D9" w:rsidP="00916C75">
      <w:pPr>
        <w:pStyle w:val="ListParagraph"/>
        <w:numPr>
          <w:ilvl w:val="0"/>
          <w:numId w:val="11"/>
        </w:numPr>
        <w:rPr>
          <w:rFonts w:asciiTheme="minorHAnsi" w:hAnsiTheme="minorHAnsi"/>
        </w:rPr>
      </w:pPr>
      <w:r w:rsidRPr="000F7292">
        <w:rPr>
          <w:rFonts w:asciiTheme="minorHAnsi" w:hAnsiTheme="minorHAnsi"/>
        </w:rPr>
        <w:t>The title points to a very broad topic, which indicates this is an introductory chapter</w:t>
      </w:r>
    </w:p>
    <w:p w14:paraId="196618C0" w14:textId="77777777" w:rsidR="00916C75" w:rsidRPr="000F7292" w:rsidRDefault="00916C75" w:rsidP="00916C75">
      <w:pPr>
        <w:pStyle w:val="ListParagraph"/>
        <w:rPr>
          <w:rFonts w:asciiTheme="minorHAnsi" w:hAnsiTheme="minorHAnsi"/>
        </w:rPr>
      </w:pPr>
    </w:p>
    <w:p w14:paraId="0AF81290" w14:textId="505CE911" w:rsidR="00E176D9" w:rsidRPr="000F7292" w:rsidRDefault="00E176D9" w:rsidP="00916C75">
      <w:pPr>
        <w:pStyle w:val="ListParagraph"/>
        <w:numPr>
          <w:ilvl w:val="0"/>
          <w:numId w:val="12"/>
        </w:numPr>
        <w:rPr>
          <w:rFonts w:asciiTheme="minorHAnsi" w:hAnsiTheme="minorHAnsi"/>
          <w:b/>
        </w:rPr>
      </w:pPr>
      <w:r w:rsidRPr="000F7292">
        <w:rPr>
          <w:rFonts w:asciiTheme="minorHAnsi" w:hAnsiTheme="minorHAnsi"/>
          <w:b/>
        </w:rPr>
        <w:t>Learning Objectives: Know / Understand</w:t>
      </w:r>
    </w:p>
    <w:p w14:paraId="5C80B2EC" w14:textId="6D5C4809" w:rsidR="00E176D9" w:rsidRPr="000F7292" w:rsidRDefault="00E176D9" w:rsidP="00916C75">
      <w:pPr>
        <w:pStyle w:val="ListParagraph"/>
        <w:numPr>
          <w:ilvl w:val="0"/>
          <w:numId w:val="11"/>
        </w:numPr>
        <w:rPr>
          <w:rFonts w:asciiTheme="minorHAnsi" w:hAnsiTheme="minorHAnsi"/>
        </w:rPr>
      </w:pPr>
      <w:r w:rsidRPr="000F7292">
        <w:rPr>
          <w:rFonts w:asciiTheme="minorHAnsi" w:hAnsiTheme="minorHAnsi"/>
        </w:rPr>
        <w:t>We should be on the look-out for terms and steps that we’ll need to remember</w:t>
      </w:r>
    </w:p>
    <w:p w14:paraId="7CD03FC2" w14:textId="77777777" w:rsidR="00916C75" w:rsidRPr="000F7292" w:rsidRDefault="00916C75" w:rsidP="00916C75">
      <w:pPr>
        <w:pStyle w:val="ListParagraph"/>
        <w:rPr>
          <w:rFonts w:asciiTheme="minorHAnsi" w:hAnsiTheme="minorHAnsi"/>
        </w:rPr>
      </w:pPr>
    </w:p>
    <w:p w14:paraId="1230CFC0" w14:textId="18FFEF85" w:rsidR="00E176D9" w:rsidRPr="000F7292" w:rsidRDefault="00E176D9" w:rsidP="00916C75">
      <w:pPr>
        <w:pStyle w:val="ListParagraph"/>
        <w:numPr>
          <w:ilvl w:val="0"/>
          <w:numId w:val="12"/>
        </w:numPr>
        <w:rPr>
          <w:rFonts w:asciiTheme="minorHAnsi" w:hAnsiTheme="minorHAnsi"/>
          <w:b/>
        </w:rPr>
      </w:pPr>
      <w:r w:rsidRPr="000F7292">
        <w:rPr>
          <w:rFonts w:asciiTheme="minorHAnsi" w:hAnsiTheme="minorHAnsi"/>
          <w:b/>
        </w:rPr>
        <w:t xml:space="preserve">Learning Objectives: Apply / </w:t>
      </w:r>
      <w:proofErr w:type="spellStart"/>
      <w:r w:rsidRPr="000F7292">
        <w:rPr>
          <w:rFonts w:asciiTheme="minorHAnsi" w:hAnsiTheme="minorHAnsi"/>
          <w:b/>
        </w:rPr>
        <w:t>Analyse</w:t>
      </w:r>
      <w:proofErr w:type="spellEnd"/>
      <w:r w:rsidRPr="000F7292">
        <w:rPr>
          <w:rFonts w:asciiTheme="minorHAnsi" w:hAnsiTheme="minorHAnsi"/>
          <w:b/>
        </w:rPr>
        <w:t xml:space="preserve"> </w:t>
      </w:r>
    </w:p>
    <w:p w14:paraId="2D9474B8" w14:textId="58086171" w:rsidR="00E176D9" w:rsidRPr="000F7292" w:rsidRDefault="00E176D9" w:rsidP="00916C75">
      <w:pPr>
        <w:pStyle w:val="ListParagraph"/>
        <w:numPr>
          <w:ilvl w:val="0"/>
          <w:numId w:val="11"/>
        </w:numPr>
        <w:rPr>
          <w:rFonts w:asciiTheme="minorHAnsi" w:hAnsiTheme="minorHAnsi"/>
        </w:rPr>
      </w:pPr>
      <w:r w:rsidRPr="000F7292">
        <w:rPr>
          <w:rFonts w:asciiTheme="minorHAnsi" w:hAnsiTheme="minorHAnsi"/>
        </w:rPr>
        <w:t>We should also be looking for models, steps, and terms we’ll need to use</w:t>
      </w:r>
    </w:p>
    <w:p w14:paraId="7A82C3FA" w14:textId="77777777" w:rsidR="00916C75" w:rsidRPr="000F7292" w:rsidRDefault="00916C75" w:rsidP="00916C75">
      <w:pPr>
        <w:pStyle w:val="ListParagraph"/>
        <w:rPr>
          <w:rFonts w:asciiTheme="minorHAnsi" w:hAnsiTheme="minorHAnsi"/>
        </w:rPr>
      </w:pPr>
    </w:p>
    <w:p w14:paraId="1A7A6173" w14:textId="1EE521B7" w:rsidR="00E176D9" w:rsidRPr="000F7292" w:rsidRDefault="00E176D9" w:rsidP="00916C75">
      <w:pPr>
        <w:pStyle w:val="ListParagraph"/>
        <w:numPr>
          <w:ilvl w:val="0"/>
          <w:numId w:val="12"/>
        </w:numPr>
        <w:rPr>
          <w:rFonts w:asciiTheme="minorHAnsi" w:hAnsiTheme="minorHAnsi"/>
          <w:b/>
        </w:rPr>
      </w:pPr>
      <w:r w:rsidRPr="000F7292">
        <w:rPr>
          <w:rFonts w:asciiTheme="minorHAnsi" w:hAnsiTheme="minorHAnsi"/>
          <w:b/>
        </w:rPr>
        <w:t>Topic / Concluding sentences in paragraph 3</w:t>
      </w:r>
    </w:p>
    <w:p w14:paraId="27D33DF5" w14:textId="30955A9A" w:rsidR="00E176D9" w:rsidRPr="000F7292" w:rsidRDefault="00E176D9" w:rsidP="00916C75">
      <w:pPr>
        <w:pStyle w:val="ListParagraph"/>
        <w:numPr>
          <w:ilvl w:val="0"/>
          <w:numId w:val="11"/>
        </w:numPr>
        <w:rPr>
          <w:rFonts w:asciiTheme="minorHAnsi" w:hAnsiTheme="minorHAnsi"/>
        </w:rPr>
      </w:pPr>
      <w:r w:rsidRPr="000F7292">
        <w:rPr>
          <w:rFonts w:asciiTheme="minorHAnsi" w:hAnsiTheme="minorHAnsi"/>
        </w:rPr>
        <w:t xml:space="preserve">Our eye is drawn to the phrase “The purpose of this opening section” </w:t>
      </w:r>
    </w:p>
    <w:p w14:paraId="53BB2C31" w14:textId="595E27BC" w:rsidR="00E176D9" w:rsidRPr="000F7292" w:rsidRDefault="00E176D9" w:rsidP="00916C75">
      <w:pPr>
        <w:pStyle w:val="ListParagraph"/>
        <w:numPr>
          <w:ilvl w:val="0"/>
          <w:numId w:val="11"/>
        </w:numPr>
        <w:rPr>
          <w:rFonts w:asciiTheme="minorHAnsi" w:hAnsiTheme="minorHAnsi"/>
        </w:rPr>
      </w:pPr>
      <w:r w:rsidRPr="000F7292">
        <w:rPr>
          <w:rFonts w:asciiTheme="minorHAnsi" w:hAnsiTheme="minorHAnsi"/>
        </w:rPr>
        <w:t xml:space="preserve">This prepares us for a “complex” and “challenging” discussion. Now I won’t be worried if it feels like a lot to take in. </w:t>
      </w:r>
    </w:p>
    <w:p w14:paraId="0C2749B7" w14:textId="77777777" w:rsidR="00916C75" w:rsidRPr="000F7292" w:rsidRDefault="00916C75" w:rsidP="00916C75">
      <w:pPr>
        <w:pStyle w:val="ListParagraph"/>
        <w:rPr>
          <w:rFonts w:asciiTheme="minorHAnsi" w:hAnsiTheme="minorHAnsi"/>
        </w:rPr>
      </w:pPr>
    </w:p>
    <w:p w14:paraId="7AD6A70A" w14:textId="617F3045" w:rsidR="00E176D9" w:rsidRPr="000F7292" w:rsidRDefault="00E176D9" w:rsidP="00916C75">
      <w:pPr>
        <w:pStyle w:val="ListParagraph"/>
        <w:numPr>
          <w:ilvl w:val="0"/>
          <w:numId w:val="12"/>
        </w:numPr>
        <w:rPr>
          <w:rFonts w:asciiTheme="minorHAnsi" w:hAnsiTheme="minorHAnsi"/>
          <w:b/>
        </w:rPr>
      </w:pPr>
      <w:r w:rsidRPr="000F7292">
        <w:rPr>
          <w:rFonts w:asciiTheme="minorHAnsi" w:hAnsiTheme="minorHAnsi"/>
          <w:b/>
        </w:rPr>
        <w:t>Focus Questions</w:t>
      </w:r>
    </w:p>
    <w:p w14:paraId="515914C8" w14:textId="7235A47D" w:rsidR="00E176D9" w:rsidRPr="000F7292" w:rsidRDefault="00E176D9" w:rsidP="00916C75">
      <w:pPr>
        <w:pStyle w:val="ListParagraph"/>
        <w:numPr>
          <w:ilvl w:val="0"/>
          <w:numId w:val="11"/>
        </w:numPr>
        <w:rPr>
          <w:rFonts w:asciiTheme="minorHAnsi" w:hAnsiTheme="minorHAnsi"/>
        </w:rPr>
      </w:pPr>
      <w:r w:rsidRPr="000F7292">
        <w:rPr>
          <w:rFonts w:asciiTheme="minorHAnsi" w:hAnsiTheme="minorHAnsi"/>
        </w:rPr>
        <w:t>These questions can give us a context for all that we’re going to learn in this section: the focus is on “how” — how does psychology work and how does it help?</w:t>
      </w:r>
    </w:p>
    <w:p w14:paraId="0EF44BCB" w14:textId="77777777" w:rsidR="00916C75" w:rsidRPr="000F7292" w:rsidRDefault="00916C75" w:rsidP="00916C75">
      <w:pPr>
        <w:pStyle w:val="ListParagraph"/>
        <w:rPr>
          <w:rFonts w:asciiTheme="minorHAnsi" w:hAnsiTheme="minorHAnsi"/>
        </w:rPr>
      </w:pPr>
    </w:p>
    <w:p w14:paraId="6DE7A6AE" w14:textId="41F9AB9E" w:rsidR="00E176D9" w:rsidRPr="000F7292" w:rsidRDefault="00E176D9" w:rsidP="00916C75">
      <w:pPr>
        <w:pStyle w:val="ListParagraph"/>
        <w:numPr>
          <w:ilvl w:val="0"/>
          <w:numId w:val="12"/>
        </w:numPr>
        <w:rPr>
          <w:rFonts w:asciiTheme="minorHAnsi" w:hAnsiTheme="minorHAnsi"/>
          <w:b/>
        </w:rPr>
      </w:pPr>
      <w:r w:rsidRPr="000F7292">
        <w:rPr>
          <w:rFonts w:asciiTheme="minorHAnsi" w:hAnsiTheme="minorHAnsi"/>
          <w:b/>
        </w:rPr>
        <w:t xml:space="preserve">Heading — Scientific Method </w:t>
      </w:r>
    </w:p>
    <w:p w14:paraId="5F7FB96E" w14:textId="7189DFB8" w:rsidR="00E176D9" w:rsidRPr="000F7292" w:rsidRDefault="00E176D9" w:rsidP="00916C75">
      <w:pPr>
        <w:pStyle w:val="ListParagraph"/>
        <w:numPr>
          <w:ilvl w:val="0"/>
          <w:numId w:val="11"/>
        </w:numPr>
        <w:rPr>
          <w:rFonts w:asciiTheme="minorHAnsi" w:hAnsiTheme="minorHAnsi"/>
        </w:rPr>
      </w:pPr>
      <w:r w:rsidRPr="000F7292">
        <w:rPr>
          <w:rFonts w:asciiTheme="minorHAnsi" w:hAnsiTheme="minorHAnsi"/>
        </w:rPr>
        <w:t>We remember this was one of the concepts identified in the learning objectives</w:t>
      </w:r>
    </w:p>
    <w:p w14:paraId="0E1D1BDF" w14:textId="49E69121" w:rsidR="00E176D9" w:rsidRPr="000F7292" w:rsidRDefault="00E176D9" w:rsidP="00916C75">
      <w:pPr>
        <w:pStyle w:val="ListParagraph"/>
        <w:numPr>
          <w:ilvl w:val="0"/>
          <w:numId w:val="11"/>
        </w:numPr>
        <w:rPr>
          <w:rFonts w:asciiTheme="minorHAnsi" w:hAnsiTheme="minorHAnsi"/>
        </w:rPr>
      </w:pPr>
      <w:r w:rsidRPr="000F7292">
        <w:rPr>
          <w:rFonts w:asciiTheme="minorHAnsi" w:hAnsiTheme="minorHAnsi"/>
        </w:rPr>
        <w:t xml:space="preserve">Until we see another large, red heading, we’ll know that everything we read is about the scientific method </w:t>
      </w:r>
    </w:p>
    <w:p w14:paraId="2D5A80FF" w14:textId="77777777" w:rsidR="00916C75" w:rsidRPr="000F7292" w:rsidRDefault="00916C75" w:rsidP="00916C75">
      <w:pPr>
        <w:pStyle w:val="ListParagraph"/>
        <w:rPr>
          <w:rFonts w:asciiTheme="minorHAnsi" w:hAnsiTheme="minorHAnsi"/>
        </w:rPr>
      </w:pPr>
    </w:p>
    <w:p w14:paraId="1780E645" w14:textId="695483B2" w:rsidR="00E176D9" w:rsidRPr="000F7292" w:rsidRDefault="00E176D9" w:rsidP="00916C75">
      <w:pPr>
        <w:pStyle w:val="ListParagraph"/>
        <w:numPr>
          <w:ilvl w:val="0"/>
          <w:numId w:val="12"/>
        </w:numPr>
        <w:rPr>
          <w:rFonts w:asciiTheme="minorHAnsi" w:hAnsiTheme="minorHAnsi"/>
          <w:b/>
        </w:rPr>
      </w:pPr>
      <w:r w:rsidRPr="000F7292">
        <w:rPr>
          <w:rFonts w:asciiTheme="minorHAnsi" w:hAnsiTheme="minorHAnsi"/>
          <w:b/>
        </w:rPr>
        <w:t xml:space="preserve">Subheading #1 — Hypothesis: Making Predictions </w:t>
      </w:r>
    </w:p>
    <w:p w14:paraId="04138098" w14:textId="77777777" w:rsidR="00916C75" w:rsidRPr="000F7292" w:rsidRDefault="00916C75" w:rsidP="00916C75">
      <w:pPr>
        <w:pStyle w:val="ListParagraph"/>
        <w:rPr>
          <w:rFonts w:asciiTheme="minorHAnsi" w:hAnsiTheme="minorHAnsi"/>
          <w:b/>
        </w:rPr>
      </w:pPr>
    </w:p>
    <w:p w14:paraId="69BF4204" w14:textId="2C016912" w:rsidR="00E176D9" w:rsidRPr="000F7292" w:rsidRDefault="00E176D9" w:rsidP="00916C75">
      <w:pPr>
        <w:pStyle w:val="ListParagraph"/>
        <w:numPr>
          <w:ilvl w:val="0"/>
          <w:numId w:val="12"/>
        </w:numPr>
        <w:rPr>
          <w:rFonts w:asciiTheme="minorHAnsi" w:hAnsiTheme="minorHAnsi"/>
          <w:b/>
        </w:rPr>
      </w:pPr>
      <w:r w:rsidRPr="000F7292">
        <w:rPr>
          <w:rFonts w:asciiTheme="minorHAnsi" w:hAnsiTheme="minorHAnsi"/>
          <w:b/>
        </w:rPr>
        <w:t xml:space="preserve">Subheading #2 — Theories: Explaining Phenomena </w:t>
      </w:r>
    </w:p>
    <w:p w14:paraId="7B390568" w14:textId="77777777" w:rsidR="00916C75" w:rsidRPr="000F7292" w:rsidRDefault="00916C75" w:rsidP="00916C75">
      <w:pPr>
        <w:rPr>
          <w:rFonts w:asciiTheme="minorHAnsi" w:hAnsiTheme="minorHAnsi"/>
          <w:b/>
        </w:rPr>
      </w:pPr>
    </w:p>
    <w:p w14:paraId="7110DD61" w14:textId="1B6D5615" w:rsidR="00916C75" w:rsidRPr="000F7292" w:rsidRDefault="00E176D9" w:rsidP="00916C75">
      <w:pPr>
        <w:pStyle w:val="ListParagraph"/>
        <w:numPr>
          <w:ilvl w:val="0"/>
          <w:numId w:val="12"/>
        </w:numPr>
        <w:rPr>
          <w:rFonts w:asciiTheme="minorHAnsi" w:hAnsiTheme="minorHAnsi"/>
          <w:b/>
        </w:rPr>
      </w:pPr>
      <w:r w:rsidRPr="000F7292">
        <w:rPr>
          <w:rFonts w:asciiTheme="minorHAnsi" w:hAnsiTheme="minorHAnsi"/>
          <w:b/>
        </w:rPr>
        <w:t xml:space="preserve">Subheading #3 — The Biopsychosocial Model </w:t>
      </w:r>
    </w:p>
    <w:p w14:paraId="4C8C26FD" w14:textId="645F5B51" w:rsidR="00916C75" w:rsidRPr="000F7292" w:rsidRDefault="00E176D9" w:rsidP="00916C75">
      <w:pPr>
        <w:pStyle w:val="ListParagraph"/>
        <w:numPr>
          <w:ilvl w:val="0"/>
          <w:numId w:val="11"/>
        </w:numPr>
        <w:rPr>
          <w:rFonts w:asciiTheme="minorHAnsi" w:hAnsiTheme="minorHAnsi"/>
        </w:rPr>
      </w:pPr>
      <w:r w:rsidRPr="000F7292">
        <w:rPr>
          <w:rFonts w:asciiTheme="minorHAnsi" w:hAnsiTheme="minorHAnsi"/>
        </w:rPr>
        <w:t xml:space="preserve">This was another term that appeared in the learning objectives; we’ll need to </w:t>
      </w:r>
      <w:r w:rsidR="003207F0" w:rsidRPr="000F7292">
        <w:rPr>
          <w:rFonts w:asciiTheme="minorHAnsi" w:hAnsiTheme="minorHAnsi"/>
        </w:rPr>
        <w:t xml:space="preserve">know this model well enough to use it. </w:t>
      </w:r>
      <w:r w:rsidR="00916C75" w:rsidRPr="000F7292">
        <w:rPr>
          <w:rFonts w:asciiTheme="minorHAnsi" w:hAnsiTheme="minorHAnsi"/>
        </w:rPr>
        <w:br/>
      </w:r>
    </w:p>
    <w:p w14:paraId="361699F8" w14:textId="685C124E" w:rsidR="003207F0" w:rsidRPr="000F7292" w:rsidRDefault="003207F0" w:rsidP="00916C75">
      <w:pPr>
        <w:pStyle w:val="ListParagraph"/>
        <w:numPr>
          <w:ilvl w:val="0"/>
          <w:numId w:val="12"/>
        </w:numPr>
        <w:rPr>
          <w:rFonts w:asciiTheme="minorHAnsi" w:hAnsiTheme="minorHAnsi"/>
          <w:b/>
        </w:rPr>
      </w:pPr>
      <w:r w:rsidRPr="000F7292">
        <w:rPr>
          <w:rFonts w:asciiTheme="minorHAnsi" w:hAnsiTheme="minorHAnsi"/>
          <w:b/>
        </w:rPr>
        <w:t xml:space="preserve">Quick Quiz </w:t>
      </w:r>
    </w:p>
    <w:p w14:paraId="0BD7942C" w14:textId="43D49238" w:rsidR="003207F0" w:rsidRPr="000F7292" w:rsidRDefault="003207F0" w:rsidP="00916C75">
      <w:pPr>
        <w:pStyle w:val="ListParagraph"/>
        <w:numPr>
          <w:ilvl w:val="0"/>
          <w:numId w:val="11"/>
        </w:numPr>
        <w:rPr>
          <w:rFonts w:asciiTheme="minorHAnsi" w:hAnsiTheme="minorHAnsi"/>
        </w:rPr>
      </w:pPr>
      <w:r w:rsidRPr="000F7292">
        <w:rPr>
          <w:rFonts w:asciiTheme="minorHAnsi" w:hAnsiTheme="minorHAnsi"/>
        </w:rPr>
        <w:t xml:space="preserve">We can match this with our scan of the learning objectives to highlight the terms and concepts that are most significant in this chapter. </w:t>
      </w:r>
    </w:p>
    <w:p w14:paraId="62AB02C5" w14:textId="380F0BFD" w:rsidR="003207F0" w:rsidRPr="000F7292" w:rsidRDefault="003207F0" w:rsidP="00916C75">
      <w:pPr>
        <w:pStyle w:val="ListParagraph"/>
        <w:numPr>
          <w:ilvl w:val="0"/>
          <w:numId w:val="11"/>
        </w:numPr>
        <w:rPr>
          <w:rFonts w:asciiTheme="minorHAnsi" w:hAnsiTheme="minorHAnsi"/>
        </w:rPr>
      </w:pPr>
      <w:r w:rsidRPr="000F7292">
        <w:rPr>
          <w:rFonts w:asciiTheme="minorHAnsi" w:hAnsiTheme="minorHAnsi"/>
        </w:rPr>
        <w:t xml:space="preserve">Looking at the quiz before we even read the chapter in detail can help us to filter out less-important information. </w:t>
      </w:r>
    </w:p>
    <w:p w14:paraId="344BC2E6" w14:textId="77777777" w:rsidR="00916C75" w:rsidRPr="000F7292" w:rsidRDefault="00916C75" w:rsidP="00916C75">
      <w:pPr>
        <w:pStyle w:val="ListParagraph"/>
        <w:rPr>
          <w:rFonts w:asciiTheme="minorHAnsi" w:hAnsiTheme="minorHAnsi"/>
        </w:rPr>
      </w:pPr>
    </w:p>
    <w:p w14:paraId="7DBD9565" w14:textId="1ECDDCF7" w:rsidR="003207F0" w:rsidRPr="000F7292" w:rsidRDefault="003207F0" w:rsidP="00916C75">
      <w:pPr>
        <w:pStyle w:val="ListParagraph"/>
        <w:numPr>
          <w:ilvl w:val="0"/>
          <w:numId w:val="12"/>
        </w:numPr>
        <w:rPr>
          <w:rFonts w:asciiTheme="minorHAnsi" w:hAnsiTheme="minorHAnsi"/>
          <w:b/>
        </w:rPr>
      </w:pPr>
      <w:r w:rsidRPr="000F7292">
        <w:rPr>
          <w:rFonts w:asciiTheme="minorHAnsi" w:hAnsiTheme="minorHAnsi"/>
          <w:b/>
        </w:rPr>
        <w:lastRenderedPageBreak/>
        <w:t>Graphic of Scientific Method</w:t>
      </w:r>
    </w:p>
    <w:p w14:paraId="56D0AEC7" w14:textId="3DE50968" w:rsidR="003207F0" w:rsidRPr="000F7292" w:rsidRDefault="003207F0" w:rsidP="00916C75">
      <w:pPr>
        <w:pStyle w:val="ListParagraph"/>
        <w:numPr>
          <w:ilvl w:val="0"/>
          <w:numId w:val="11"/>
        </w:numPr>
        <w:rPr>
          <w:rFonts w:asciiTheme="minorHAnsi" w:hAnsiTheme="minorHAnsi"/>
        </w:rPr>
      </w:pPr>
      <w:r w:rsidRPr="000F7292">
        <w:rPr>
          <w:rFonts w:asciiTheme="minorHAnsi" w:hAnsiTheme="minorHAnsi"/>
        </w:rPr>
        <w:t>As we work our way back to the beginning of the chapter, we can stop to quickly review this flowchart</w:t>
      </w:r>
    </w:p>
    <w:p w14:paraId="41D8567D" w14:textId="12CB3C30" w:rsidR="003207F0" w:rsidRPr="000F7292" w:rsidRDefault="003207F0" w:rsidP="00916C75">
      <w:pPr>
        <w:pStyle w:val="ListParagraph"/>
        <w:numPr>
          <w:ilvl w:val="0"/>
          <w:numId w:val="11"/>
        </w:numPr>
        <w:rPr>
          <w:rFonts w:asciiTheme="minorHAnsi" w:hAnsiTheme="minorHAnsi"/>
        </w:rPr>
      </w:pPr>
      <w:r w:rsidRPr="000F7292">
        <w:rPr>
          <w:rFonts w:asciiTheme="minorHAnsi" w:hAnsiTheme="minorHAnsi"/>
        </w:rPr>
        <w:t>Recognizing some of the key terms that we’ve already noticed, this may be an important piece to review later.</w:t>
      </w:r>
    </w:p>
    <w:p w14:paraId="19D0C692" w14:textId="77777777" w:rsidR="00916C75" w:rsidRPr="000F7292" w:rsidRDefault="00916C75" w:rsidP="00916C75">
      <w:pPr>
        <w:pStyle w:val="ListParagraph"/>
        <w:rPr>
          <w:rFonts w:asciiTheme="minorHAnsi" w:hAnsiTheme="minorHAnsi"/>
        </w:rPr>
      </w:pPr>
    </w:p>
    <w:p w14:paraId="2E8C38EB" w14:textId="066F9C2B" w:rsidR="003207F0" w:rsidRPr="000F7292" w:rsidRDefault="003207F0" w:rsidP="00916C75">
      <w:pPr>
        <w:pStyle w:val="ListParagraph"/>
        <w:numPr>
          <w:ilvl w:val="0"/>
          <w:numId w:val="12"/>
        </w:numPr>
        <w:rPr>
          <w:rFonts w:asciiTheme="minorHAnsi" w:hAnsiTheme="minorHAnsi"/>
          <w:b/>
        </w:rPr>
      </w:pPr>
      <w:r w:rsidRPr="000F7292">
        <w:rPr>
          <w:rFonts w:asciiTheme="minorHAnsi" w:hAnsiTheme="minorHAnsi"/>
          <w:b/>
        </w:rPr>
        <w:t xml:space="preserve">Bolded and italicized terms throughout </w:t>
      </w:r>
    </w:p>
    <w:p w14:paraId="29CE2034" w14:textId="3B5FC101" w:rsidR="003207F0" w:rsidRPr="000F7292" w:rsidRDefault="003207F0" w:rsidP="00916C75">
      <w:pPr>
        <w:pStyle w:val="ListParagraph"/>
        <w:numPr>
          <w:ilvl w:val="0"/>
          <w:numId w:val="11"/>
        </w:numPr>
        <w:rPr>
          <w:rFonts w:asciiTheme="minorHAnsi" w:hAnsiTheme="minorHAnsi"/>
        </w:rPr>
      </w:pPr>
      <w:r w:rsidRPr="000F7292">
        <w:rPr>
          <w:rFonts w:asciiTheme="minorHAnsi" w:hAnsiTheme="minorHAnsi"/>
        </w:rPr>
        <w:t>These are clearly key terms and concepts that we’ll be expected to understand; we know this because the learning objectives stated that we need to know the key terminology of the scientific method.</w:t>
      </w:r>
    </w:p>
    <w:p w14:paraId="5313D7F6" w14:textId="30D1479D" w:rsidR="00C459C2" w:rsidRPr="000F7292" w:rsidRDefault="00C459C2" w:rsidP="005A218C">
      <w:pPr>
        <w:rPr>
          <w:rFonts w:asciiTheme="minorHAnsi" w:hAnsiTheme="minorHAnsi"/>
        </w:rPr>
      </w:pPr>
    </w:p>
    <w:p w14:paraId="28F2F207" w14:textId="41019371" w:rsidR="00C459C2" w:rsidRPr="000F7292" w:rsidRDefault="00C459C2" w:rsidP="00C459C2">
      <w:pPr>
        <w:pStyle w:val="Heading2"/>
        <w:rPr>
          <w:rFonts w:asciiTheme="minorHAnsi" w:hAnsiTheme="minorHAnsi"/>
        </w:rPr>
      </w:pPr>
      <w:r w:rsidRPr="000F7292">
        <w:rPr>
          <w:rFonts w:asciiTheme="minorHAnsi" w:hAnsiTheme="minorHAnsi"/>
        </w:rPr>
        <w:t xml:space="preserve">Audience and Purpose </w:t>
      </w:r>
    </w:p>
    <w:p w14:paraId="382365B5" w14:textId="3E9519FD" w:rsidR="00C459C2" w:rsidRPr="000F7292" w:rsidRDefault="00C459C2" w:rsidP="00B429AE">
      <w:pPr>
        <w:rPr>
          <w:rFonts w:asciiTheme="minorHAnsi" w:hAnsiTheme="minorHAnsi"/>
        </w:rPr>
      </w:pPr>
    </w:p>
    <w:p w14:paraId="637C0AEB" w14:textId="28BBC51F" w:rsidR="00916C75" w:rsidRPr="000F7292" w:rsidRDefault="00916C75" w:rsidP="00B429AE">
      <w:pPr>
        <w:rPr>
          <w:rFonts w:asciiTheme="minorHAnsi" w:hAnsiTheme="minorHAnsi"/>
          <w:b/>
        </w:rPr>
      </w:pPr>
      <w:r w:rsidRPr="000F7292">
        <w:rPr>
          <w:rFonts w:asciiTheme="minorHAnsi" w:hAnsiTheme="minorHAnsi"/>
          <w:b/>
        </w:rPr>
        <w:t>TEXT</w:t>
      </w:r>
    </w:p>
    <w:p w14:paraId="11153D07" w14:textId="55FC05FE" w:rsidR="00B429AE" w:rsidRPr="000F7292" w:rsidRDefault="00CA5FBB" w:rsidP="00B429AE">
      <w:pPr>
        <w:rPr>
          <w:rFonts w:asciiTheme="minorHAnsi" w:hAnsiTheme="minorHAnsi"/>
        </w:rPr>
      </w:pPr>
      <w:r w:rsidRPr="000F7292">
        <w:rPr>
          <w:rFonts w:asciiTheme="minorHAnsi" w:hAnsiTheme="minorHAnsi"/>
        </w:rPr>
        <w:t xml:space="preserve">Before a writer begins to craft her message, she needs to determine the answer to two fundamental questions: “Who am I writing this for?” and “What am I trying to do?” </w:t>
      </w:r>
    </w:p>
    <w:p w14:paraId="6DAE623F" w14:textId="633F8399" w:rsidR="00CA5FBB" w:rsidRPr="000F7292" w:rsidRDefault="00CA5FBB" w:rsidP="00B429AE">
      <w:pPr>
        <w:rPr>
          <w:rFonts w:asciiTheme="minorHAnsi" w:hAnsiTheme="minorHAnsi"/>
        </w:rPr>
      </w:pPr>
      <w:r w:rsidRPr="000F7292">
        <w:rPr>
          <w:rFonts w:asciiTheme="minorHAnsi" w:hAnsiTheme="minorHAnsi"/>
        </w:rPr>
        <w:br/>
        <w:t xml:space="preserve">In the first question, she is asking, “who is the audience for this text?” and in the second she’s asking, “what is the purpose of this text?” </w:t>
      </w:r>
    </w:p>
    <w:p w14:paraId="68AA2AF9" w14:textId="77777777" w:rsidR="00CA5FBB" w:rsidRPr="000F7292" w:rsidRDefault="00CA5FBB" w:rsidP="00B429AE">
      <w:pPr>
        <w:rPr>
          <w:rFonts w:asciiTheme="minorHAnsi" w:hAnsiTheme="minorHAnsi"/>
        </w:rPr>
      </w:pPr>
    </w:p>
    <w:p w14:paraId="16A86910" w14:textId="6AA5CCBF" w:rsidR="00CA5FBB" w:rsidRPr="000F7292" w:rsidRDefault="00CA5FBB" w:rsidP="00B429AE">
      <w:pPr>
        <w:rPr>
          <w:rFonts w:asciiTheme="minorHAnsi" w:hAnsiTheme="minorHAnsi"/>
        </w:rPr>
      </w:pPr>
      <w:r w:rsidRPr="000F7292">
        <w:rPr>
          <w:rFonts w:asciiTheme="minorHAnsi" w:hAnsiTheme="minorHAnsi"/>
        </w:rPr>
        <w:t xml:space="preserve">Determining audience and purpose is a key step for a writer because the answers to these questions will shape </w:t>
      </w:r>
      <w:r w:rsidR="00AC05F3" w:rsidRPr="000F7292">
        <w:rPr>
          <w:rFonts w:asciiTheme="minorHAnsi" w:hAnsiTheme="minorHAnsi"/>
        </w:rPr>
        <w:t xml:space="preserve">many of the choices the writer makes. Here are just a few examples of the choices that a writer can make only after they have a clear idea of who they’re writing for and what they’re trying to achieve: </w:t>
      </w:r>
    </w:p>
    <w:p w14:paraId="2364BCA5" w14:textId="77777777" w:rsidR="00AC05F3" w:rsidRPr="000F7292" w:rsidRDefault="00AC05F3" w:rsidP="00B429AE">
      <w:pPr>
        <w:rPr>
          <w:rFonts w:asciiTheme="minorHAnsi" w:hAnsiTheme="minorHAnsi"/>
        </w:rPr>
      </w:pPr>
    </w:p>
    <w:p w14:paraId="693F496C" w14:textId="7DEBD3B1" w:rsidR="00AC05F3" w:rsidRPr="000F7292" w:rsidRDefault="00AC05F3" w:rsidP="00916C75">
      <w:pPr>
        <w:pStyle w:val="ListParagraph"/>
        <w:numPr>
          <w:ilvl w:val="0"/>
          <w:numId w:val="23"/>
        </w:numPr>
        <w:rPr>
          <w:rFonts w:asciiTheme="minorHAnsi" w:hAnsiTheme="minorHAnsi"/>
        </w:rPr>
      </w:pPr>
      <w:r w:rsidRPr="000F7292">
        <w:rPr>
          <w:rFonts w:asciiTheme="minorHAnsi" w:hAnsiTheme="minorHAnsi"/>
        </w:rPr>
        <w:t>Word choice / vocabulary level: sophisticated or basic?</w:t>
      </w:r>
    </w:p>
    <w:p w14:paraId="6F0ADF1A" w14:textId="3B7AC92E" w:rsidR="00AC05F3" w:rsidRPr="000F7292" w:rsidRDefault="00AC05F3" w:rsidP="00916C75">
      <w:pPr>
        <w:pStyle w:val="ListParagraph"/>
        <w:numPr>
          <w:ilvl w:val="0"/>
          <w:numId w:val="23"/>
        </w:numPr>
        <w:rPr>
          <w:rFonts w:asciiTheme="minorHAnsi" w:hAnsiTheme="minorHAnsi"/>
        </w:rPr>
      </w:pPr>
      <w:r w:rsidRPr="000F7292">
        <w:rPr>
          <w:rFonts w:asciiTheme="minorHAnsi" w:hAnsiTheme="minorHAnsi"/>
        </w:rPr>
        <w:t xml:space="preserve">Tone and style: serious or humorous? </w:t>
      </w:r>
    </w:p>
    <w:p w14:paraId="5B2527F5" w14:textId="75ACAE2D" w:rsidR="00AC05F3" w:rsidRPr="000F7292" w:rsidRDefault="00AC05F3" w:rsidP="00916C75">
      <w:pPr>
        <w:pStyle w:val="ListParagraph"/>
        <w:numPr>
          <w:ilvl w:val="0"/>
          <w:numId w:val="23"/>
        </w:numPr>
        <w:rPr>
          <w:rFonts w:asciiTheme="minorHAnsi" w:hAnsiTheme="minorHAnsi"/>
        </w:rPr>
      </w:pPr>
      <w:r w:rsidRPr="000F7292">
        <w:rPr>
          <w:rFonts w:asciiTheme="minorHAnsi" w:hAnsiTheme="minorHAnsi"/>
        </w:rPr>
        <w:t xml:space="preserve">Supporting information: statistical evidence or personal experience? </w:t>
      </w:r>
    </w:p>
    <w:p w14:paraId="45FF95A8" w14:textId="77777777" w:rsidR="000551BB" w:rsidRPr="000F7292" w:rsidRDefault="000551BB" w:rsidP="000551BB">
      <w:pPr>
        <w:rPr>
          <w:rFonts w:asciiTheme="minorHAnsi" w:hAnsiTheme="minorHAnsi"/>
        </w:rPr>
      </w:pPr>
    </w:p>
    <w:p w14:paraId="016D9214" w14:textId="35D2B9EE" w:rsidR="000551BB" w:rsidRPr="000F7292" w:rsidRDefault="000551BB" w:rsidP="000551BB">
      <w:pPr>
        <w:rPr>
          <w:rFonts w:asciiTheme="minorHAnsi" w:hAnsiTheme="minorHAnsi"/>
        </w:rPr>
      </w:pPr>
      <w:r w:rsidRPr="000F7292">
        <w:rPr>
          <w:rFonts w:asciiTheme="minorHAnsi" w:hAnsiTheme="minorHAnsi"/>
        </w:rPr>
        <w:t xml:space="preserve">As readers, we also have to understand and be able to identify the likely audience and purpose of a text, for if we are going to judge whether a piece of writing is successful, we need to know what it was meant to do and who it was meant for. </w:t>
      </w:r>
    </w:p>
    <w:p w14:paraId="6389BADE" w14:textId="77777777" w:rsidR="000551BB" w:rsidRPr="000F7292" w:rsidRDefault="000551BB" w:rsidP="000551BB">
      <w:pPr>
        <w:rPr>
          <w:rFonts w:asciiTheme="minorHAnsi" w:hAnsiTheme="minorHAnsi"/>
        </w:rPr>
      </w:pPr>
    </w:p>
    <w:p w14:paraId="7033B840" w14:textId="0B305275" w:rsidR="000551BB" w:rsidRPr="000F7292" w:rsidRDefault="000551BB" w:rsidP="000551BB">
      <w:pPr>
        <w:rPr>
          <w:rFonts w:asciiTheme="minorHAnsi" w:hAnsiTheme="minorHAnsi"/>
          <w:b/>
        </w:rPr>
      </w:pPr>
      <w:r w:rsidRPr="000F7292">
        <w:rPr>
          <w:rFonts w:asciiTheme="minorHAnsi" w:hAnsiTheme="minorHAnsi"/>
          <w:b/>
        </w:rPr>
        <w:t>Audience</w:t>
      </w:r>
    </w:p>
    <w:p w14:paraId="6501AECC" w14:textId="34553A09" w:rsidR="00100D4D" w:rsidRPr="000F7292" w:rsidRDefault="008C027E" w:rsidP="000551BB">
      <w:pPr>
        <w:rPr>
          <w:rFonts w:asciiTheme="minorHAnsi" w:hAnsiTheme="minorHAnsi"/>
        </w:rPr>
      </w:pPr>
      <w:r w:rsidRPr="000F7292">
        <w:rPr>
          <w:rFonts w:asciiTheme="minorHAnsi" w:hAnsiTheme="minorHAnsi"/>
        </w:rPr>
        <w:t>Here are some specific ways that you can think about the person or group of people who are most likely to be reading what you’ve written</w:t>
      </w:r>
      <w:r w:rsidR="007D5F6D" w:rsidRPr="000F7292">
        <w:rPr>
          <w:rFonts w:asciiTheme="minorHAnsi" w:hAnsiTheme="minorHAnsi"/>
        </w:rPr>
        <w:t xml:space="preserve"> (borrowed/adapted from </w:t>
      </w:r>
      <w:hyperlink r:id="rId18" w:history="1">
        <w:r w:rsidR="007D5F6D" w:rsidRPr="000F7292">
          <w:rPr>
            <w:rStyle w:val="Hyperlink"/>
            <w:rFonts w:asciiTheme="minorHAnsi" w:hAnsiTheme="minorHAnsi"/>
          </w:rPr>
          <w:t>http://open.lib.umn.edu/writingforsuccess/chapter/6-1-purpose-audience-tone-and-content/)</w:t>
        </w:r>
      </w:hyperlink>
      <w:r w:rsidR="007D5F6D" w:rsidRPr="000F7292">
        <w:rPr>
          <w:rFonts w:asciiTheme="minorHAnsi" w:hAnsiTheme="minorHAnsi"/>
        </w:rPr>
        <w:t xml:space="preserve"> </w:t>
      </w:r>
      <w:r w:rsidRPr="000F7292">
        <w:rPr>
          <w:rFonts w:asciiTheme="minorHAnsi" w:hAnsiTheme="minorHAnsi"/>
        </w:rPr>
        <w:t xml:space="preserve">: </w:t>
      </w:r>
    </w:p>
    <w:p w14:paraId="5754F729" w14:textId="77777777" w:rsidR="008C027E" w:rsidRPr="000F7292" w:rsidRDefault="008C027E" w:rsidP="000551BB">
      <w:pPr>
        <w:rPr>
          <w:rFonts w:asciiTheme="minorHAnsi" w:hAnsiTheme="minorHAnsi"/>
        </w:rPr>
      </w:pPr>
    </w:p>
    <w:p w14:paraId="2477702B" w14:textId="77777777" w:rsidR="008C027E" w:rsidRPr="000F7292" w:rsidRDefault="008C027E" w:rsidP="00916C75">
      <w:pPr>
        <w:pStyle w:val="ListParagraph"/>
        <w:numPr>
          <w:ilvl w:val="0"/>
          <w:numId w:val="14"/>
        </w:numPr>
        <w:rPr>
          <w:rFonts w:asciiTheme="minorHAnsi" w:eastAsia="Times New Roman" w:hAnsiTheme="minorHAnsi"/>
        </w:rPr>
      </w:pPr>
      <w:r w:rsidRPr="000F7292">
        <w:rPr>
          <w:rStyle w:val="Strong"/>
          <w:rFonts w:asciiTheme="minorHAnsi" w:eastAsia="Times New Roman" w:hAnsiTheme="minorHAnsi"/>
        </w:rPr>
        <w:t>Demographics.</w:t>
      </w:r>
      <w:r w:rsidRPr="000F7292">
        <w:rPr>
          <w:rFonts w:asciiTheme="minorHAnsi" w:eastAsia="Times New Roman" w:hAnsiTheme="minorHAnsi"/>
        </w:rPr>
        <w:t xml:space="preserve"> These measure important data about a group of people, such as their age range, their ethnicity, their religious beliefs, or their gender.</w:t>
      </w:r>
    </w:p>
    <w:p w14:paraId="4B0D523C" w14:textId="1AF3856D" w:rsidR="008C027E" w:rsidRPr="000F7292" w:rsidRDefault="008C027E" w:rsidP="00916C75">
      <w:pPr>
        <w:pStyle w:val="ListParagraph"/>
        <w:numPr>
          <w:ilvl w:val="0"/>
          <w:numId w:val="14"/>
        </w:numPr>
        <w:rPr>
          <w:rFonts w:asciiTheme="minorHAnsi" w:eastAsia="Times New Roman" w:hAnsiTheme="minorHAnsi"/>
        </w:rPr>
      </w:pPr>
      <w:r w:rsidRPr="000F7292">
        <w:rPr>
          <w:rStyle w:val="Strong"/>
          <w:rFonts w:asciiTheme="minorHAnsi" w:eastAsia="Times New Roman" w:hAnsiTheme="minorHAnsi"/>
        </w:rPr>
        <w:t>Education.</w:t>
      </w:r>
      <w:r w:rsidRPr="000F7292">
        <w:rPr>
          <w:rFonts w:asciiTheme="minorHAnsi" w:eastAsia="Times New Roman" w:hAnsiTheme="minorHAnsi"/>
        </w:rPr>
        <w:t xml:space="preserve"> Education considers the audience’s level of schooling or specific training.</w:t>
      </w:r>
    </w:p>
    <w:p w14:paraId="5CD3FBC6" w14:textId="04E065D2" w:rsidR="008C027E" w:rsidRPr="000F7292" w:rsidRDefault="008C027E" w:rsidP="00916C75">
      <w:pPr>
        <w:pStyle w:val="ListParagraph"/>
        <w:numPr>
          <w:ilvl w:val="0"/>
          <w:numId w:val="14"/>
        </w:numPr>
        <w:rPr>
          <w:rFonts w:asciiTheme="minorHAnsi" w:eastAsia="Times New Roman" w:hAnsiTheme="minorHAnsi"/>
        </w:rPr>
      </w:pPr>
      <w:r w:rsidRPr="000F7292">
        <w:rPr>
          <w:rStyle w:val="Strong"/>
          <w:rFonts w:asciiTheme="minorHAnsi" w:eastAsia="Times New Roman" w:hAnsiTheme="minorHAnsi"/>
        </w:rPr>
        <w:lastRenderedPageBreak/>
        <w:t>Expectations.</w:t>
      </w:r>
      <w:r w:rsidRPr="000F7292">
        <w:rPr>
          <w:rFonts w:asciiTheme="minorHAnsi" w:eastAsia="Times New Roman" w:hAnsiTheme="minorHAnsi"/>
        </w:rPr>
        <w:t xml:space="preserve"> These indicate what readers will look for while reading your assignment. Readers may expect consistencies in the assignment’s appearance, such as correct grammar and traditional formatting. Readers may also have content-based expectations based on your role or on how you’ve presented your ideas.</w:t>
      </w:r>
    </w:p>
    <w:p w14:paraId="3189CC0A" w14:textId="77777777" w:rsidR="008C027E" w:rsidRPr="000F7292" w:rsidRDefault="008C027E" w:rsidP="00916C75">
      <w:pPr>
        <w:pStyle w:val="ListParagraph"/>
        <w:numPr>
          <w:ilvl w:val="0"/>
          <w:numId w:val="14"/>
        </w:numPr>
        <w:rPr>
          <w:rFonts w:asciiTheme="minorHAnsi" w:eastAsia="Times New Roman" w:hAnsiTheme="minorHAnsi"/>
        </w:rPr>
      </w:pPr>
      <w:r w:rsidRPr="000F7292">
        <w:rPr>
          <w:rStyle w:val="Strong"/>
          <w:rFonts w:asciiTheme="minorHAnsi" w:eastAsia="Times New Roman" w:hAnsiTheme="minorHAnsi"/>
        </w:rPr>
        <w:t>Prior knowledge.</w:t>
      </w:r>
      <w:r w:rsidRPr="000F7292">
        <w:rPr>
          <w:rFonts w:asciiTheme="minorHAnsi" w:eastAsia="Times New Roman" w:hAnsiTheme="minorHAnsi"/>
        </w:rPr>
        <w:t xml:space="preserve"> This refers to what the audience already knows about your topic. If your readers have studied certain topics, they may already know some terms and concepts related to the topic. </w:t>
      </w:r>
    </w:p>
    <w:p w14:paraId="57195B60" w14:textId="77777777" w:rsidR="008C027E" w:rsidRPr="000F7292" w:rsidRDefault="008C027E" w:rsidP="008C027E">
      <w:pPr>
        <w:ind w:left="360"/>
        <w:rPr>
          <w:rFonts w:asciiTheme="minorHAnsi" w:hAnsiTheme="minorHAnsi"/>
        </w:rPr>
      </w:pPr>
    </w:p>
    <w:p w14:paraId="330424A2" w14:textId="44A03406" w:rsidR="007D5F6D" w:rsidRPr="000F7292" w:rsidRDefault="007D5F6D" w:rsidP="007D5F6D">
      <w:pPr>
        <w:rPr>
          <w:rFonts w:asciiTheme="minorHAnsi" w:hAnsiTheme="minorHAnsi"/>
          <w:b/>
        </w:rPr>
      </w:pPr>
      <w:r w:rsidRPr="000F7292">
        <w:rPr>
          <w:rFonts w:asciiTheme="minorHAnsi" w:hAnsiTheme="minorHAnsi"/>
          <w:b/>
        </w:rPr>
        <w:t xml:space="preserve">Purpose </w:t>
      </w:r>
    </w:p>
    <w:p w14:paraId="46DDF1EC" w14:textId="057A612B" w:rsidR="007D5F6D" w:rsidRPr="000F7292" w:rsidRDefault="007D5F6D" w:rsidP="007D5F6D">
      <w:pPr>
        <w:rPr>
          <w:rFonts w:asciiTheme="minorHAnsi" w:hAnsiTheme="minorHAnsi"/>
        </w:rPr>
      </w:pPr>
      <w:r w:rsidRPr="000F7292">
        <w:rPr>
          <w:rFonts w:asciiTheme="minorHAnsi" w:hAnsiTheme="minorHAnsi"/>
        </w:rPr>
        <w:t xml:space="preserve">This aspect of a text can be more difficult to describe than audience. Still, every writer intends to achieve some goal or outcome with their writing.  </w:t>
      </w:r>
    </w:p>
    <w:p w14:paraId="42EE6099" w14:textId="77777777" w:rsidR="007D5F6D" w:rsidRPr="000F7292" w:rsidRDefault="007D5F6D" w:rsidP="007D5F6D">
      <w:pPr>
        <w:rPr>
          <w:rFonts w:asciiTheme="minorHAnsi" w:hAnsiTheme="minorHAnsi"/>
        </w:rPr>
      </w:pPr>
    </w:p>
    <w:p w14:paraId="2A2CE999" w14:textId="746A195F" w:rsidR="00784217" w:rsidRPr="000F7292" w:rsidRDefault="00784217" w:rsidP="007D5F6D">
      <w:pPr>
        <w:rPr>
          <w:rFonts w:asciiTheme="minorHAnsi" w:hAnsiTheme="minorHAnsi"/>
        </w:rPr>
      </w:pPr>
      <w:r w:rsidRPr="000F7292">
        <w:rPr>
          <w:rFonts w:asciiTheme="minorHAnsi" w:hAnsiTheme="minorHAnsi"/>
        </w:rPr>
        <w:t>Here are some potential objectives that a writer might have in mind when they craft their message:</w:t>
      </w:r>
    </w:p>
    <w:p w14:paraId="632A9A30" w14:textId="77777777" w:rsidR="00784217" w:rsidRPr="000F7292" w:rsidRDefault="00784217" w:rsidP="007D5F6D">
      <w:pPr>
        <w:rPr>
          <w:rFonts w:asciiTheme="minorHAnsi" w:hAnsiTheme="minorHAnsi"/>
        </w:rPr>
      </w:pPr>
    </w:p>
    <w:p w14:paraId="2FADEF31" w14:textId="77777777" w:rsidR="00784217" w:rsidRPr="000F7292" w:rsidRDefault="00784217" w:rsidP="00916C75">
      <w:pPr>
        <w:numPr>
          <w:ilvl w:val="1"/>
          <w:numId w:val="15"/>
        </w:numPr>
        <w:rPr>
          <w:rFonts w:asciiTheme="minorHAnsi" w:hAnsiTheme="minorHAnsi"/>
        </w:rPr>
        <w:sectPr w:rsidR="00784217" w:rsidRPr="000F7292">
          <w:footerReference w:type="default" r:id="rId19"/>
          <w:pgSz w:w="12240" w:h="15840"/>
          <w:pgMar w:top="1440" w:right="1440" w:bottom="1440" w:left="1440" w:header="720" w:footer="720" w:gutter="0"/>
          <w:cols w:space="720"/>
          <w:docGrid w:linePitch="360"/>
        </w:sectPr>
      </w:pPr>
    </w:p>
    <w:p w14:paraId="7A002DE9" w14:textId="765F1C51" w:rsidR="00DB3612" w:rsidRPr="000F7292" w:rsidRDefault="00784217" w:rsidP="00916C75">
      <w:pPr>
        <w:numPr>
          <w:ilvl w:val="1"/>
          <w:numId w:val="15"/>
        </w:numPr>
        <w:rPr>
          <w:rFonts w:asciiTheme="minorHAnsi" w:hAnsiTheme="minorHAnsi"/>
        </w:rPr>
      </w:pPr>
      <w:r w:rsidRPr="000F7292">
        <w:rPr>
          <w:rFonts w:asciiTheme="minorHAnsi" w:hAnsiTheme="minorHAnsi"/>
        </w:rPr>
        <w:lastRenderedPageBreak/>
        <w:t>To e</w:t>
      </w:r>
      <w:r w:rsidR="00DB3612" w:rsidRPr="000F7292">
        <w:rPr>
          <w:rFonts w:asciiTheme="minorHAnsi" w:hAnsiTheme="minorHAnsi"/>
        </w:rPr>
        <w:t>ntertain</w:t>
      </w:r>
    </w:p>
    <w:p w14:paraId="73EE3FCC" w14:textId="33489CF1" w:rsidR="00DB3612" w:rsidRPr="000F7292" w:rsidRDefault="00784217" w:rsidP="00916C75">
      <w:pPr>
        <w:numPr>
          <w:ilvl w:val="1"/>
          <w:numId w:val="15"/>
        </w:numPr>
        <w:rPr>
          <w:rFonts w:asciiTheme="minorHAnsi" w:hAnsiTheme="minorHAnsi"/>
        </w:rPr>
      </w:pPr>
      <w:r w:rsidRPr="000F7292">
        <w:rPr>
          <w:rFonts w:asciiTheme="minorHAnsi" w:hAnsiTheme="minorHAnsi"/>
        </w:rPr>
        <w:t>To d</w:t>
      </w:r>
      <w:r w:rsidR="00DB3612" w:rsidRPr="000F7292">
        <w:rPr>
          <w:rFonts w:asciiTheme="minorHAnsi" w:hAnsiTheme="minorHAnsi"/>
        </w:rPr>
        <w:t>escribe</w:t>
      </w:r>
    </w:p>
    <w:p w14:paraId="16127491" w14:textId="58E96F86" w:rsidR="00DB3612" w:rsidRPr="000F7292" w:rsidRDefault="00784217" w:rsidP="00916C75">
      <w:pPr>
        <w:numPr>
          <w:ilvl w:val="1"/>
          <w:numId w:val="15"/>
        </w:numPr>
        <w:rPr>
          <w:rFonts w:asciiTheme="minorHAnsi" w:hAnsiTheme="minorHAnsi"/>
        </w:rPr>
      </w:pPr>
      <w:r w:rsidRPr="000F7292">
        <w:rPr>
          <w:rFonts w:asciiTheme="minorHAnsi" w:hAnsiTheme="minorHAnsi"/>
        </w:rPr>
        <w:t>To e</w:t>
      </w:r>
      <w:r w:rsidR="00DB3612" w:rsidRPr="000F7292">
        <w:rPr>
          <w:rFonts w:asciiTheme="minorHAnsi" w:hAnsiTheme="minorHAnsi"/>
        </w:rPr>
        <w:t>xplain</w:t>
      </w:r>
    </w:p>
    <w:p w14:paraId="5D0E911A" w14:textId="7EFE2791" w:rsidR="00DB3612" w:rsidRPr="000F7292" w:rsidRDefault="00784217" w:rsidP="00916C75">
      <w:pPr>
        <w:numPr>
          <w:ilvl w:val="1"/>
          <w:numId w:val="15"/>
        </w:numPr>
        <w:rPr>
          <w:rFonts w:asciiTheme="minorHAnsi" w:hAnsiTheme="minorHAnsi"/>
        </w:rPr>
      </w:pPr>
      <w:r w:rsidRPr="000F7292">
        <w:rPr>
          <w:rFonts w:asciiTheme="minorHAnsi" w:hAnsiTheme="minorHAnsi"/>
        </w:rPr>
        <w:t>To a</w:t>
      </w:r>
      <w:r w:rsidR="00DB3612" w:rsidRPr="000F7292">
        <w:rPr>
          <w:rFonts w:asciiTheme="minorHAnsi" w:hAnsiTheme="minorHAnsi"/>
        </w:rPr>
        <w:t>nalyze</w:t>
      </w:r>
    </w:p>
    <w:p w14:paraId="12E175A7" w14:textId="203A2F12" w:rsidR="00DB3612" w:rsidRPr="000F7292" w:rsidRDefault="00784217" w:rsidP="00916C75">
      <w:pPr>
        <w:numPr>
          <w:ilvl w:val="1"/>
          <w:numId w:val="15"/>
        </w:numPr>
        <w:rPr>
          <w:rFonts w:asciiTheme="minorHAnsi" w:hAnsiTheme="minorHAnsi"/>
        </w:rPr>
      </w:pPr>
      <w:r w:rsidRPr="000F7292">
        <w:rPr>
          <w:rFonts w:asciiTheme="minorHAnsi" w:hAnsiTheme="minorHAnsi"/>
        </w:rPr>
        <w:t>To a</w:t>
      </w:r>
      <w:r w:rsidR="00DB3612" w:rsidRPr="000F7292">
        <w:rPr>
          <w:rFonts w:asciiTheme="minorHAnsi" w:hAnsiTheme="minorHAnsi"/>
        </w:rPr>
        <w:t>rgue</w:t>
      </w:r>
    </w:p>
    <w:p w14:paraId="6E6B4E06" w14:textId="5CC575DE" w:rsidR="00DB3612" w:rsidRPr="000F7292" w:rsidRDefault="00784217" w:rsidP="00916C75">
      <w:pPr>
        <w:numPr>
          <w:ilvl w:val="1"/>
          <w:numId w:val="15"/>
        </w:numPr>
        <w:rPr>
          <w:rFonts w:asciiTheme="minorHAnsi" w:hAnsiTheme="minorHAnsi"/>
        </w:rPr>
      </w:pPr>
      <w:r w:rsidRPr="000F7292">
        <w:rPr>
          <w:rFonts w:asciiTheme="minorHAnsi" w:hAnsiTheme="minorHAnsi"/>
        </w:rPr>
        <w:t>To p</w:t>
      </w:r>
      <w:r w:rsidR="00DB3612" w:rsidRPr="000F7292">
        <w:rPr>
          <w:rFonts w:asciiTheme="minorHAnsi" w:hAnsiTheme="minorHAnsi"/>
        </w:rPr>
        <w:t>ersuade</w:t>
      </w:r>
    </w:p>
    <w:p w14:paraId="259D2B86" w14:textId="3FF74AF7" w:rsidR="00DB3612" w:rsidRPr="000F7292" w:rsidRDefault="00784217" w:rsidP="00916C75">
      <w:pPr>
        <w:numPr>
          <w:ilvl w:val="1"/>
          <w:numId w:val="15"/>
        </w:numPr>
        <w:rPr>
          <w:rFonts w:asciiTheme="minorHAnsi" w:hAnsiTheme="minorHAnsi"/>
        </w:rPr>
      </w:pPr>
      <w:r w:rsidRPr="000F7292">
        <w:rPr>
          <w:rFonts w:asciiTheme="minorHAnsi" w:hAnsiTheme="minorHAnsi"/>
        </w:rPr>
        <w:lastRenderedPageBreak/>
        <w:t>To i</w:t>
      </w:r>
      <w:r w:rsidR="00DB3612" w:rsidRPr="000F7292">
        <w:rPr>
          <w:rFonts w:asciiTheme="minorHAnsi" w:hAnsiTheme="minorHAnsi"/>
        </w:rPr>
        <w:t>nform</w:t>
      </w:r>
    </w:p>
    <w:p w14:paraId="199B8A86" w14:textId="7E6A41A6" w:rsidR="00DB3612" w:rsidRPr="000F7292" w:rsidRDefault="00784217" w:rsidP="00916C75">
      <w:pPr>
        <w:numPr>
          <w:ilvl w:val="1"/>
          <w:numId w:val="15"/>
        </w:numPr>
        <w:rPr>
          <w:rFonts w:asciiTheme="minorHAnsi" w:hAnsiTheme="minorHAnsi"/>
        </w:rPr>
      </w:pPr>
      <w:r w:rsidRPr="000F7292">
        <w:rPr>
          <w:rFonts w:asciiTheme="minorHAnsi" w:hAnsiTheme="minorHAnsi"/>
        </w:rPr>
        <w:t>To c</w:t>
      </w:r>
      <w:r w:rsidR="00DB3612" w:rsidRPr="000F7292">
        <w:rPr>
          <w:rFonts w:asciiTheme="minorHAnsi" w:hAnsiTheme="minorHAnsi"/>
        </w:rPr>
        <w:t>omment</w:t>
      </w:r>
    </w:p>
    <w:p w14:paraId="7F1DFE28" w14:textId="5A1D9276" w:rsidR="00DB3612" w:rsidRPr="000F7292" w:rsidRDefault="00784217" w:rsidP="00916C75">
      <w:pPr>
        <w:numPr>
          <w:ilvl w:val="1"/>
          <w:numId w:val="15"/>
        </w:numPr>
        <w:rPr>
          <w:rFonts w:asciiTheme="minorHAnsi" w:hAnsiTheme="minorHAnsi"/>
        </w:rPr>
      </w:pPr>
      <w:r w:rsidRPr="000F7292">
        <w:rPr>
          <w:rFonts w:asciiTheme="minorHAnsi" w:hAnsiTheme="minorHAnsi"/>
        </w:rPr>
        <w:t>To i</w:t>
      </w:r>
      <w:r w:rsidR="00DB3612" w:rsidRPr="000F7292">
        <w:rPr>
          <w:rFonts w:asciiTheme="minorHAnsi" w:hAnsiTheme="minorHAnsi"/>
        </w:rPr>
        <w:t>nstruct</w:t>
      </w:r>
    </w:p>
    <w:p w14:paraId="3CAC4FAC" w14:textId="4AD0FC3D" w:rsidR="00DB3612" w:rsidRPr="000F7292" w:rsidRDefault="00784217" w:rsidP="00916C75">
      <w:pPr>
        <w:numPr>
          <w:ilvl w:val="1"/>
          <w:numId w:val="15"/>
        </w:numPr>
        <w:rPr>
          <w:rFonts w:asciiTheme="minorHAnsi" w:hAnsiTheme="minorHAnsi"/>
        </w:rPr>
      </w:pPr>
      <w:r w:rsidRPr="000F7292">
        <w:rPr>
          <w:rFonts w:asciiTheme="minorHAnsi" w:hAnsiTheme="minorHAnsi"/>
        </w:rPr>
        <w:t>To a</w:t>
      </w:r>
      <w:r w:rsidR="00DB3612" w:rsidRPr="000F7292">
        <w:rPr>
          <w:rFonts w:asciiTheme="minorHAnsi" w:hAnsiTheme="minorHAnsi"/>
        </w:rPr>
        <w:t>dvise</w:t>
      </w:r>
    </w:p>
    <w:p w14:paraId="39795F2A" w14:textId="7AAAAD49" w:rsidR="00DB3612" w:rsidRPr="000F7292" w:rsidRDefault="00784217" w:rsidP="00916C75">
      <w:pPr>
        <w:numPr>
          <w:ilvl w:val="1"/>
          <w:numId w:val="15"/>
        </w:numPr>
        <w:rPr>
          <w:rFonts w:asciiTheme="minorHAnsi" w:hAnsiTheme="minorHAnsi"/>
        </w:rPr>
      </w:pPr>
      <w:r w:rsidRPr="000F7292">
        <w:rPr>
          <w:rFonts w:asciiTheme="minorHAnsi" w:hAnsiTheme="minorHAnsi"/>
        </w:rPr>
        <w:t>To r</w:t>
      </w:r>
      <w:r w:rsidR="00DB3612" w:rsidRPr="000F7292">
        <w:rPr>
          <w:rFonts w:asciiTheme="minorHAnsi" w:hAnsiTheme="minorHAnsi"/>
        </w:rPr>
        <w:t>eview</w:t>
      </w:r>
    </w:p>
    <w:p w14:paraId="19A28651" w14:textId="77777777" w:rsidR="00784217" w:rsidRPr="000F7292" w:rsidRDefault="00784217" w:rsidP="007D5F6D">
      <w:pPr>
        <w:rPr>
          <w:rFonts w:asciiTheme="minorHAnsi" w:hAnsiTheme="minorHAnsi"/>
        </w:rPr>
        <w:sectPr w:rsidR="00784217" w:rsidRPr="000F7292" w:rsidSect="00784217">
          <w:type w:val="continuous"/>
          <w:pgSz w:w="12240" w:h="15840"/>
          <w:pgMar w:top="1440" w:right="1440" w:bottom="1440" w:left="1440" w:header="720" w:footer="720" w:gutter="0"/>
          <w:cols w:num="2" w:space="720"/>
          <w:docGrid w:linePitch="360"/>
        </w:sectPr>
      </w:pPr>
    </w:p>
    <w:p w14:paraId="180A6DFF" w14:textId="77777777" w:rsidR="00784217" w:rsidRPr="000F7292" w:rsidRDefault="00784217" w:rsidP="007D5F6D">
      <w:pPr>
        <w:rPr>
          <w:rFonts w:asciiTheme="minorHAnsi" w:hAnsiTheme="minorHAnsi"/>
        </w:rPr>
      </w:pPr>
    </w:p>
    <w:p w14:paraId="7022E28A" w14:textId="7996A1AA" w:rsidR="007D5F6D" w:rsidRPr="000F7292" w:rsidRDefault="00784217" w:rsidP="007D5F6D">
      <w:pPr>
        <w:rPr>
          <w:rFonts w:asciiTheme="minorHAnsi" w:hAnsiTheme="minorHAnsi"/>
          <w:lang w:val="en-CA"/>
        </w:rPr>
      </w:pPr>
      <w:r w:rsidRPr="000F7292">
        <w:rPr>
          <w:rFonts w:asciiTheme="minorHAnsi" w:hAnsiTheme="minorHAnsi"/>
          <w:lang w:val="en-CA"/>
        </w:rPr>
        <w:t xml:space="preserve">Notice that </w:t>
      </w:r>
      <w:r w:rsidR="007D5F6D" w:rsidRPr="000F7292">
        <w:rPr>
          <w:rFonts w:asciiTheme="minorHAnsi" w:hAnsiTheme="minorHAnsi"/>
          <w:lang w:val="en-CA"/>
        </w:rPr>
        <w:t>each of those object</w:t>
      </w:r>
      <w:r w:rsidRPr="000F7292">
        <w:rPr>
          <w:rFonts w:asciiTheme="minorHAnsi" w:hAnsiTheme="minorHAnsi"/>
          <w:lang w:val="en-CA"/>
        </w:rPr>
        <w:t xml:space="preserve">ives are expressed as verbs — that is, as action words. It’s an important observation because it reminds us that academic and workplace writing is simply another kind of tool used to solve a problem. </w:t>
      </w:r>
    </w:p>
    <w:p w14:paraId="45FC42AC" w14:textId="77777777" w:rsidR="00784217" w:rsidRPr="000F7292" w:rsidRDefault="00784217" w:rsidP="007D5F6D">
      <w:pPr>
        <w:rPr>
          <w:rFonts w:asciiTheme="minorHAnsi" w:hAnsiTheme="minorHAnsi"/>
          <w:lang w:val="en-CA"/>
        </w:rPr>
      </w:pPr>
    </w:p>
    <w:p w14:paraId="01CC9312" w14:textId="77777777" w:rsidR="00916C75" w:rsidRPr="000F7292" w:rsidRDefault="00916C75" w:rsidP="007D5F6D">
      <w:pPr>
        <w:rPr>
          <w:rFonts w:asciiTheme="minorHAnsi" w:hAnsiTheme="minorHAnsi"/>
          <w:lang w:val="en-CA"/>
        </w:rPr>
      </w:pPr>
      <w:r w:rsidRPr="000F7292">
        <w:rPr>
          <w:rFonts w:asciiTheme="minorHAnsi" w:hAnsiTheme="minorHAnsi"/>
          <w:b/>
          <w:lang w:val="en-CA"/>
        </w:rPr>
        <w:t>ACTIVITY</w:t>
      </w:r>
    </w:p>
    <w:p w14:paraId="22C4E727" w14:textId="312DD17F" w:rsidR="00784217" w:rsidRPr="000F7292" w:rsidRDefault="00784217" w:rsidP="007D5F6D">
      <w:pPr>
        <w:rPr>
          <w:rFonts w:asciiTheme="minorHAnsi" w:hAnsiTheme="minorHAnsi"/>
          <w:lang w:val="en-CA"/>
        </w:rPr>
      </w:pPr>
      <w:commentRangeStart w:id="29"/>
      <w:r w:rsidRPr="000F7292">
        <w:rPr>
          <w:rFonts w:asciiTheme="minorHAnsi" w:hAnsiTheme="minorHAnsi"/>
          <w:lang w:val="en-CA"/>
        </w:rPr>
        <w:t xml:space="preserve">Identifying </w:t>
      </w:r>
      <w:commentRangeEnd w:id="29"/>
      <w:r w:rsidR="00B109E9">
        <w:rPr>
          <w:rStyle w:val="CommentReference"/>
        </w:rPr>
        <w:commentReference w:id="29"/>
      </w:r>
      <w:r w:rsidRPr="000F7292">
        <w:rPr>
          <w:rFonts w:asciiTheme="minorHAnsi" w:hAnsiTheme="minorHAnsi"/>
          <w:lang w:val="en-CA"/>
        </w:rPr>
        <w:t>Audience and Purpose</w:t>
      </w:r>
      <w:r w:rsidR="00916C75" w:rsidRPr="000F7292">
        <w:rPr>
          <w:rFonts w:asciiTheme="minorHAnsi" w:hAnsiTheme="minorHAnsi"/>
          <w:lang w:val="en-CA"/>
        </w:rPr>
        <w:t xml:space="preserve">: </w:t>
      </w:r>
      <w:r w:rsidRPr="000F7292">
        <w:rPr>
          <w:rFonts w:asciiTheme="minorHAnsi" w:hAnsiTheme="minorHAnsi"/>
          <w:lang w:val="en-CA"/>
        </w:rPr>
        <w:t xml:space="preserve">students are presented with three texts and they identify the best fit for audience and purpose from a dropdown list of choices. When students select an answer, they should be presented with a brief explanation / analysis of the answer.  </w:t>
      </w:r>
    </w:p>
    <w:p w14:paraId="1DFEF2CB" w14:textId="77777777" w:rsidR="00784217" w:rsidRPr="000F7292" w:rsidRDefault="00784217" w:rsidP="007D5F6D">
      <w:pPr>
        <w:rPr>
          <w:rFonts w:asciiTheme="minorHAnsi" w:hAnsiTheme="minorHAnsi"/>
          <w:lang w:val="en-CA"/>
        </w:rPr>
      </w:pPr>
    </w:p>
    <w:p w14:paraId="35FE6C8F" w14:textId="3D3FE41F" w:rsidR="00784217" w:rsidRPr="000F7292" w:rsidRDefault="00BA0713" w:rsidP="00916C75">
      <w:pPr>
        <w:pStyle w:val="ListParagraph"/>
        <w:numPr>
          <w:ilvl w:val="0"/>
          <w:numId w:val="16"/>
        </w:numPr>
        <w:rPr>
          <w:rFonts w:asciiTheme="minorHAnsi" w:hAnsiTheme="minorHAnsi"/>
        </w:rPr>
      </w:pPr>
      <w:r w:rsidRPr="000F7292">
        <w:rPr>
          <w:rFonts w:asciiTheme="minorHAnsi" w:hAnsiTheme="minorHAnsi"/>
        </w:rPr>
        <w:t xml:space="preserve">Rick Mercer’s Rant: </w:t>
      </w:r>
      <w:hyperlink r:id="rId20" w:history="1">
        <w:r w:rsidRPr="000F7292">
          <w:rPr>
            <w:rStyle w:val="Hyperlink"/>
            <w:rFonts w:asciiTheme="minorHAnsi" w:hAnsiTheme="minorHAnsi"/>
          </w:rPr>
          <w:t>Election 101</w:t>
        </w:r>
      </w:hyperlink>
      <w:r w:rsidRPr="000F7292">
        <w:rPr>
          <w:rFonts w:asciiTheme="minorHAnsi" w:hAnsiTheme="minorHAnsi"/>
        </w:rPr>
        <w:t xml:space="preserve"> </w:t>
      </w:r>
      <w:r w:rsidR="00E659A2" w:rsidRPr="000F7292">
        <w:rPr>
          <w:rFonts w:asciiTheme="minorHAnsi" w:hAnsiTheme="minorHAnsi"/>
        </w:rPr>
        <w:t>(</w:t>
      </w:r>
      <w:proofErr w:type="spellStart"/>
      <w:r w:rsidR="00E659A2" w:rsidRPr="000F7292">
        <w:rPr>
          <w:rFonts w:asciiTheme="minorHAnsi" w:hAnsiTheme="minorHAnsi"/>
        </w:rPr>
        <w:t>MercerReport</w:t>
      </w:r>
      <w:proofErr w:type="spellEnd"/>
      <w:r w:rsidR="00E659A2" w:rsidRPr="000F7292">
        <w:rPr>
          <w:rFonts w:asciiTheme="minorHAnsi" w:hAnsiTheme="minorHAnsi"/>
        </w:rPr>
        <w:t xml:space="preserve"> YouTube)</w:t>
      </w:r>
    </w:p>
    <w:p w14:paraId="74D2FA7E" w14:textId="62D2A351" w:rsidR="00BA0713" w:rsidRPr="000F7292" w:rsidRDefault="00BA0713" w:rsidP="00916C75">
      <w:pPr>
        <w:pStyle w:val="ListParagraph"/>
        <w:numPr>
          <w:ilvl w:val="1"/>
          <w:numId w:val="16"/>
        </w:numPr>
        <w:rPr>
          <w:rFonts w:asciiTheme="minorHAnsi" w:hAnsiTheme="minorHAnsi"/>
        </w:rPr>
      </w:pPr>
      <w:r w:rsidRPr="000F7292">
        <w:rPr>
          <w:rFonts w:asciiTheme="minorHAnsi" w:hAnsiTheme="minorHAnsi"/>
        </w:rPr>
        <w:t xml:space="preserve">Audience: College-age Canadians </w:t>
      </w:r>
      <w:r w:rsidR="00E659A2" w:rsidRPr="000F7292">
        <w:rPr>
          <w:rFonts w:asciiTheme="minorHAnsi" w:hAnsiTheme="minorHAnsi"/>
        </w:rPr>
        <w:t>(directly speaking to “you”, location/style of video)</w:t>
      </w:r>
    </w:p>
    <w:p w14:paraId="4A4F276A" w14:textId="31850227" w:rsidR="00E659A2" w:rsidRPr="000F7292" w:rsidRDefault="00E659A2" w:rsidP="00916C75">
      <w:pPr>
        <w:pStyle w:val="ListParagraph"/>
        <w:numPr>
          <w:ilvl w:val="1"/>
          <w:numId w:val="16"/>
        </w:numPr>
        <w:rPr>
          <w:rFonts w:asciiTheme="minorHAnsi" w:hAnsiTheme="minorHAnsi"/>
        </w:rPr>
      </w:pPr>
      <w:r w:rsidRPr="000F7292">
        <w:rPr>
          <w:rFonts w:asciiTheme="minorHAnsi" w:hAnsiTheme="minorHAnsi"/>
        </w:rPr>
        <w:t xml:space="preserve">Purpose: persuade (conclusion focused on what viewer “should” do), entertain (attempts to insert </w:t>
      </w:r>
      <w:proofErr w:type="spellStart"/>
      <w:r w:rsidRPr="000F7292">
        <w:rPr>
          <w:rFonts w:asciiTheme="minorHAnsi" w:hAnsiTheme="minorHAnsi"/>
        </w:rPr>
        <w:t>humour</w:t>
      </w:r>
      <w:proofErr w:type="spellEnd"/>
      <w:r w:rsidRPr="000F7292">
        <w:rPr>
          <w:rFonts w:asciiTheme="minorHAnsi" w:hAnsiTheme="minorHAnsi"/>
        </w:rPr>
        <w:t xml:space="preserve"> into his argument) </w:t>
      </w:r>
    </w:p>
    <w:p w14:paraId="4584F8FF" w14:textId="40620740" w:rsidR="00E659A2" w:rsidRPr="000F7292" w:rsidRDefault="00E659A2" w:rsidP="00916C75">
      <w:pPr>
        <w:pStyle w:val="ListParagraph"/>
        <w:numPr>
          <w:ilvl w:val="0"/>
          <w:numId w:val="16"/>
        </w:numPr>
        <w:rPr>
          <w:rFonts w:asciiTheme="minorHAnsi" w:hAnsiTheme="minorHAnsi"/>
        </w:rPr>
      </w:pPr>
      <w:r w:rsidRPr="000F7292">
        <w:rPr>
          <w:rFonts w:asciiTheme="minorHAnsi" w:hAnsiTheme="minorHAnsi"/>
        </w:rPr>
        <w:t>“</w:t>
      </w:r>
      <w:hyperlink r:id="rId21" w:history="1">
        <w:r w:rsidRPr="000F7292">
          <w:rPr>
            <w:rStyle w:val="Hyperlink"/>
            <w:rFonts w:asciiTheme="minorHAnsi" w:hAnsiTheme="minorHAnsi"/>
          </w:rPr>
          <w:t>Youth will not vote in the Ontario election and here's why</w:t>
        </w:r>
      </w:hyperlink>
      <w:r w:rsidRPr="000F7292">
        <w:rPr>
          <w:rFonts w:asciiTheme="minorHAnsi" w:hAnsiTheme="minorHAnsi"/>
        </w:rPr>
        <w:t>” (Globe and Mail)</w:t>
      </w:r>
    </w:p>
    <w:p w14:paraId="40FE251B" w14:textId="507F879F" w:rsidR="007D5F6D" w:rsidRPr="000F7292" w:rsidRDefault="00E659A2" w:rsidP="00916C75">
      <w:pPr>
        <w:pStyle w:val="ListParagraph"/>
        <w:numPr>
          <w:ilvl w:val="1"/>
          <w:numId w:val="16"/>
        </w:numPr>
        <w:rPr>
          <w:rFonts w:asciiTheme="minorHAnsi" w:hAnsiTheme="minorHAnsi"/>
        </w:rPr>
      </w:pPr>
      <w:r w:rsidRPr="000F7292">
        <w:rPr>
          <w:rFonts w:asciiTheme="minorHAnsi" w:hAnsiTheme="minorHAnsi"/>
        </w:rPr>
        <w:t xml:space="preserve">Audience: Older Canadians, people in authority positions (parents, other writers / politicians / academics, etc.) who complain that young people don’t vote (para. 1 </w:t>
      </w:r>
      <w:r w:rsidRPr="000F7292">
        <w:rPr>
          <w:rFonts w:asciiTheme="minorHAnsi" w:hAnsiTheme="minorHAnsi"/>
        </w:rPr>
        <w:sym w:font="Wingdings" w:char="F0E0"/>
      </w:r>
      <w:r w:rsidRPr="000F7292">
        <w:rPr>
          <w:rFonts w:asciiTheme="minorHAnsi" w:hAnsiTheme="minorHAnsi"/>
        </w:rPr>
        <w:t xml:space="preserve"> “politicians, pundits, and the public will complain about the youth voter turnout rate and call my generation politically apathetic.” and para. 6 “If you want youth to be politically active, you must accept that this may come with consequences you don’t like.”)</w:t>
      </w:r>
    </w:p>
    <w:p w14:paraId="03257ED6" w14:textId="7D557017" w:rsidR="00E659A2" w:rsidRPr="000F7292" w:rsidRDefault="00E659A2" w:rsidP="00916C75">
      <w:pPr>
        <w:pStyle w:val="ListParagraph"/>
        <w:numPr>
          <w:ilvl w:val="1"/>
          <w:numId w:val="16"/>
        </w:numPr>
        <w:rPr>
          <w:rFonts w:asciiTheme="minorHAnsi" w:hAnsiTheme="minorHAnsi"/>
        </w:rPr>
      </w:pPr>
      <w:r w:rsidRPr="000F7292">
        <w:rPr>
          <w:rFonts w:asciiTheme="minorHAnsi" w:hAnsiTheme="minorHAnsi"/>
        </w:rPr>
        <w:t xml:space="preserve">Purpose: explain/analyze, argue/convince </w:t>
      </w:r>
    </w:p>
    <w:p w14:paraId="70A821D4" w14:textId="57CC4D3A" w:rsidR="00016BDE" w:rsidRPr="000F7292" w:rsidRDefault="00016BDE" w:rsidP="00916C75">
      <w:pPr>
        <w:pStyle w:val="ListParagraph"/>
        <w:numPr>
          <w:ilvl w:val="0"/>
          <w:numId w:val="16"/>
        </w:numPr>
        <w:rPr>
          <w:rFonts w:asciiTheme="minorHAnsi" w:hAnsiTheme="minorHAnsi"/>
          <w:b/>
          <w:bCs/>
        </w:rPr>
      </w:pPr>
      <w:r w:rsidRPr="000F7292">
        <w:rPr>
          <w:rFonts w:asciiTheme="minorHAnsi" w:hAnsiTheme="minorHAnsi"/>
        </w:rPr>
        <w:lastRenderedPageBreak/>
        <w:t xml:space="preserve">Excerpt (.pdf attached) from </w:t>
      </w:r>
      <w:hyperlink r:id="rId22" w:history="1">
        <w:r w:rsidRPr="000F7292">
          <w:rPr>
            <w:rStyle w:val="Hyperlink"/>
            <w:rFonts w:asciiTheme="minorHAnsi" w:hAnsiTheme="minorHAnsi"/>
            <w:bCs/>
            <w:i/>
          </w:rPr>
          <w:t>Estimation of Voter Turnout</w:t>
        </w:r>
      </w:hyperlink>
      <w:r w:rsidRPr="000F7292">
        <w:rPr>
          <w:rFonts w:asciiTheme="minorHAnsi" w:hAnsiTheme="minorHAnsi"/>
          <w:bCs/>
          <w:i/>
        </w:rPr>
        <w:t xml:space="preserve"> by Age Group</w:t>
      </w:r>
      <w:r w:rsidRPr="000F7292">
        <w:rPr>
          <w:rFonts w:asciiTheme="minorHAnsi" w:hAnsiTheme="minorHAnsi"/>
          <w:b/>
          <w:bCs/>
        </w:rPr>
        <w:t xml:space="preserve"> </w:t>
      </w:r>
      <w:r w:rsidRPr="000F7292">
        <w:rPr>
          <w:rFonts w:asciiTheme="minorHAnsi" w:hAnsiTheme="minorHAnsi"/>
          <w:bCs/>
          <w:i/>
        </w:rPr>
        <w:t xml:space="preserve">and Gender at the 2015 General Election </w:t>
      </w:r>
      <w:r w:rsidRPr="000F7292">
        <w:rPr>
          <w:rFonts w:asciiTheme="minorHAnsi" w:hAnsiTheme="minorHAnsi"/>
          <w:bCs/>
        </w:rPr>
        <w:t>(Elections Canada)</w:t>
      </w:r>
    </w:p>
    <w:p w14:paraId="497FFFF9" w14:textId="41346A0F" w:rsidR="00016BDE" w:rsidRPr="000F7292" w:rsidRDefault="00016BDE" w:rsidP="00916C75">
      <w:pPr>
        <w:pStyle w:val="ListParagraph"/>
        <w:numPr>
          <w:ilvl w:val="1"/>
          <w:numId w:val="16"/>
        </w:numPr>
        <w:rPr>
          <w:rFonts w:asciiTheme="minorHAnsi" w:hAnsiTheme="minorHAnsi"/>
          <w:b/>
          <w:bCs/>
        </w:rPr>
      </w:pPr>
      <w:r w:rsidRPr="000F7292">
        <w:rPr>
          <w:rFonts w:asciiTheme="minorHAnsi" w:hAnsiTheme="minorHAnsi"/>
          <w:bCs/>
        </w:rPr>
        <w:t xml:space="preserve">Audience: Highly educated, academics, journalists, gov’t (detailed, dense, high vocabulary level) </w:t>
      </w:r>
    </w:p>
    <w:p w14:paraId="53BB8867" w14:textId="170C2DD5" w:rsidR="00016BDE" w:rsidRPr="000F7292" w:rsidRDefault="00016BDE" w:rsidP="00916C75">
      <w:pPr>
        <w:pStyle w:val="ListParagraph"/>
        <w:numPr>
          <w:ilvl w:val="1"/>
          <w:numId w:val="16"/>
        </w:numPr>
        <w:rPr>
          <w:rFonts w:asciiTheme="minorHAnsi" w:hAnsiTheme="minorHAnsi"/>
          <w:b/>
          <w:bCs/>
        </w:rPr>
      </w:pPr>
      <w:r w:rsidRPr="000F7292">
        <w:rPr>
          <w:rFonts w:asciiTheme="minorHAnsi" w:hAnsiTheme="minorHAnsi"/>
          <w:bCs/>
        </w:rPr>
        <w:t>Purpose: inform, report / document (factual information without opinion, citations to other studies)</w:t>
      </w:r>
    </w:p>
    <w:p w14:paraId="06BDEE7E" w14:textId="483A85CC" w:rsidR="00C459C2" w:rsidRPr="000F7292" w:rsidRDefault="00C459C2" w:rsidP="00CA5FBB">
      <w:pPr>
        <w:rPr>
          <w:rFonts w:asciiTheme="minorHAnsi" w:hAnsiTheme="minorHAnsi"/>
        </w:rPr>
      </w:pPr>
    </w:p>
    <w:p w14:paraId="3C861C48" w14:textId="3E11A56B" w:rsidR="00C459C2" w:rsidRPr="000F7292" w:rsidRDefault="00C459C2" w:rsidP="00C459C2">
      <w:pPr>
        <w:pStyle w:val="Heading2"/>
        <w:rPr>
          <w:rFonts w:asciiTheme="minorHAnsi" w:hAnsiTheme="minorHAnsi"/>
        </w:rPr>
      </w:pPr>
      <w:r w:rsidRPr="000F7292">
        <w:rPr>
          <w:rFonts w:asciiTheme="minorHAnsi" w:hAnsiTheme="minorHAnsi"/>
        </w:rPr>
        <w:t xml:space="preserve">Topic vs. Thesis </w:t>
      </w:r>
    </w:p>
    <w:p w14:paraId="6F5DF73D" w14:textId="77777777" w:rsidR="00B42637" w:rsidRPr="000F7292" w:rsidRDefault="00B42637" w:rsidP="00B42637">
      <w:pPr>
        <w:rPr>
          <w:rFonts w:asciiTheme="minorHAnsi" w:hAnsiTheme="minorHAnsi"/>
        </w:rPr>
      </w:pPr>
    </w:p>
    <w:p w14:paraId="45CAB174" w14:textId="0C069173" w:rsidR="00916C75" w:rsidRPr="000F7292" w:rsidRDefault="00916C75" w:rsidP="00B42637">
      <w:pPr>
        <w:rPr>
          <w:rFonts w:asciiTheme="minorHAnsi" w:hAnsiTheme="minorHAnsi"/>
          <w:b/>
        </w:rPr>
      </w:pPr>
      <w:r w:rsidRPr="000F7292">
        <w:rPr>
          <w:rFonts w:asciiTheme="minorHAnsi" w:hAnsiTheme="minorHAnsi"/>
          <w:b/>
        </w:rPr>
        <w:t>TEXT</w:t>
      </w:r>
    </w:p>
    <w:p w14:paraId="266034FB" w14:textId="01521AA4" w:rsidR="00B42637" w:rsidRPr="000F7292" w:rsidRDefault="00B42637" w:rsidP="00B42637">
      <w:pPr>
        <w:rPr>
          <w:rFonts w:asciiTheme="minorHAnsi" w:hAnsiTheme="minorHAnsi"/>
        </w:rPr>
      </w:pPr>
      <w:r w:rsidRPr="000F7292">
        <w:rPr>
          <w:rFonts w:asciiTheme="minorHAnsi" w:hAnsiTheme="minorHAnsi"/>
        </w:rPr>
        <w:t>Understanding “purpose” is important because it allows us to understand what a text is trying to do — and, ultimately, to assess whether it’s effective in achieving its purpose.</w:t>
      </w:r>
    </w:p>
    <w:p w14:paraId="4E572C7A" w14:textId="77777777" w:rsidR="00B42637" w:rsidRPr="000F7292" w:rsidRDefault="00B42637" w:rsidP="00B42637">
      <w:pPr>
        <w:rPr>
          <w:rFonts w:asciiTheme="minorHAnsi" w:hAnsiTheme="minorHAnsi"/>
        </w:rPr>
      </w:pPr>
    </w:p>
    <w:p w14:paraId="5BBD57C1" w14:textId="41899935" w:rsidR="00B42637" w:rsidRPr="000F7292" w:rsidRDefault="00B42637" w:rsidP="00B42637">
      <w:pPr>
        <w:rPr>
          <w:rFonts w:asciiTheme="minorHAnsi" w:hAnsiTheme="minorHAnsi"/>
        </w:rPr>
      </w:pPr>
      <w:r w:rsidRPr="000F7292">
        <w:rPr>
          <w:rFonts w:asciiTheme="minorHAnsi" w:hAnsiTheme="minorHAnsi"/>
        </w:rPr>
        <w:t xml:space="preserve">Of course, we also have to understand what a text is “about” — what issue is it focusing on? When we ask this question, we are asking about the </w:t>
      </w:r>
      <w:r w:rsidRPr="000F7292">
        <w:rPr>
          <w:rFonts w:asciiTheme="minorHAnsi" w:hAnsiTheme="minorHAnsi"/>
          <w:b/>
        </w:rPr>
        <w:t>topic</w:t>
      </w:r>
      <w:r w:rsidRPr="000F7292">
        <w:rPr>
          <w:rFonts w:asciiTheme="minorHAnsi" w:hAnsiTheme="minorHAnsi"/>
        </w:rPr>
        <w:t xml:space="preserve"> of text. The word ‘topic’ comes from the ancient Greek word </w:t>
      </w:r>
      <w:proofErr w:type="spellStart"/>
      <w:r w:rsidRPr="000F7292">
        <w:rPr>
          <w:rFonts w:asciiTheme="minorHAnsi" w:hAnsiTheme="minorHAnsi"/>
          <w:i/>
        </w:rPr>
        <w:t>topos</w:t>
      </w:r>
      <w:proofErr w:type="spellEnd"/>
      <w:r w:rsidRPr="000F7292">
        <w:rPr>
          <w:rFonts w:asciiTheme="minorHAnsi" w:hAnsiTheme="minorHAnsi"/>
        </w:rPr>
        <w:t xml:space="preserve">, which means “place”. Therefore, we can think of the topic of a text as a location for a discussion. </w:t>
      </w:r>
    </w:p>
    <w:p w14:paraId="68210F8F" w14:textId="77777777" w:rsidR="00B42637" w:rsidRPr="000F7292" w:rsidRDefault="00B42637" w:rsidP="00B42637">
      <w:pPr>
        <w:rPr>
          <w:rFonts w:asciiTheme="minorHAnsi" w:hAnsiTheme="minorHAnsi"/>
        </w:rPr>
      </w:pPr>
    </w:p>
    <w:p w14:paraId="3C7C97CD" w14:textId="301977FC" w:rsidR="00DB3612" w:rsidRPr="000F7292" w:rsidRDefault="00B42637" w:rsidP="00B42637">
      <w:pPr>
        <w:rPr>
          <w:rFonts w:asciiTheme="minorHAnsi" w:hAnsiTheme="minorHAnsi"/>
          <w:b/>
        </w:rPr>
      </w:pPr>
      <w:r w:rsidRPr="000F7292">
        <w:rPr>
          <w:rFonts w:asciiTheme="minorHAnsi" w:hAnsiTheme="minorHAnsi"/>
          <w:bCs/>
        </w:rPr>
        <w:t>Finally, we need also to know what a text is saying. In writing where the</w:t>
      </w:r>
      <w:r w:rsidRPr="000F7292">
        <w:rPr>
          <w:rFonts w:asciiTheme="minorHAnsi" w:hAnsiTheme="minorHAnsi"/>
        </w:rPr>
        <w:t xml:space="preserve"> author presents a</w:t>
      </w:r>
      <w:r w:rsidR="00DB3612" w:rsidRPr="000F7292">
        <w:rPr>
          <w:rFonts w:asciiTheme="minorHAnsi" w:hAnsiTheme="minorHAnsi"/>
        </w:rPr>
        <w:t xml:space="preserve"> </w:t>
      </w:r>
      <w:r w:rsidRPr="000F7292">
        <w:rPr>
          <w:rFonts w:asciiTheme="minorHAnsi" w:hAnsiTheme="minorHAnsi"/>
        </w:rPr>
        <w:t>particular position on an</w:t>
      </w:r>
      <w:r w:rsidR="00DB3612" w:rsidRPr="000F7292">
        <w:rPr>
          <w:rFonts w:asciiTheme="minorHAnsi" w:hAnsiTheme="minorHAnsi"/>
        </w:rPr>
        <w:t xml:space="preserve"> issue</w:t>
      </w:r>
      <w:r w:rsidRPr="000F7292">
        <w:rPr>
          <w:rFonts w:asciiTheme="minorHAnsi" w:hAnsiTheme="minorHAnsi"/>
        </w:rPr>
        <w:t xml:space="preserve"> — </w:t>
      </w:r>
      <w:r w:rsidR="00DB3612" w:rsidRPr="000F7292">
        <w:rPr>
          <w:rFonts w:asciiTheme="minorHAnsi" w:hAnsiTheme="minorHAnsi"/>
        </w:rPr>
        <w:t>his or her interpretation of the topic</w:t>
      </w:r>
      <w:r w:rsidRPr="000F7292">
        <w:rPr>
          <w:rFonts w:asciiTheme="minorHAnsi" w:hAnsiTheme="minorHAnsi"/>
        </w:rPr>
        <w:t xml:space="preserve"> — then we have located a </w:t>
      </w:r>
      <w:r w:rsidRPr="000F7292">
        <w:rPr>
          <w:rFonts w:asciiTheme="minorHAnsi" w:hAnsiTheme="minorHAnsi"/>
          <w:b/>
        </w:rPr>
        <w:t xml:space="preserve">thesis. </w:t>
      </w:r>
      <w:r w:rsidRPr="000F7292">
        <w:rPr>
          <w:rFonts w:asciiTheme="minorHAnsi" w:hAnsiTheme="minorHAnsi"/>
        </w:rPr>
        <w:t>Often a thesis is referred to as an “argument,”</w:t>
      </w:r>
      <w:r w:rsidR="00DB3612" w:rsidRPr="000F7292">
        <w:rPr>
          <w:rFonts w:asciiTheme="minorHAnsi" w:hAnsiTheme="minorHAnsi"/>
        </w:rPr>
        <w:t xml:space="preserve"> </w:t>
      </w:r>
      <w:r w:rsidRPr="000F7292">
        <w:rPr>
          <w:rFonts w:asciiTheme="minorHAnsi" w:hAnsiTheme="minorHAnsi"/>
        </w:rPr>
        <w:t xml:space="preserve">which we can understand as </w:t>
      </w:r>
      <w:r w:rsidR="00DB3612" w:rsidRPr="000F7292">
        <w:rPr>
          <w:rFonts w:asciiTheme="minorHAnsi" w:hAnsiTheme="minorHAnsi"/>
        </w:rPr>
        <w:t xml:space="preserve">an opinion that needs to be defended by logic, supported by evidence, </w:t>
      </w:r>
      <w:r w:rsidRPr="000F7292">
        <w:rPr>
          <w:rFonts w:asciiTheme="minorHAnsi" w:hAnsiTheme="minorHAnsi"/>
        </w:rPr>
        <w:t xml:space="preserve">and </w:t>
      </w:r>
      <w:r w:rsidR="00DB3612" w:rsidRPr="000F7292">
        <w:rPr>
          <w:rFonts w:asciiTheme="minorHAnsi" w:hAnsiTheme="minorHAnsi"/>
        </w:rPr>
        <w:t>illustrated with examples</w:t>
      </w:r>
      <w:r w:rsidRPr="000F7292">
        <w:rPr>
          <w:rFonts w:asciiTheme="minorHAnsi" w:hAnsiTheme="minorHAnsi"/>
        </w:rPr>
        <w:t xml:space="preserve">. </w:t>
      </w:r>
      <w:r w:rsidR="00DB3612" w:rsidRPr="000F7292">
        <w:rPr>
          <w:rFonts w:asciiTheme="minorHAnsi" w:hAnsiTheme="minorHAnsi"/>
        </w:rPr>
        <w:t xml:space="preserve"> </w:t>
      </w:r>
    </w:p>
    <w:p w14:paraId="02E2D866" w14:textId="77777777" w:rsidR="00B42637" w:rsidRPr="000F7292" w:rsidRDefault="00B42637" w:rsidP="00B42637">
      <w:pPr>
        <w:rPr>
          <w:rFonts w:asciiTheme="minorHAnsi" w:hAnsiTheme="minorHAnsi"/>
        </w:rPr>
      </w:pPr>
    </w:p>
    <w:p w14:paraId="24ABF10E" w14:textId="30EACA9E" w:rsidR="00916C75" w:rsidRPr="000F7292" w:rsidRDefault="00916C75" w:rsidP="00B42637">
      <w:pPr>
        <w:rPr>
          <w:rFonts w:asciiTheme="minorHAnsi" w:hAnsiTheme="minorHAnsi"/>
          <w:b/>
        </w:rPr>
      </w:pPr>
      <w:r w:rsidRPr="000F7292">
        <w:rPr>
          <w:rFonts w:asciiTheme="minorHAnsi" w:hAnsiTheme="minorHAnsi"/>
          <w:b/>
        </w:rPr>
        <w:t>ACTIVITY</w:t>
      </w:r>
    </w:p>
    <w:p w14:paraId="3055C3B7" w14:textId="734B7595" w:rsidR="00C459C2" w:rsidRPr="000F7292" w:rsidRDefault="00916C75" w:rsidP="00B42637">
      <w:pPr>
        <w:rPr>
          <w:rFonts w:asciiTheme="minorHAnsi" w:hAnsiTheme="minorHAnsi"/>
        </w:rPr>
      </w:pPr>
      <w:r w:rsidRPr="000F7292">
        <w:rPr>
          <w:rFonts w:asciiTheme="minorHAnsi" w:hAnsiTheme="minorHAnsi"/>
        </w:rPr>
        <w:t>Here are three opinion colum</w:t>
      </w:r>
      <w:r w:rsidR="00FF1BED" w:rsidRPr="000F7292">
        <w:rPr>
          <w:rFonts w:asciiTheme="minorHAnsi" w:hAnsiTheme="minorHAnsi"/>
        </w:rPr>
        <w:t>n</w:t>
      </w:r>
      <w:r w:rsidRPr="000F7292">
        <w:rPr>
          <w:rFonts w:asciiTheme="minorHAnsi" w:hAnsiTheme="minorHAnsi"/>
        </w:rPr>
        <w:t>s</w:t>
      </w:r>
      <w:r w:rsidR="00FF1BED" w:rsidRPr="000F7292">
        <w:rPr>
          <w:rFonts w:asciiTheme="minorHAnsi" w:hAnsiTheme="minorHAnsi"/>
        </w:rPr>
        <w:t xml:space="preserve"> </w:t>
      </w:r>
      <w:r w:rsidR="00B42637" w:rsidRPr="000F7292">
        <w:rPr>
          <w:rFonts w:asciiTheme="minorHAnsi" w:hAnsiTheme="minorHAnsi"/>
        </w:rPr>
        <w:t xml:space="preserve">that explore the same topic: </w:t>
      </w:r>
    </w:p>
    <w:p w14:paraId="5C1CCD85" w14:textId="77777777" w:rsidR="00B42637" w:rsidRPr="000F7292" w:rsidRDefault="00B42637" w:rsidP="00B42637">
      <w:pPr>
        <w:rPr>
          <w:rFonts w:asciiTheme="minorHAnsi" w:hAnsiTheme="minorHAnsi"/>
        </w:rPr>
      </w:pPr>
    </w:p>
    <w:p w14:paraId="5F368F75" w14:textId="106B99DD" w:rsidR="00B42637" w:rsidRPr="000F7292" w:rsidRDefault="00187243" w:rsidP="00916C75">
      <w:pPr>
        <w:pStyle w:val="ListParagraph"/>
        <w:numPr>
          <w:ilvl w:val="0"/>
          <w:numId w:val="23"/>
        </w:numPr>
        <w:rPr>
          <w:rFonts w:asciiTheme="minorHAnsi" w:hAnsiTheme="minorHAnsi"/>
        </w:rPr>
      </w:pPr>
      <w:hyperlink r:id="rId23" w:history="1">
        <w:r w:rsidR="00B42637" w:rsidRPr="000F7292">
          <w:rPr>
            <w:rStyle w:val="Hyperlink"/>
            <w:rFonts w:asciiTheme="minorHAnsi" w:hAnsiTheme="minorHAnsi"/>
          </w:rPr>
          <w:t>The Future of Machines with Feelings</w:t>
        </w:r>
      </w:hyperlink>
      <w:r w:rsidR="00B42637" w:rsidRPr="000F7292">
        <w:rPr>
          <w:rFonts w:asciiTheme="minorHAnsi" w:hAnsiTheme="minorHAnsi"/>
        </w:rPr>
        <w:t xml:space="preserve">, by Scott </w:t>
      </w:r>
      <w:proofErr w:type="spellStart"/>
      <w:r w:rsidR="00B42637" w:rsidRPr="000F7292">
        <w:rPr>
          <w:rFonts w:asciiTheme="minorHAnsi" w:hAnsiTheme="minorHAnsi"/>
        </w:rPr>
        <w:t>Feschuk</w:t>
      </w:r>
      <w:proofErr w:type="spellEnd"/>
      <w:r w:rsidR="00B42637" w:rsidRPr="000F7292">
        <w:rPr>
          <w:rFonts w:asciiTheme="minorHAnsi" w:hAnsiTheme="minorHAnsi"/>
        </w:rPr>
        <w:t xml:space="preserve"> (Maclean’s</w:t>
      </w:r>
      <w:r w:rsidR="00E403DC" w:rsidRPr="000F7292">
        <w:rPr>
          <w:rFonts w:asciiTheme="minorHAnsi" w:hAnsiTheme="minorHAnsi"/>
        </w:rPr>
        <w:t xml:space="preserve"> — Jan 24, 2015)</w:t>
      </w:r>
      <w:r w:rsidR="00B42637" w:rsidRPr="000F7292">
        <w:rPr>
          <w:rFonts w:asciiTheme="minorHAnsi" w:hAnsiTheme="minorHAnsi"/>
        </w:rPr>
        <w:t xml:space="preserve"> </w:t>
      </w:r>
    </w:p>
    <w:p w14:paraId="7F70AE92" w14:textId="54C4D22C" w:rsidR="00B42637" w:rsidRPr="000F7292" w:rsidRDefault="00187243" w:rsidP="00916C75">
      <w:pPr>
        <w:pStyle w:val="ListParagraph"/>
        <w:numPr>
          <w:ilvl w:val="0"/>
          <w:numId w:val="23"/>
        </w:numPr>
        <w:rPr>
          <w:rFonts w:asciiTheme="minorHAnsi" w:hAnsiTheme="minorHAnsi"/>
        </w:rPr>
      </w:pPr>
      <w:hyperlink r:id="rId24" w:history="1">
        <w:r w:rsidR="00B42637" w:rsidRPr="000F7292">
          <w:rPr>
            <w:rStyle w:val="Hyperlink"/>
            <w:rFonts w:asciiTheme="minorHAnsi" w:hAnsiTheme="minorHAnsi"/>
          </w:rPr>
          <w:t>The Lost Boys</w:t>
        </w:r>
      </w:hyperlink>
      <w:r w:rsidR="00E403DC" w:rsidRPr="000F7292">
        <w:rPr>
          <w:rFonts w:asciiTheme="minorHAnsi" w:hAnsiTheme="minorHAnsi"/>
        </w:rPr>
        <w:t>: Video Games More Fun than Growing Up</w:t>
      </w:r>
      <w:r w:rsidR="00B42637" w:rsidRPr="000F7292">
        <w:rPr>
          <w:rFonts w:asciiTheme="minorHAnsi" w:hAnsiTheme="minorHAnsi"/>
        </w:rPr>
        <w:t xml:space="preserve">, by Margaret </w:t>
      </w:r>
      <w:proofErr w:type="spellStart"/>
      <w:r w:rsidR="00B42637" w:rsidRPr="000F7292">
        <w:rPr>
          <w:rFonts w:asciiTheme="minorHAnsi" w:hAnsiTheme="minorHAnsi"/>
        </w:rPr>
        <w:t>Wente</w:t>
      </w:r>
      <w:proofErr w:type="spellEnd"/>
      <w:r w:rsidR="00E403DC" w:rsidRPr="000F7292">
        <w:rPr>
          <w:rFonts w:asciiTheme="minorHAnsi" w:hAnsiTheme="minorHAnsi"/>
        </w:rPr>
        <w:t xml:space="preserve"> (Globe and Mail — Aug 20, 2016)</w:t>
      </w:r>
    </w:p>
    <w:p w14:paraId="11909A8E" w14:textId="5A7474DB" w:rsidR="00B42637" w:rsidRPr="000F7292" w:rsidRDefault="00187243" w:rsidP="00916C75">
      <w:pPr>
        <w:pStyle w:val="ListParagraph"/>
        <w:numPr>
          <w:ilvl w:val="0"/>
          <w:numId w:val="23"/>
        </w:numPr>
        <w:rPr>
          <w:rFonts w:asciiTheme="minorHAnsi" w:hAnsiTheme="minorHAnsi"/>
        </w:rPr>
      </w:pPr>
      <w:hyperlink r:id="rId25" w:history="1">
        <w:proofErr w:type="spellStart"/>
        <w:r w:rsidR="00B42637" w:rsidRPr="000F7292">
          <w:rPr>
            <w:rStyle w:val="Hyperlink"/>
            <w:rFonts w:asciiTheme="minorHAnsi" w:hAnsiTheme="minorHAnsi"/>
          </w:rPr>
          <w:t>Textese</w:t>
        </w:r>
        <w:proofErr w:type="spellEnd"/>
        <w:r w:rsidR="00B42637" w:rsidRPr="000F7292">
          <w:rPr>
            <w:rStyle w:val="Hyperlink"/>
            <w:rFonts w:asciiTheme="minorHAnsi" w:hAnsiTheme="minorHAnsi"/>
          </w:rPr>
          <w:t xml:space="preserve"> May be the Death of English</w:t>
        </w:r>
      </w:hyperlink>
      <w:r w:rsidR="00B42637" w:rsidRPr="000F7292">
        <w:rPr>
          <w:rFonts w:asciiTheme="minorHAnsi" w:hAnsiTheme="minorHAnsi"/>
        </w:rPr>
        <w:t>, by Lily Huang (Newsweek —</w:t>
      </w:r>
      <w:r w:rsidR="00E403DC" w:rsidRPr="000F7292">
        <w:rPr>
          <w:rFonts w:asciiTheme="minorHAnsi" w:hAnsiTheme="minorHAnsi"/>
        </w:rPr>
        <w:t xml:space="preserve"> Aug</w:t>
      </w:r>
      <w:r w:rsidR="00B42637" w:rsidRPr="000F7292">
        <w:rPr>
          <w:rFonts w:asciiTheme="minorHAnsi" w:hAnsiTheme="minorHAnsi"/>
        </w:rPr>
        <w:t xml:space="preserve"> 1, 2008)</w:t>
      </w:r>
    </w:p>
    <w:p w14:paraId="0E9AAB52" w14:textId="77777777" w:rsidR="00D90337" w:rsidRPr="000F7292" w:rsidRDefault="00D90337" w:rsidP="00D90337">
      <w:pPr>
        <w:rPr>
          <w:rFonts w:asciiTheme="minorHAnsi" w:hAnsiTheme="minorHAnsi"/>
        </w:rPr>
      </w:pPr>
    </w:p>
    <w:p w14:paraId="50A4FD2E" w14:textId="426E228D" w:rsidR="00FF1BED" w:rsidRPr="000F7292" w:rsidRDefault="00FF1BED" w:rsidP="00D90337">
      <w:pPr>
        <w:rPr>
          <w:rFonts w:asciiTheme="minorHAnsi" w:hAnsiTheme="minorHAnsi"/>
        </w:rPr>
      </w:pPr>
      <w:commentRangeStart w:id="30"/>
      <w:r w:rsidRPr="000F7292">
        <w:rPr>
          <w:rFonts w:asciiTheme="minorHAnsi" w:hAnsiTheme="minorHAnsi"/>
        </w:rPr>
        <w:t xml:space="preserve">Use </w:t>
      </w:r>
      <w:commentRangeEnd w:id="30"/>
      <w:r w:rsidR="00174350">
        <w:rPr>
          <w:rStyle w:val="CommentReference"/>
        </w:rPr>
        <w:commentReference w:id="30"/>
      </w:r>
      <w:r w:rsidRPr="000F7292">
        <w:rPr>
          <w:rFonts w:asciiTheme="minorHAnsi" w:hAnsiTheme="minorHAnsi"/>
        </w:rPr>
        <w:t xml:space="preserve">your skimming and scanning skills to quickly review the texts. Now test your understanding of topic and thesis with this short knowledge check. </w:t>
      </w:r>
    </w:p>
    <w:p w14:paraId="5101E9CA" w14:textId="77777777" w:rsidR="00FF1BED" w:rsidRPr="000F7292" w:rsidRDefault="00FF1BED" w:rsidP="00D90337">
      <w:pPr>
        <w:rPr>
          <w:rFonts w:asciiTheme="minorHAnsi" w:hAnsiTheme="minorHAnsi"/>
        </w:rPr>
      </w:pPr>
    </w:p>
    <w:p w14:paraId="669406B2" w14:textId="77777777" w:rsidR="00FF1BED" w:rsidRPr="000F7292" w:rsidRDefault="00FF1BED" w:rsidP="00D90337">
      <w:pPr>
        <w:rPr>
          <w:rFonts w:asciiTheme="minorHAnsi" w:hAnsiTheme="minorHAnsi"/>
        </w:rPr>
      </w:pPr>
      <w:r w:rsidRPr="000F7292">
        <w:rPr>
          <w:rFonts w:asciiTheme="minorHAnsi" w:hAnsiTheme="minorHAnsi"/>
        </w:rPr>
        <w:t>Which of the following best describes the topic</w:t>
      </w:r>
      <w:r w:rsidRPr="000F7292">
        <w:rPr>
          <w:rFonts w:asciiTheme="minorHAnsi" w:hAnsiTheme="minorHAnsi"/>
          <w:i/>
        </w:rPr>
        <w:t xml:space="preserve"> </w:t>
      </w:r>
      <w:r w:rsidRPr="000F7292">
        <w:rPr>
          <w:rFonts w:asciiTheme="minorHAnsi" w:hAnsiTheme="minorHAnsi"/>
        </w:rPr>
        <w:t>of the three columns:</w:t>
      </w:r>
    </w:p>
    <w:p w14:paraId="2681F69F" w14:textId="414B1DBE" w:rsidR="00D90337" w:rsidRPr="000F7292" w:rsidRDefault="00FF1BED" w:rsidP="00916C75">
      <w:pPr>
        <w:pStyle w:val="ListParagraph"/>
        <w:numPr>
          <w:ilvl w:val="1"/>
          <w:numId w:val="12"/>
        </w:numPr>
        <w:rPr>
          <w:rFonts w:asciiTheme="minorHAnsi" w:hAnsiTheme="minorHAnsi"/>
        </w:rPr>
      </w:pPr>
      <w:r w:rsidRPr="000F7292">
        <w:rPr>
          <w:rFonts w:asciiTheme="minorHAnsi" w:hAnsiTheme="minorHAnsi"/>
        </w:rPr>
        <w:t>Technology is going to ruin civilization as we know it (this would be a thesis)</w:t>
      </w:r>
    </w:p>
    <w:p w14:paraId="7F7EDF58" w14:textId="21DB9CBD" w:rsidR="00FF1BED" w:rsidRPr="000F7292" w:rsidRDefault="00FF1BED" w:rsidP="00916C75">
      <w:pPr>
        <w:pStyle w:val="ListParagraph"/>
        <w:numPr>
          <w:ilvl w:val="1"/>
          <w:numId w:val="12"/>
        </w:numPr>
        <w:rPr>
          <w:rFonts w:asciiTheme="minorHAnsi" w:hAnsiTheme="minorHAnsi"/>
        </w:rPr>
      </w:pPr>
      <w:r w:rsidRPr="000F7292">
        <w:rPr>
          <w:rFonts w:asciiTheme="minorHAnsi" w:hAnsiTheme="minorHAnsi"/>
        </w:rPr>
        <w:t>Technology (This is a potential topic but it’s too vague/general)</w:t>
      </w:r>
    </w:p>
    <w:p w14:paraId="317A64E8" w14:textId="77777777" w:rsidR="00FF1BED" w:rsidRPr="000F7292" w:rsidRDefault="00FF1BED" w:rsidP="00916C75">
      <w:pPr>
        <w:pStyle w:val="ListParagraph"/>
        <w:numPr>
          <w:ilvl w:val="1"/>
          <w:numId w:val="12"/>
        </w:numPr>
        <w:rPr>
          <w:rFonts w:asciiTheme="minorHAnsi" w:hAnsiTheme="minorHAnsi"/>
        </w:rPr>
      </w:pPr>
      <w:r w:rsidRPr="000F7292">
        <w:rPr>
          <w:rFonts w:asciiTheme="minorHAnsi" w:hAnsiTheme="minorHAnsi"/>
        </w:rPr>
        <w:t xml:space="preserve">The impact of new forms of digital technology </w:t>
      </w:r>
    </w:p>
    <w:p w14:paraId="74E1451A" w14:textId="548C5445" w:rsidR="00B42637" w:rsidRPr="000F7292" w:rsidRDefault="00FF1BED" w:rsidP="00916C75">
      <w:pPr>
        <w:pStyle w:val="ListParagraph"/>
        <w:numPr>
          <w:ilvl w:val="1"/>
          <w:numId w:val="12"/>
        </w:numPr>
        <w:rPr>
          <w:rFonts w:asciiTheme="minorHAnsi" w:hAnsiTheme="minorHAnsi"/>
        </w:rPr>
      </w:pPr>
      <w:r w:rsidRPr="000F7292">
        <w:rPr>
          <w:rFonts w:asciiTheme="minorHAnsi" w:hAnsiTheme="minorHAnsi"/>
        </w:rPr>
        <w:t xml:space="preserve">The impact of machines that have the ability to recognize human emotions (This is too specific; it only suits the first column.) </w:t>
      </w:r>
    </w:p>
    <w:p w14:paraId="69E8652B" w14:textId="77777777" w:rsidR="00FF1BED" w:rsidRPr="000F7292" w:rsidRDefault="00FF1BED" w:rsidP="00FF1BED">
      <w:pPr>
        <w:pStyle w:val="ListParagraph"/>
        <w:ind w:left="1440"/>
        <w:rPr>
          <w:rFonts w:asciiTheme="minorHAnsi" w:hAnsiTheme="minorHAnsi"/>
        </w:rPr>
      </w:pPr>
    </w:p>
    <w:p w14:paraId="47A7612C" w14:textId="77777777" w:rsidR="00FF1BED" w:rsidRPr="000F7292" w:rsidRDefault="00FF1BED" w:rsidP="00FF1BED">
      <w:pPr>
        <w:rPr>
          <w:rFonts w:asciiTheme="minorHAnsi" w:hAnsiTheme="minorHAnsi"/>
        </w:rPr>
      </w:pPr>
      <w:r w:rsidRPr="000F7292">
        <w:rPr>
          <w:rFonts w:asciiTheme="minorHAnsi" w:hAnsiTheme="minorHAnsi"/>
        </w:rPr>
        <w:t>Which of the columns features a positive, optimistic thesis?</w:t>
      </w:r>
    </w:p>
    <w:p w14:paraId="6D16FDDB" w14:textId="0CB472CA" w:rsidR="00FF1BED" w:rsidRPr="000F7292" w:rsidRDefault="00FF1BED" w:rsidP="00916C75">
      <w:pPr>
        <w:pStyle w:val="ListParagraph"/>
        <w:numPr>
          <w:ilvl w:val="0"/>
          <w:numId w:val="13"/>
        </w:numPr>
        <w:rPr>
          <w:rFonts w:asciiTheme="minorHAnsi" w:hAnsiTheme="minorHAnsi"/>
        </w:rPr>
      </w:pPr>
      <w:r w:rsidRPr="000F7292">
        <w:rPr>
          <w:rFonts w:asciiTheme="minorHAnsi" w:hAnsiTheme="minorHAnsi"/>
        </w:rPr>
        <w:lastRenderedPageBreak/>
        <w:t xml:space="preserve">Future of Machines with Feelings (No, </w:t>
      </w:r>
      <w:proofErr w:type="spellStart"/>
      <w:r w:rsidRPr="000F7292">
        <w:rPr>
          <w:rFonts w:asciiTheme="minorHAnsi" w:hAnsiTheme="minorHAnsi"/>
        </w:rPr>
        <w:t>Feschuk</w:t>
      </w:r>
      <w:proofErr w:type="spellEnd"/>
      <w:r w:rsidRPr="000F7292">
        <w:rPr>
          <w:rFonts w:asciiTheme="minorHAnsi" w:hAnsiTheme="minorHAnsi"/>
        </w:rPr>
        <w:t xml:space="preserve"> is very skeptical of emotionally responsive devices)</w:t>
      </w:r>
    </w:p>
    <w:p w14:paraId="298580B5" w14:textId="7FFC4A1F" w:rsidR="00FF1BED" w:rsidRPr="000F7292" w:rsidRDefault="00FF1BED" w:rsidP="00916C75">
      <w:pPr>
        <w:pStyle w:val="ListParagraph"/>
        <w:numPr>
          <w:ilvl w:val="0"/>
          <w:numId w:val="13"/>
        </w:numPr>
        <w:rPr>
          <w:rFonts w:asciiTheme="minorHAnsi" w:hAnsiTheme="minorHAnsi"/>
        </w:rPr>
      </w:pPr>
      <w:r w:rsidRPr="000F7292">
        <w:rPr>
          <w:rFonts w:asciiTheme="minorHAnsi" w:hAnsiTheme="minorHAnsi"/>
        </w:rPr>
        <w:t xml:space="preserve">The Lost Boys (No, </w:t>
      </w:r>
      <w:proofErr w:type="spellStart"/>
      <w:r w:rsidRPr="000F7292">
        <w:rPr>
          <w:rFonts w:asciiTheme="minorHAnsi" w:hAnsiTheme="minorHAnsi"/>
        </w:rPr>
        <w:t>Wente</w:t>
      </w:r>
      <w:proofErr w:type="spellEnd"/>
      <w:r w:rsidRPr="000F7292">
        <w:rPr>
          <w:rFonts w:asciiTheme="minorHAnsi" w:hAnsiTheme="minorHAnsi"/>
        </w:rPr>
        <w:t xml:space="preserve"> presents a very critical assessment of the way video games are being used by young North American males.) </w:t>
      </w:r>
    </w:p>
    <w:p w14:paraId="16304F85" w14:textId="0242DD26" w:rsidR="00FF1BED" w:rsidRPr="000F7292" w:rsidRDefault="00FF1BED" w:rsidP="00916C75">
      <w:pPr>
        <w:pStyle w:val="ListParagraph"/>
        <w:numPr>
          <w:ilvl w:val="0"/>
          <w:numId w:val="13"/>
        </w:numPr>
        <w:rPr>
          <w:rFonts w:asciiTheme="minorHAnsi" w:hAnsiTheme="minorHAnsi"/>
        </w:rPr>
      </w:pPr>
      <w:r w:rsidRPr="000F7292">
        <w:rPr>
          <w:rFonts w:asciiTheme="minorHAnsi" w:hAnsiTheme="minorHAnsi"/>
        </w:rPr>
        <w:t xml:space="preserve">The Death of English (Yes, Huang suggests that texting is just another stage in the evolution of language and it will lead to interesting innovations.)  </w:t>
      </w:r>
    </w:p>
    <w:p w14:paraId="36902FF3" w14:textId="77777777" w:rsidR="00FF1BED" w:rsidRPr="000F7292" w:rsidRDefault="00FF1BED" w:rsidP="00FF1BED">
      <w:pPr>
        <w:rPr>
          <w:rFonts w:asciiTheme="minorHAnsi" w:hAnsiTheme="minorHAnsi"/>
        </w:rPr>
      </w:pPr>
    </w:p>
    <w:p w14:paraId="0EED618A" w14:textId="464ECE50" w:rsidR="00C459C2" w:rsidRPr="000F7292" w:rsidRDefault="00C459C2" w:rsidP="00C459C2">
      <w:pPr>
        <w:pStyle w:val="Heading2"/>
        <w:rPr>
          <w:rFonts w:asciiTheme="minorHAnsi" w:hAnsiTheme="minorHAnsi"/>
        </w:rPr>
      </w:pPr>
      <w:r w:rsidRPr="000F7292">
        <w:rPr>
          <w:rFonts w:asciiTheme="minorHAnsi" w:hAnsiTheme="minorHAnsi"/>
        </w:rPr>
        <w:t xml:space="preserve">Summary </w:t>
      </w:r>
    </w:p>
    <w:p w14:paraId="728DFD5A" w14:textId="27866114" w:rsidR="00C459C2" w:rsidRPr="000F7292" w:rsidRDefault="009919E9" w:rsidP="009919E9">
      <w:pPr>
        <w:rPr>
          <w:rFonts w:asciiTheme="minorHAnsi" w:hAnsiTheme="minorHAnsi"/>
        </w:rPr>
      </w:pPr>
      <w:r w:rsidRPr="000F7292">
        <w:rPr>
          <w:rFonts w:asciiTheme="minorHAnsi" w:hAnsiTheme="minorHAnsi"/>
        </w:rPr>
        <w:t>(</w:t>
      </w:r>
      <w:commentRangeStart w:id="31"/>
      <w:commentRangeStart w:id="32"/>
      <w:r w:rsidRPr="000F7292">
        <w:rPr>
          <w:rFonts w:asciiTheme="minorHAnsi" w:hAnsiTheme="minorHAnsi"/>
        </w:rPr>
        <w:t xml:space="preserve">I’m </w:t>
      </w:r>
      <w:commentRangeEnd w:id="31"/>
      <w:r w:rsidR="00174350">
        <w:rPr>
          <w:rStyle w:val="CommentReference"/>
        </w:rPr>
        <w:commentReference w:id="31"/>
      </w:r>
      <w:commentRangeEnd w:id="32"/>
      <w:r w:rsidR="00187243">
        <w:rPr>
          <w:rStyle w:val="CommentReference"/>
        </w:rPr>
        <w:commentReference w:id="32"/>
      </w:r>
      <w:r w:rsidRPr="000F7292">
        <w:rPr>
          <w:rFonts w:asciiTheme="minorHAnsi" w:hAnsiTheme="minorHAnsi"/>
        </w:rPr>
        <w:t xml:space="preserve">going to leave this section blank because there is obviously a lot of content here and I’d welcome suggestions on the length and depth that is typically provided in this section. </w:t>
      </w:r>
    </w:p>
    <w:p w14:paraId="0196196E" w14:textId="77777777" w:rsidR="007B77F3" w:rsidRPr="000F7292" w:rsidRDefault="007B77F3" w:rsidP="007B77F3">
      <w:pPr>
        <w:pStyle w:val="ListParagraph"/>
        <w:rPr>
          <w:rFonts w:asciiTheme="minorHAnsi" w:hAnsiTheme="minorHAnsi"/>
        </w:rPr>
      </w:pPr>
    </w:p>
    <w:p w14:paraId="6B5E1028" w14:textId="27CD13E9" w:rsidR="00C459C2" w:rsidRPr="000F7292" w:rsidRDefault="00C459C2" w:rsidP="00C459C2">
      <w:pPr>
        <w:pStyle w:val="Heading2"/>
        <w:rPr>
          <w:rFonts w:asciiTheme="minorHAnsi" w:hAnsiTheme="minorHAnsi"/>
        </w:rPr>
      </w:pPr>
      <w:r w:rsidRPr="000F7292">
        <w:rPr>
          <w:rFonts w:asciiTheme="minorHAnsi" w:hAnsiTheme="minorHAnsi"/>
        </w:rPr>
        <w:t xml:space="preserve">Evaluation </w:t>
      </w:r>
    </w:p>
    <w:p w14:paraId="1D8A30A6" w14:textId="77777777" w:rsidR="00921B7D" w:rsidRPr="000F7292" w:rsidRDefault="00921B7D" w:rsidP="00921B7D">
      <w:pPr>
        <w:rPr>
          <w:rFonts w:asciiTheme="minorHAnsi" w:hAnsiTheme="minorHAnsi"/>
        </w:rPr>
      </w:pPr>
    </w:p>
    <w:p w14:paraId="13BE3E4F" w14:textId="77777777" w:rsidR="00921B7D" w:rsidRPr="000F7292" w:rsidRDefault="00921B7D" w:rsidP="00921B7D">
      <w:pPr>
        <w:rPr>
          <w:rFonts w:asciiTheme="minorHAnsi" w:hAnsiTheme="minorHAnsi"/>
          <w:b/>
        </w:rPr>
      </w:pPr>
      <w:commentRangeStart w:id="33"/>
      <w:commentRangeStart w:id="34"/>
      <w:r w:rsidRPr="000F7292">
        <w:rPr>
          <w:rFonts w:asciiTheme="minorHAnsi" w:hAnsiTheme="minorHAnsi"/>
          <w:b/>
        </w:rPr>
        <w:t xml:space="preserve">ASSIGNMENT </w:t>
      </w:r>
      <w:commentRangeEnd w:id="33"/>
      <w:r w:rsidR="00D26512">
        <w:rPr>
          <w:rStyle w:val="CommentReference"/>
        </w:rPr>
        <w:commentReference w:id="33"/>
      </w:r>
      <w:commentRangeEnd w:id="34"/>
      <w:r w:rsidR="00187243">
        <w:rPr>
          <w:rStyle w:val="CommentReference"/>
        </w:rPr>
        <w:commentReference w:id="34"/>
      </w:r>
    </w:p>
    <w:p w14:paraId="597914A3" w14:textId="3FDBC988" w:rsidR="00921B7D" w:rsidRPr="000F7292" w:rsidRDefault="00921B7D" w:rsidP="00921B7D">
      <w:pPr>
        <w:rPr>
          <w:rFonts w:asciiTheme="minorHAnsi" w:hAnsiTheme="minorHAnsi"/>
        </w:rPr>
      </w:pPr>
      <w:r w:rsidRPr="000F7292">
        <w:rPr>
          <w:rFonts w:asciiTheme="minorHAnsi" w:hAnsiTheme="minorHAnsi"/>
        </w:rPr>
        <w:t xml:space="preserve">Diagnostic Writing Assignment </w:t>
      </w:r>
    </w:p>
    <w:p w14:paraId="4271C2D4" w14:textId="77777777" w:rsidR="009919E9" w:rsidRPr="000F7292" w:rsidRDefault="009919E9" w:rsidP="00921B7D">
      <w:pPr>
        <w:rPr>
          <w:rFonts w:asciiTheme="minorHAnsi" w:hAnsiTheme="minorHAnsi"/>
        </w:rPr>
      </w:pPr>
    </w:p>
    <w:p w14:paraId="5B6F6020" w14:textId="20FFD179" w:rsidR="009919E9" w:rsidRPr="000F7292" w:rsidRDefault="009919E9" w:rsidP="009919E9">
      <w:pPr>
        <w:rPr>
          <w:rFonts w:asciiTheme="minorHAnsi" w:hAnsiTheme="minorHAnsi"/>
        </w:rPr>
      </w:pPr>
      <w:r w:rsidRPr="000F7292">
        <w:rPr>
          <w:rFonts w:asciiTheme="minorHAnsi" w:hAnsiTheme="minorHAnsi"/>
          <w:lang w:val="en-CA"/>
        </w:rPr>
        <w:t>The “Writing Diagnostic” assignment calls for you to demonstrate your current academic reading and writing abilities. It will neither be graded nor will it count toward your final grade.</w:t>
      </w:r>
    </w:p>
    <w:p w14:paraId="3354BC05" w14:textId="77777777" w:rsidR="009919E9" w:rsidRPr="000F7292" w:rsidRDefault="009919E9" w:rsidP="009919E9">
      <w:pPr>
        <w:rPr>
          <w:rFonts w:asciiTheme="minorHAnsi" w:hAnsiTheme="minorHAnsi"/>
        </w:rPr>
      </w:pPr>
    </w:p>
    <w:p w14:paraId="145C8CFE" w14:textId="77777777" w:rsidR="009919E9" w:rsidRPr="000F7292" w:rsidRDefault="009919E9" w:rsidP="009919E9">
      <w:pPr>
        <w:rPr>
          <w:rFonts w:asciiTheme="minorHAnsi" w:hAnsiTheme="minorHAnsi"/>
        </w:rPr>
      </w:pPr>
      <w:r w:rsidRPr="000F7292">
        <w:rPr>
          <w:rFonts w:asciiTheme="minorHAnsi" w:hAnsiTheme="minorHAnsi"/>
          <w:lang w:val="en-CA"/>
        </w:rPr>
        <w:t xml:space="preserve">It will, however, allow you to better understand the type of work we’ll be doing in this course, and it will allow me to quickly assess your current reading and writing level. </w:t>
      </w:r>
    </w:p>
    <w:p w14:paraId="48088C24" w14:textId="77777777" w:rsidR="009919E9" w:rsidRPr="000F7292" w:rsidRDefault="009919E9" w:rsidP="009919E9">
      <w:pPr>
        <w:rPr>
          <w:rFonts w:asciiTheme="minorHAnsi" w:hAnsiTheme="minorHAnsi"/>
        </w:rPr>
      </w:pPr>
    </w:p>
    <w:p w14:paraId="214C0C0B" w14:textId="73EAE3CC" w:rsidR="009919E9" w:rsidRPr="000F7292" w:rsidRDefault="009919E9" w:rsidP="009919E9">
      <w:pPr>
        <w:rPr>
          <w:rFonts w:asciiTheme="minorHAnsi" w:hAnsiTheme="minorHAnsi"/>
        </w:rPr>
      </w:pPr>
      <w:r w:rsidRPr="000F7292">
        <w:rPr>
          <w:rFonts w:asciiTheme="minorHAnsi" w:hAnsiTheme="minorHAnsi"/>
          <w:lang w:val="en-CA"/>
        </w:rPr>
        <w:t>It will also help me to assess your language level and to determine whether you would be more successful and better served by placement in the EAL section of COMM1085, intended for those students who are learning English as a language in addition to their primary language</w:t>
      </w:r>
      <w:r w:rsidR="007A1810">
        <w:rPr>
          <w:rFonts w:asciiTheme="minorHAnsi" w:hAnsiTheme="minorHAnsi"/>
          <w:lang w:val="en-CA"/>
        </w:rPr>
        <w:t>.</w:t>
      </w:r>
    </w:p>
    <w:p w14:paraId="0CFC231D" w14:textId="77777777" w:rsidR="00921B7D" w:rsidRPr="000F7292" w:rsidRDefault="00921B7D" w:rsidP="00921B7D">
      <w:pPr>
        <w:rPr>
          <w:rFonts w:asciiTheme="minorHAnsi" w:hAnsiTheme="minorHAnsi"/>
        </w:rPr>
      </w:pPr>
    </w:p>
    <w:p w14:paraId="4084DDB8" w14:textId="0A0A254B" w:rsidR="00921B7D" w:rsidRPr="000F7292" w:rsidRDefault="00921B7D" w:rsidP="00921B7D">
      <w:pPr>
        <w:spacing w:line="480" w:lineRule="auto"/>
        <w:jc w:val="center"/>
        <w:rPr>
          <w:rFonts w:asciiTheme="minorHAnsi" w:hAnsiTheme="minorHAnsi" w:cs="Arial"/>
          <w:b/>
          <w:sz w:val="28"/>
          <w:szCs w:val="28"/>
        </w:rPr>
      </w:pPr>
      <w:r w:rsidRPr="000F7292">
        <w:rPr>
          <w:rFonts w:asciiTheme="minorHAnsi" w:hAnsiTheme="minorHAnsi" w:cs="Arial"/>
          <w:b/>
          <w:sz w:val="28"/>
          <w:szCs w:val="28"/>
        </w:rPr>
        <w:t>Writing Diagnostic</w:t>
      </w:r>
    </w:p>
    <w:p w14:paraId="443AA44D" w14:textId="42456757" w:rsidR="00921B7D" w:rsidRPr="000F7292" w:rsidRDefault="00921B7D" w:rsidP="00921B7D">
      <w:pPr>
        <w:spacing w:line="276" w:lineRule="auto"/>
        <w:rPr>
          <w:rFonts w:asciiTheme="minorHAnsi" w:hAnsiTheme="minorHAnsi" w:cs="Arial"/>
        </w:rPr>
      </w:pPr>
      <w:r w:rsidRPr="000F7292">
        <w:rPr>
          <w:rFonts w:asciiTheme="minorHAnsi" w:eastAsia="Arial" w:hAnsiTheme="minorHAnsi" w:cs="Arial"/>
          <w:b/>
          <w:bCs/>
        </w:rPr>
        <w:t>Due Date: [</w:t>
      </w:r>
      <w:r w:rsidRPr="000F7292">
        <w:rPr>
          <w:rFonts w:asciiTheme="minorHAnsi" w:eastAsia="Arial" w:hAnsiTheme="minorHAnsi" w:cs="Arial"/>
          <w:i/>
          <w:iCs/>
        </w:rPr>
        <w:t>insert Week 1 due date here</w:t>
      </w:r>
      <w:r w:rsidRPr="000F7292">
        <w:rPr>
          <w:rFonts w:asciiTheme="minorHAnsi" w:eastAsia="Arial" w:hAnsiTheme="minorHAnsi" w:cs="Arial"/>
          <w:b/>
          <w:bCs/>
        </w:rPr>
        <w:t>]</w:t>
      </w:r>
    </w:p>
    <w:p w14:paraId="18BDEA41" w14:textId="77777777" w:rsidR="00921B7D" w:rsidRPr="000F7292" w:rsidRDefault="00921B7D" w:rsidP="00921B7D">
      <w:pPr>
        <w:spacing w:line="276" w:lineRule="auto"/>
        <w:rPr>
          <w:rFonts w:asciiTheme="minorHAnsi" w:hAnsiTheme="minorHAnsi" w:cs="Arial"/>
        </w:rPr>
      </w:pPr>
    </w:p>
    <w:p w14:paraId="48D06FA4" w14:textId="77777777" w:rsidR="00921B7D" w:rsidRPr="000F7292" w:rsidRDefault="00921B7D" w:rsidP="00921B7D">
      <w:pPr>
        <w:spacing w:line="276" w:lineRule="auto"/>
        <w:rPr>
          <w:rFonts w:asciiTheme="minorHAnsi" w:hAnsiTheme="minorHAnsi" w:cs="Arial"/>
          <w:b/>
        </w:rPr>
      </w:pPr>
      <w:r w:rsidRPr="000F7292">
        <w:rPr>
          <w:rFonts w:asciiTheme="minorHAnsi" w:eastAsia="Arial" w:hAnsiTheme="minorHAnsi" w:cs="Arial"/>
          <w:b/>
          <w:bCs/>
        </w:rPr>
        <w:t>Your Task:</w:t>
      </w:r>
    </w:p>
    <w:p w14:paraId="7F57D0F9" w14:textId="77777777" w:rsidR="00921B7D" w:rsidRPr="000F7292" w:rsidRDefault="00921B7D" w:rsidP="00921B7D">
      <w:pPr>
        <w:spacing w:line="276" w:lineRule="auto"/>
        <w:rPr>
          <w:rFonts w:asciiTheme="minorHAnsi" w:hAnsiTheme="minorHAnsi" w:cs="Arial"/>
        </w:rPr>
      </w:pPr>
    </w:p>
    <w:p w14:paraId="66F8DDF6" w14:textId="77777777" w:rsidR="00921B7D" w:rsidRPr="000F7292" w:rsidRDefault="00921B7D" w:rsidP="00921B7D">
      <w:pPr>
        <w:spacing w:line="276" w:lineRule="auto"/>
        <w:rPr>
          <w:rFonts w:asciiTheme="minorHAnsi" w:hAnsiTheme="minorHAnsi" w:cs="Arial"/>
        </w:rPr>
      </w:pPr>
      <w:r w:rsidRPr="000F7292">
        <w:rPr>
          <w:rFonts w:asciiTheme="minorHAnsi" w:eastAsia="Arial" w:hAnsiTheme="minorHAnsi" w:cs="Arial"/>
        </w:rPr>
        <w:t xml:space="preserve">After reading </w:t>
      </w:r>
      <w:commentRangeStart w:id="35"/>
      <w:commentRangeStart w:id="36"/>
      <w:r w:rsidRPr="000F7292">
        <w:rPr>
          <w:rFonts w:asciiTheme="minorHAnsi" w:eastAsia="Arial" w:hAnsiTheme="minorHAnsi" w:cs="Arial"/>
        </w:rPr>
        <w:t xml:space="preserve">Kim </w:t>
      </w:r>
      <w:commentRangeEnd w:id="35"/>
      <w:r w:rsidR="007A1810">
        <w:rPr>
          <w:rStyle w:val="CommentReference"/>
        </w:rPr>
        <w:commentReference w:id="35"/>
      </w:r>
      <w:commentRangeEnd w:id="36"/>
      <w:r w:rsidR="00B97D7D">
        <w:rPr>
          <w:rStyle w:val="CommentReference"/>
        </w:rPr>
        <w:commentReference w:id="36"/>
      </w:r>
      <w:proofErr w:type="spellStart"/>
      <w:r w:rsidRPr="000F7292">
        <w:rPr>
          <w:rFonts w:asciiTheme="minorHAnsi" w:eastAsia="Arial" w:hAnsiTheme="minorHAnsi" w:cs="Arial"/>
        </w:rPr>
        <w:t>Flachmann’s</w:t>
      </w:r>
      <w:proofErr w:type="spellEnd"/>
      <w:r w:rsidRPr="000F7292">
        <w:rPr>
          <w:rFonts w:asciiTheme="minorHAnsi" w:eastAsia="Arial" w:hAnsiTheme="minorHAnsi" w:cs="Arial"/>
        </w:rPr>
        <w:t xml:space="preserve"> (2014) “Reading and Writing in College,” choose </w:t>
      </w:r>
      <w:r w:rsidRPr="000F7292">
        <w:rPr>
          <w:rFonts w:asciiTheme="minorHAnsi" w:eastAsia="Arial" w:hAnsiTheme="minorHAnsi" w:cs="Arial"/>
          <w:b/>
          <w:bCs/>
          <w:u w:val="single"/>
        </w:rPr>
        <w:t>one</w:t>
      </w:r>
      <w:r w:rsidRPr="000F7292">
        <w:rPr>
          <w:rFonts w:asciiTheme="minorHAnsi" w:eastAsia="Arial" w:hAnsiTheme="minorHAnsi" w:cs="Arial"/>
        </w:rPr>
        <w:t xml:space="preserve"> of the following prompts and write a concise response in paragraph form. </w:t>
      </w:r>
    </w:p>
    <w:p w14:paraId="746809CB" w14:textId="77777777" w:rsidR="00921B7D" w:rsidRPr="000F7292" w:rsidRDefault="00921B7D" w:rsidP="00921B7D">
      <w:pPr>
        <w:pStyle w:val="ListParagraph"/>
        <w:rPr>
          <w:rFonts w:asciiTheme="minorHAnsi" w:hAnsiTheme="minorHAnsi" w:cs="Arial"/>
        </w:rPr>
      </w:pPr>
    </w:p>
    <w:p w14:paraId="564CB25F" w14:textId="77777777" w:rsidR="00921B7D" w:rsidRPr="000F7292" w:rsidRDefault="00921B7D" w:rsidP="00921B7D">
      <w:pPr>
        <w:pStyle w:val="ListParagraph"/>
        <w:numPr>
          <w:ilvl w:val="0"/>
          <w:numId w:val="29"/>
        </w:numPr>
        <w:spacing w:after="200"/>
        <w:rPr>
          <w:rFonts w:asciiTheme="minorHAnsi" w:hAnsiTheme="minorHAnsi" w:cs="Arial"/>
        </w:rPr>
      </w:pPr>
      <w:r w:rsidRPr="000F7292">
        <w:rPr>
          <w:rFonts w:asciiTheme="minorHAnsi" w:hAnsiTheme="minorHAnsi" w:cs="Arial"/>
        </w:rPr>
        <w:t xml:space="preserve">Describe an academic or workplace scenario in which critical thinking skills (as </w:t>
      </w:r>
      <w:proofErr w:type="spellStart"/>
      <w:r w:rsidRPr="000F7292">
        <w:rPr>
          <w:rFonts w:asciiTheme="minorHAnsi" w:hAnsiTheme="minorHAnsi" w:cs="Arial"/>
        </w:rPr>
        <w:t>Flachmann</w:t>
      </w:r>
      <w:proofErr w:type="spellEnd"/>
      <w:r w:rsidRPr="000F7292">
        <w:rPr>
          <w:rFonts w:asciiTheme="minorHAnsi" w:hAnsiTheme="minorHAnsi" w:cs="Arial"/>
        </w:rPr>
        <w:t xml:space="preserve"> defines them) are necessary. You may share a personal experience or create an example.</w:t>
      </w:r>
    </w:p>
    <w:p w14:paraId="5763C9A4" w14:textId="77777777" w:rsidR="00921B7D" w:rsidRPr="000F7292" w:rsidRDefault="00921B7D" w:rsidP="00921B7D">
      <w:pPr>
        <w:pStyle w:val="ListParagraph"/>
        <w:rPr>
          <w:rFonts w:asciiTheme="minorHAnsi" w:hAnsiTheme="minorHAnsi" w:cs="Arial"/>
        </w:rPr>
      </w:pPr>
    </w:p>
    <w:p w14:paraId="2A3B7E55" w14:textId="77777777" w:rsidR="00921B7D" w:rsidRPr="000F7292" w:rsidRDefault="00921B7D" w:rsidP="00921B7D">
      <w:pPr>
        <w:pStyle w:val="ListParagraph"/>
        <w:numPr>
          <w:ilvl w:val="0"/>
          <w:numId w:val="29"/>
        </w:numPr>
        <w:spacing w:after="200"/>
        <w:rPr>
          <w:rFonts w:asciiTheme="minorHAnsi" w:hAnsiTheme="minorHAnsi" w:cs="Arial"/>
        </w:rPr>
      </w:pPr>
      <w:r w:rsidRPr="000F7292">
        <w:rPr>
          <w:rFonts w:asciiTheme="minorHAnsi" w:hAnsiTheme="minorHAnsi" w:cs="Arial"/>
        </w:rPr>
        <w:t xml:space="preserve">The author argues that reading and writing skills are “necessary for surviving both in college and on the job” (para. 7). Do you agree with this statement? Why or why not?  </w:t>
      </w:r>
    </w:p>
    <w:p w14:paraId="476A4FFB" w14:textId="77777777" w:rsidR="00921B7D" w:rsidRPr="000F7292" w:rsidRDefault="00921B7D" w:rsidP="00921B7D">
      <w:pPr>
        <w:rPr>
          <w:rFonts w:asciiTheme="minorHAnsi" w:hAnsiTheme="minorHAnsi" w:cs="Arial"/>
          <w:b/>
        </w:rPr>
      </w:pPr>
      <w:r w:rsidRPr="000F7292">
        <w:rPr>
          <w:rFonts w:asciiTheme="minorHAnsi" w:hAnsiTheme="minorHAnsi" w:cs="Arial"/>
          <w:b/>
        </w:rPr>
        <w:lastRenderedPageBreak/>
        <w:t>Reminders:</w:t>
      </w:r>
    </w:p>
    <w:p w14:paraId="548B2680" w14:textId="77777777" w:rsidR="00921B7D" w:rsidRPr="000F7292" w:rsidRDefault="00921B7D" w:rsidP="00921B7D">
      <w:pPr>
        <w:pStyle w:val="ListParagraph"/>
        <w:numPr>
          <w:ilvl w:val="0"/>
          <w:numId w:val="30"/>
        </w:numPr>
        <w:spacing w:line="276" w:lineRule="auto"/>
        <w:rPr>
          <w:rFonts w:asciiTheme="minorHAnsi" w:hAnsiTheme="minorHAnsi" w:cs="Arial"/>
        </w:rPr>
      </w:pPr>
      <w:r w:rsidRPr="000F7292">
        <w:rPr>
          <w:rFonts w:asciiTheme="minorHAnsi" w:hAnsiTheme="minorHAnsi" w:cs="Arial"/>
        </w:rPr>
        <w:t xml:space="preserve">Please write your response </w:t>
      </w:r>
      <w:r w:rsidRPr="000F7292">
        <w:rPr>
          <w:rFonts w:asciiTheme="minorHAnsi" w:hAnsiTheme="minorHAnsi" w:cs="Arial"/>
          <w:i/>
        </w:rPr>
        <w:t>individually</w:t>
      </w:r>
      <w:r w:rsidRPr="000F7292">
        <w:rPr>
          <w:rFonts w:asciiTheme="minorHAnsi" w:hAnsiTheme="minorHAnsi" w:cs="Arial"/>
        </w:rPr>
        <w:t xml:space="preserve"> and take your time. </w:t>
      </w:r>
    </w:p>
    <w:p w14:paraId="7950DFED" w14:textId="77777777" w:rsidR="00921B7D" w:rsidRPr="000F7292" w:rsidRDefault="00921B7D" w:rsidP="00921B7D">
      <w:pPr>
        <w:pStyle w:val="ListParagraph"/>
        <w:numPr>
          <w:ilvl w:val="0"/>
          <w:numId w:val="30"/>
        </w:numPr>
        <w:spacing w:line="276" w:lineRule="auto"/>
        <w:rPr>
          <w:rFonts w:asciiTheme="minorHAnsi" w:hAnsiTheme="minorHAnsi" w:cs="Arial"/>
        </w:rPr>
      </w:pPr>
      <w:r w:rsidRPr="000F7292">
        <w:rPr>
          <w:rFonts w:asciiTheme="minorHAnsi" w:hAnsiTheme="minorHAnsi" w:cs="Arial"/>
        </w:rPr>
        <w:t xml:space="preserve">Be sure to read over your work </w:t>
      </w:r>
      <w:commentRangeStart w:id="37"/>
      <w:commentRangeStart w:id="38"/>
      <w:r w:rsidRPr="000F7292">
        <w:rPr>
          <w:rFonts w:asciiTheme="minorHAnsi" w:hAnsiTheme="minorHAnsi" w:cs="Arial"/>
        </w:rPr>
        <w:t xml:space="preserve">carefully </w:t>
      </w:r>
      <w:commentRangeEnd w:id="37"/>
      <w:r w:rsidR="007A1810">
        <w:rPr>
          <w:rStyle w:val="CommentReference"/>
        </w:rPr>
        <w:commentReference w:id="37"/>
      </w:r>
      <w:commentRangeEnd w:id="38"/>
      <w:r w:rsidR="00187243">
        <w:rPr>
          <w:rStyle w:val="CommentReference"/>
        </w:rPr>
        <w:commentReference w:id="38"/>
      </w:r>
      <w:r w:rsidRPr="000F7292">
        <w:rPr>
          <w:rFonts w:asciiTheme="minorHAnsi" w:hAnsiTheme="minorHAnsi" w:cs="Arial"/>
        </w:rPr>
        <w:t xml:space="preserve">before you send it off to your professor. </w:t>
      </w:r>
    </w:p>
    <w:p w14:paraId="2EAB88BA" w14:textId="77777777" w:rsidR="00921B7D" w:rsidRPr="000F7292" w:rsidRDefault="00921B7D" w:rsidP="00921B7D">
      <w:pPr>
        <w:spacing w:line="276" w:lineRule="auto"/>
        <w:rPr>
          <w:rFonts w:asciiTheme="minorHAnsi" w:eastAsia="Times New Roman" w:hAnsiTheme="minorHAnsi" w:cs="Arial"/>
        </w:rPr>
      </w:pPr>
    </w:p>
    <w:p w14:paraId="05A90457" w14:textId="77777777" w:rsidR="00921B7D" w:rsidRPr="000F7292" w:rsidRDefault="00921B7D" w:rsidP="00921B7D">
      <w:pPr>
        <w:spacing w:line="276" w:lineRule="auto"/>
        <w:rPr>
          <w:rFonts w:asciiTheme="minorHAnsi" w:eastAsia="Times New Roman" w:hAnsiTheme="minorHAnsi" w:cs="Arial"/>
        </w:rPr>
      </w:pPr>
      <w:r w:rsidRPr="000F7292">
        <w:rPr>
          <w:rFonts w:asciiTheme="minorHAnsi" w:eastAsia="Times New Roman" w:hAnsiTheme="minorHAnsi" w:cs="Arial"/>
          <w:b/>
        </w:rPr>
        <w:t xml:space="preserve">Length: </w:t>
      </w:r>
      <w:r w:rsidRPr="000F7292">
        <w:rPr>
          <w:rFonts w:asciiTheme="minorHAnsi" w:eastAsia="Times New Roman" w:hAnsiTheme="minorHAnsi" w:cs="Arial"/>
        </w:rPr>
        <w:t>one page (no more than 250 words)</w:t>
      </w:r>
    </w:p>
    <w:p w14:paraId="40183CFF" w14:textId="77777777" w:rsidR="00921B7D" w:rsidRPr="000F7292" w:rsidRDefault="00921B7D" w:rsidP="00921B7D">
      <w:pPr>
        <w:spacing w:line="276" w:lineRule="auto"/>
        <w:rPr>
          <w:rFonts w:asciiTheme="minorHAnsi" w:eastAsia="Times New Roman" w:hAnsiTheme="minorHAnsi" w:cs="Arial"/>
        </w:rPr>
      </w:pPr>
    </w:p>
    <w:p w14:paraId="7CE8CFBC" w14:textId="77777777" w:rsidR="00921B7D" w:rsidRPr="000F7292" w:rsidRDefault="00921B7D" w:rsidP="00921B7D">
      <w:pPr>
        <w:rPr>
          <w:rFonts w:asciiTheme="minorHAnsi" w:hAnsiTheme="minorHAnsi" w:cs="Arial"/>
          <w:b/>
        </w:rPr>
      </w:pPr>
      <w:r w:rsidRPr="000F7292">
        <w:rPr>
          <w:rFonts w:asciiTheme="minorHAnsi" w:eastAsia="Arial" w:hAnsiTheme="minorHAnsi" w:cs="Arial"/>
          <w:b/>
          <w:bCs/>
        </w:rPr>
        <w:t>Submission Instructions:</w:t>
      </w:r>
      <w:r w:rsidRPr="000F7292">
        <w:rPr>
          <w:rFonts w:asciiTheme="minorHAnsi" w:eastAsia="Arial" w:hAnsiTheme="minorHAnsi" w:cs="Arial"/>
        </w:rPr>
        <w:t xml:space="preserve"> </w:t>
      </w:r>
      <w:r w:rsidRPr="000F7292">
        <w:rPr>
          <w:rFonts w:asciiTheme="minorHAnsi" w:eastAsia="Arial" w:hAnsiTheme="minorHAnsi" w:cs="Arial"/>
          <w:b/>
          <w:bCs/>
        </w:rPr>
        <w:t>[</w:t>
      </w:r>
      <w:r w:rsidRPr="000F7292">
        <w:rPr>
          <w:rFonts w:asciiTheme="minorHAnsi" w:eastAsia="Arial" w:hAnsiTheme="minorHAnsi" w:cs="Arial"/>
          <w:i/>
          <w:iCs/>
        </w:rPr>
        <w:t>specify hard copy or electronic submission</w:t>
      </w:r>
      <w:r w:rsidRPr="000F7292">
        <w:rPr>
          <w:rFonts w:asciiTheme="minorHAnsi" w:eastAsia="Arial" w:hAnsiTheme="minorHAnsi" w:cs="Arial"/>
          <w:b/>
          <w:bCs/>
        </w:rPr>
        <w:t>]</w:t>
      </w:r>
    </w:p>
    <w:p w14:paraId="0A765BFB" w14:textId="77777777" w:rsidR="00921B7D" w:rsidRPr="000F7292" w:rsidRDefault="00921B7D" w:rsidP="00921B7D">
      <w:pPr>
        <w:spacing w:line="276" w:lineRule="auto"/>
        <w:rPr>
          <w:rFonts w:asciiTheme="minorHAnsi" w:eastAsia="Times New Roman" w:hAnsiTheme="minorHAnsi" w:cs="Arial"/>
        </w:rPr>
      </w:pPr>
    </w:p>
    <w:p w14:paraId="79B3693F" w14:textId="77777777" w:rsidR="00921B7D" w:rsidRPr="000F7292" w:rsidRDefault="00921B7D" w:rsidP="00921B7D">
      <w:pPr>
        <w:spacing w:line="276" w:lineRule="auto"/>
        <w:rPr>
          <w:rFonts w:asciiTheme="minorHAnsi" w:hAnsiTheme="minorHAnsi" w:cs="Arial"/>
          <w:i/>
        </w:rPr>
      </w:pPr>
      <w:r w:rsidRPr="000F7292">
        <w:rPr>
          <w:rFonts w:asciiTheme="minorHAnsi" w:eastAsia="Arial" w:hAnsiTheme="minorHAnsi" w:cs="Arial"/>
          <w:i/>
          <w:iCs/>
        </w:rPr>
        <w:t>*This assignment is not graded and does not count towards your final mark</w:t>
      </w:r>
    </w:p>
    <w:p w14:paraId="72D99783" w14:textId="77777777" w:rsidR="00921B7D" w:rsidRPr="000F7292" w:rsidRDefault="00921B7D" w:rsidP="00921B7D">
      <w:pPr>
        <w:spacing w:line="276" w:lineRule="auto"/>
        <w:rPr>
          <w:rFonts w:asciiTheme="minorHAnsi" w:eastAsia="Times New Roman" w:hAnsiTheme="minorHAnsi" w:cs="Arial"/>
        </w:rPr>
      </w:pPr>
    </w:p>
    <w:p w14:paraId="20965FB9" w14:textId="77777777" w:rsidR="00921B7D" w:rsidRPr="000F7292" w:rsidRDefault="00921B7D" w:rsidP="00921B7D">
      <w:pPr>
        <w:spacing w:line="276" w:lineRule="auto"/>
        <w:rPr>
          <w:rFonts w:asciiTheme="minorHAnsi" w:hAnsiTheme="minorHAnsi" w:cs="Arial"/>
          <w:b/>
        </w:rPr>
      </w:pPr>
      <w:r w:rsidRPr="000F7292">
        <w:rPr>
          <w:rFonts w:asciiTheme="minorHAnsi" w:eastAsia="Arial" w:hAnsiTheme="minorHAnsi" w:cs="Arial"/>
          <w:b/>
          <w:bCs/>
        </w:rPr>
        <w:t xml:space="preserve">Reference: </w:t>
      </w:r>
    </w:p>
    <w:p w14:paraId="43E2FBAC" w14:textId="77777777" w:rsidR="00921B7D" w:rsidRPr="000F7292" w:rsidRDefault="00921B7D" w:rsidP="00921B7D">
      <w:pPr>
        <w:spacing w:line="480" w:lineRule="auto"/>
        <w:ind w:left="630" w:hanging="630"/>
        <w:rPr>
          <w:rFonts w:asciiTheme="minorHAnsi" w:eastAsia="Times New Roman" w:hAnsiTheme="minorHAnsi" w:cs="Arial"/>
        </w:rPr>
      </w:pPr>
      <w:proofErr w:type="spellStart"/>
      <w:r w:rsidRPr="000F7292">
        <w:rPr>
          <w:rFonts w:asciiTheme="minorHAnsi" w:hAnsiTheme="minorHAnsi" w:cs="Arial"/>
        </w:rPr>
        <w:t>Flachmann</w:t>
      </w:r>
      <w:proofErr w:type="spellEnd"/>
      <w:r w:rsidRPr="000F7292">
        <w:rPr>
          <w:rFonts w:asciiTheme="minorHAnsi" w:hAnsiTheme="minorHAnsi" w:cs="Arial"/>
        </w:rPr>
        <w:t xml:space="preserve">, K. (2014). </w:t>
      </w:r>
      <w:r w:rsidRPr="000F7292">
        <w:rPr>
          <w:rFonts w:asciiTheme="minorHAnsi" w:hAnsiTheme="minorHAnsi" w:cs="Arial"/>
          <w:i/>
        </w:rPr>
        <w:t>Mosaics: Reading and Writing Essays</w:t>
      </w:r>
      <w:r w:rsidRPr="000F7292">
        <w:rPr>
          <w:rFonts w:asciiTheme="minorHAnsi" w:hAnsiTheme="minorHAnsi" w:cs="Arial"/>
        </w:rPr>
        <w:t xml:space="preserve"> (6</w:t>
      </w:r>
      <w:r w:rsidRPr="000F7292">
        <w:rPr>
          <w:rFonts w:asciiTheme="minorHAnsi" w:hAnsiTheme="minorHAnsi" w:cs="Arial"/>
          <w:vertAlign w:val="superscript"/>
        </w:rPr>
        <w:t>th</w:t>
      </w:r>
      <w:r w:rsidRPr="000F7292">
        <w:rPr>
          <w:rFonts w:asciiTheme="minorHAnsi" w:hAnsiTheme="minorHAnsi" w:cs="Arial"/>
        </w:rPr>
        <w:t xml:space="preserve"> ed.). United States: Pearson.</w:t>
      </w:r>
      <w:r w:rsidRPr="000F7292">
        <w:rPr>
          <w:rFonts w:asciiTheme="minorHAnsi" w:eastAsia="Times New Roman" w:hAnsiTheme="minorHAnsi" w:cs="Arial"/>
        </w:rPr>
        <w:t xml:space="preserve"> </w:t>
      </w:r>
    </w:p>
    <w:p w14:paraId="6DCF3082" w14:textId="77777777" w:rsidR="00921B7D" w:rsidRPr="000F7292" w:rsidRDefault="00921B7D" w:rsidP="00921B7D">
      <w:pPr>
        <w:rPr>
          <w:rFonts w:asciiTheme="minorHAnsi" w:hAnsiTheme="minorHAnsi"/>
        </w:rPr>
      </w:pPr>
    </w:p>
    <w:sectPr w:rsidR="00921B7D" w:rsidRPr="000F7292" w:rsidSect="00784217">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rrie Galsworthy" w:date="2017-01-20T08:29:00Z" w:initials="CG">
    <w:p w14:paraId="318195EE" w14:textId="7FD5C8BE" w:rsidR="003813BB" w:rsidRPr="004A17DF" w:rsidRDefault="003813BB">
      <w:pPr>
        <w:pStyle w:val="CommentText"/>
      </w:pPr>
      <w:r>
        <w:rPr>
          <w:rStyle w:val="CommentReference"/>
        </w:rPr>
        <w:annotationRef/>
      </w:r>
      <w:r>
        <w:t>I’m not sure what you mean here by assignment</w:t>
      </w:r>
    </w:p>
  </w:comment>
  <w:comment w:id="1" w:author="Carrie Galsworthy" w:date="2017-01-20T08:31:00Z" w:initials="CG">
    <w:p w14:paraId="567ADA89" w14:textId="2A50D680" w:rsidR="003813BB" w:rsidRDefault="003813BB">
      <w:pPr>
        <w:pStyle w:val="CommentText"/>
      </w:pPr>
      <w:r>
        <w:rPr>
          <w:rStyle w:val="CommentReference"/>
        </w:rPr>
        <w:annotationRef/>
      </w:r>
      <w:r>
        <w:t xml:space="preserve">Our </w:t>
      </w:r>
      <w:proofErr w:type="spellStart"/>
      <w:r>
        <w:t>dept</w:t>
      </w:r>
      <w:proofErr w:type="spellEnd"/>
      <w:r>
        <w:t xml:space="preserve"> usually puts this in the Course Information module, but (in my POV) it is negotiable.</w:t>
      </w:r>
    </w:p>
  </w:comment>
  <w:comment w:id="2" w:author="Carrie Galsworthy" w:date="2017-01-20T08:37:00Z" w:initials="CG">
    <w:p w14:paraId="00496665" w14:textId="29D777D4" w:rsidR="003813BB" w:rsidRDefault="003813BB">
      <w:pPr>
        <w:pStyle w:val="CommentText"/>
      </w:pPr>
      <w:r>
        <w:rPr>
          <w:rStyle w:val="CommentReference"/>
        </w:rPr>
        <w:annotationRef/>
      </w:r>
      <w:r>
        <w:t>Suggestion when collecting content: is it possible to bring in 3</w:t>
      </w:r>
      <w:r w:rsidRPr="00985751">
        <w:rPr>
          <w:vertAlign w:val="superscript"/>
        </w:rPr>
        <w:t>rd</w:t>
      </w:r>
      <w:r>
        <w:t xml:space="preserve"> party </w:t>
      </w:r>
      <w:proofErr w:type="spellStart"/>
      <w:r>
        <w:t>testimonia</w:t>
      </w:r>
      <w:proofErr w:type="spellEnd"/>
      <w:r>
        <w:t>?</w:t>
      </w:r>
    </w:p>
  </w:comment>
  <w:comment w:id="3" w:author="Carrie Galsworthy" w:date="2017-01-20T08:39:00Z" w:initials="CG">
    <w:p w14:paraId="5CD4E215" w14:textId="7C129EE6" w:rsidR="003813BB" w:rsidRDefault="003813BB">
      <w:pPr>
        <w:pStyle w:val="CommentText"/>
      </w:pPr>
      <w:r>
        <w:rPr>
          <w:rStyle w:val="CommentReference"/>
        </w:rPr>
        <w:annotationRef/>
      </w:r>
      <w:r>
        <w:t>I like this activity.</w:t>
      </w:r>
    </w:p>
  </w:comment>
  <w:comment w:id="4" w:author="Carrie Galsworthy" w:date="2017-01-20T08:39:00Z" w:initials="CG">
    <w:p w14:paraId="7166E53F" w14:textId="22932135" w:rsidR="003813BB" w:rsidRDefault="003813BB">
      <w:pPr>
        <w:pStyle w:val="CommentText"/>
      </w:pPr>
      <w:r>
        <w:rPr>
          <w:rStyle w:val="CommentReference"/>
        </w:rPr>
        <w:annotationRef/>
      </w:r>
      <w:r>
        <w:t>I recommend a demonstration between the explanation and the activity.</w:t>
      </w:r>
    </w:p>
  </w:comment>
  <w:comment w:id="5" w:author="Carrie Galsworthy" w:date="2017-01-20T09:12:00Z" w:initials="CG">
    <w:p w14:paraId="53CD6590" w14:textId="2D944B55" w:rsidR="003813BB" w:rsidRDefault="003813BB">
      <w:pPr>
        <w:pStyle w:val="CommentText"/>
      </w:pPr>
      <w:r>
        <w:rPr>
          <w:rStyle w:val="CommentReference"/>
        </w:rPr>
        <w:annotationRef/>
      </w:r>
      <w:r>
        <w:t>I recommend some questions to guide student reading, but that may be your intent when you plan to introduce idea of writer’s intention, etc.</w:t>
      </w:r>
    </w:p>
  </w:comment>
  <w:comment w:id="6" w:author="Carrie Galsworthy" w:date="2017-01-20T12:12:00Z" w:initials="CG">
    <w:p w14:paraId="28B3A2D2" w14:textId="7C9A8695" w:rsidR="003813BB" w:rsidRDefault="003813BB">
      <w:pPr>
        <w:pStyle w:val="CommentText"/>
      </w:pPr>
      <w:r>
        <w:rPr>
          <w:rStyle w:val="CommentReference"/>
        </w:rPr>
        <w:annotationRef/>
      </w:r>
      <w:r>
        <w:t>Use Heading 2 for each topic heading</w:t>
      </w:r>
    </w:p>
  </w:comment>
  <w:comment w:id="7" w:author="Carrie Galsworthy" w:date="2017-02-02T13:26:00Z" w:initials="CG">
    <w:p w14:paraId="7BFE59DC" w14:textId="37403DC8" w:rsidR="003813BB" w:rsidRDefault="003813BB">
      <w:pPr>
        <w:pStyle w:val="CommentText"/>
      </w:pPr>
      <w:r>
        <w:rPr>
          <w:rStyle w:val="CommentReference"/>
        </w:rPr>
        <w:annotationRef/>
      </w:r>
      <w:r>
        <w:t xml:space="preserve">Much of this content belongs in the Course Information or Evaluation modules. NURS8327 is a good example to see this. FYI: We are in the process of updating some of the boilerplate content in the Course Information module. Much of what you have provided here is content that we ask SMEs to provide at a later point in the process, so you’re ahead. </w:t>
      </w:r>
      <w:r>
        <w:sym w:font="Wingdings" w:char="F04A"/>
      </w:r>
    </w:p>
    <w:p w14:paraId="67CA446E" w14:textId="77777777" w:rsidR="003813BB" w:rsidRDefault="003813BB">
      <w:pPr>
        <w:pStyle w:val="CommentText"/>
      </w:pPr>
    </w:p>
    <w:p w14:paraId="6D759A17" w14:textId="07782CFE" w:rsidR="003813BB" w:rsidRDefault="003813BB">
      <w:pPr>
        <w:pStyle w:val="CommentText"/>
      </w:pPr>
      <w:r>
        <w:t>Initial design thoughts: Create an announcement on the landing page that highlights the most important pieces for learners to focus on.</w:t>
      </w:r>
    </w:p>
    <w:p w14:paraId="53A54F21" w14:textId="77777777" w:rsidR="003813BB" w:rsidRDefault="003813BB">
      <w:pPr>
        <w:pStyle w:val="CommentText"/>
      </w:pPr>
    </w:p>
    <w:p w14:paraId="401DB11F" w14:textId="01D9827D" w:rsidR="003813BB" w:rsidRDefault="003813BB">
      <w:pPr>
        <w:pStyle w:val="CommentText"/>
      </w:pPr>
      <w:r w:rsidRPr="00E73230">
        <w:rPr>
          <w:highlight w:val="yellow"/>
        </w:rPr>
        <w:t>No action</w:t>
      </w:r>
      <w:r>
        <w:rPr>
          <w:highlight w:val="yellow"/>
        </w:rPr>
        <w:t xml:space="preserve"> from SME</w:t>
      </w:r>
      <w:r w:rsidRPr="00E73230">
        <w:rPr>
          <w:highlight w:val="yellow"/>
        </w:rPr>
        <w:t xml:space="preserve"> needed.</w:t>
      </w:r>
    </w:p>
  </w:comment>
  <w:comment w:id="8" w:author="Carrie Galsworthy" w:date="2017-02-03T14:46:00Z" w:initials="CG">
    <w:p w14:paraId="53E10E7A" w14:textId="5F84B9D1" w:rsidR="003813BB" w:rsidRDefault="003813BB">
      <w:pPr>
        <w:pStyle w:val="CommentText"/>
      </w:pPr>
      <w:r>
        <w:rPr>
          <w:rStyle w:val="CommentReference"/>
        </w:rPr>
        <w:annotationRef/>
      </w:r>
      <w:r>
        <w:t>One thing that I was looking for from the framework (but you may have decided to not do) is the Ten-Word Autobiography discussion board. One element in our boilerplate Course Information module needs is an introduce yourself. Just need the instructions for the learners.</w:t>
      </w:r>
    </w:p>
  </w:comment>
  <w:comment w:id="9" w:author="Carrie Galsworthy" w:date="2017-02-02T14:01:00Z" w:initials="CG">
    <w:p w14:paraId="1C763AFC" w14:textId="188DD329" w:rsidR="003813BB" w:rsidRDefault="003813BB" w:rsidP="00BD4137">
      <w:pPr>
        <w:pStyle w:val="CommentText"/>
      </w:pPr>
      <w:r>
        <w:rPr>
          <w:rStyle w:val="CommentReference"/>
        </w:rPr>
        <w:annotationRef/>
      </w:r>
      <w:r>
        <w:t>Lots of good stuff here in the 2 activities (</w:t>
      </w:r>
      <w:proofErr w:type="spellStart"/>
      <w:r>
        <w:t>Comm</w:t>
      </w:r>
      <w:proofErr w:type="spellEnd"/>
      <w:r>
        <w:t xml:space="preserve"> vs English and </w:t>
      </w:r>
      <w:proofErr w:type="spellStart"/>
      <w:r>
        <w:t>Comm</w:t>
      </w:r>
      <w:proofErr w:type="spellEnd"/>
      <w:r>
        <w:t xml:space="preserve"> in Workplace (pre-thinking)</w:t>
      </w:r>
      <w:r w:rsidRPr="00BD4137">
        <w:t xml:space="preserve"> </w:t>
      </w:r>
      <w:r>
        <w:t>Recommendation: Collate into one. To be decided: Present as myth/fact or ask true/false.</w:t>
      </w:r>
      <w:r w:rsidRPr="00BD4137">
        <w:rPr>
          <w:highlight w:val="yellow"/>
        </w:rPr>
        <w:t xml:space="preserve"> </w:t>
      </w:r>
      <w:r w:rsidRPr="007C0E63">
        <w:rPr>
          <w:highlight w:val="yellow"/>
        </w:rPr>
        <w:t>No action</w:t>
      </w:r>
      <w:r>
        <w:rPr>
          <w:highlight w:val="yellow"/>
        </w:rPr>
        <w:t xml:space="preserve"> from SME</w:t>
      </w:r>
      <w:r w:rsidRPr="007C0E63">
        <w:rPr>
          <w:highlight w:val="yellow"/>
        </w:rPr>
        <w:t xml:space="preserve"> needed.</w:t>
      </w:r>
    </w:p>
    <w:p w14:paraId="4CE17497" w14:textId="77777777" w:rsidR="003813BB" w:rsidRDefault="003813BB">
      <w:pPr>
        <w:pStyle w:val="CommentText"/>
      </w:pPr>
    </w:p>
    <w:p w14:paraId="19EE904D" w14:textId="71C78C18" w:rsidR="003813BB" w:rsidRDefault="003813BB">
      <w:pPr>
        <w:pStyle w:val="CommentText"/>
      </w:pPr>
      <w:r>
        <w:t xml:space="preserve">Note to Carrie: </w:t>
      </w:r>
      <w:hyperlink r:id="rId1" w:history="1">
        <w:r w:rsidRPr="007D7B46">
          <w:rPr>
            <w:rStyle w:val="Hyperlink"/>
          </w:rPr>
          <w:t>https://conestoga.desire2learn.com/d2l/home/97967</w:t>
        </w:r>
      </w:hyperlink>
    </w:p>
    <w:p w14:paraId="0E9B1E49" w14:textId="011C6A5F" w:rsidR="003813BB" w:rsidRDefault="00187243">
      <w:pPr>
        <w:pStyle w:val="CommentText"/>
      </w:pPr>
      <w:hyperlink r:id="rId2" w:history="1">
        <w:r w:rsidR="003813BB" w:rsidRPr="007D7B46">
          <w:rPr>
            <w:rStyle w:val="Hyperlink"/>
          </w:rPr>
          <w:t>https://conestoga.desire2learn.com/d2l/le/content/133486/viewContent/2746359/View</w:t>
        </w:r>
      </w:hyperlink>
      <w:r w:rsidR="003813BB">
        <w:t xml:space="preserve"> </w:t>
      </w:r>
    </w:p>
  </w:comment>
  <w:comment w:id="10" w:author="Carrie Galsworthy" w:date="2017-02-03T12:32:00Z" w:initials="CG">
    <w:p w14:paraId="1CBDFE18" w14:textId="5E7B6CB9" w:rsidR="003813BB" w:rsidRDefault="003813BB">
      <w:pPr>
        <w:pStyle w:val="CommentText"/>
      </w:pPr>
      <w:r>
        <w:rPr>
          <w:rStyle w:val="CommentReference"/>
        </w:rPr>
        <w:annotationRef/>
      </w:r>
      <w:r>
        <w:t>Note on our f2f discussion (I will put this here, but it will generally apply). I am so very grateful that you are already thinking of activities, examples, and feedback. If you are pressed for time or not sure of what may be possible, I recommend making notes about what you do in class or what you hope the activity will achieve.</w:t>
      </w:r>
    </w:p>
    <w:p w14:paraId="79B09EE7" w14:textId="4D816286" w:rsidR="003813BB" w:rsidRDefault="003813BB" w:rsidP="00182462">
      <w:pPr>
        <w:pStyle w:val="CommentText"/>
      </w:pPr>
    </w:p>
    <w:p w14:paraId="4006E6B9" w14:textId="63CE282A" w:rsidR="003813BB" w:rsidRDefault="003813BB" w:rsidP="00182462">
      <w:pPr>
        <w:pStyle w:val="CommentText"/>
      </w:pPr>
      <w:r>
        <w:t>For example, I see that your goal with this survey, the table, and the t/f questions is to combat misconceptions. My design mind is already thinking of how to combine elements since the activities as you describe them cannot work quite this way.</w:t>
      </w:r>
    </w:p>
  </w:comment>
  <w:comment w:id="18" w:author="Carrie Galsworthy" w:date="2017-02-02T15:01:00Z" w:initials="CG">
    <w:p w14:paraId="0652B1BC" w14:textId="19EBB9CE" w:rsidR="003813BB" w:rsidRDefault="003813BB">
      <w:pPr>
        <w:pStyle w:val="CommentText"/>
      </w:pPr>
      <w:r>
        <w:rPr>
          <w:rStyle w:val="CommentReference"/>
        </w:rPr>
        <w:annotationRef/>
      </w:r>
      <w:r>
        <w:t>2015?</w:t>
      </w:r>
    </w:p>
  </w:comment>
  <w:comment w:id="19" w:author="Carrie Galsworthy" w:date="2017-02-03T10:09:00Z" w:initials="CG">
    <w:p w14:paraId="69A80CEF" w14:textId="21F0FAC3" w:rsidR="003813BB" w:rsidRDefault="003813BB">
      <w:pPr>
        <w:pStyle w:val="CommentText"/>
      </w:pPr>
      <w:r>
        <w:rPr>
          <w:rStyle w:val="CommentReference"/>
        </w:rPr>
        <w:annotationRef/>
      </w:r>
      <w:r>
        <w:t xml:space="preserve">Initial thoughts: combine this content with the activity below about connecting workplace needs with skills taught in the course, i.e., use the examples in the activity as a way to present this information. </w:t>
      </w:r>
      <w:r w:rsidRPr="006C1F1E">
        <w:rPr>
          <w:highlight w:val="yellow"/>
        </w:rPr>
        <w:t>No action from SME required at this time</w:t>
      </w:r>
      <w:r>
        <w:t>.</w:t>
      </w:r>
    </w:p>
  </w:comment>
  <w:comment w:id="20" w:author="Carrie Galsworthy" w:date="2017-02-03T10:05:00Z" w:initials="CG">
    <w:p w14:paraId="117632B1" w14:textId="1981F83C" w:rsidR="003813BB" w:rsidRDefault="003813BB">
      <w:pPr>
        <w:pStyle w:val="CommentText"/>
      </w:pPr>
      <w:r>
        <w:rPr>
          <w:rStyle w:val="CommentReference"/>
        </w:rPr>
        <w:annotationRef/>
      </w:r>
      <w:r>
        <w:t xml:space="preserve">Survey tool does not work in this way. But there are different ways to draw out the information… </w:t>
      </w:r>
      <w:r w:rsidRPr="00EA0EB2">
        <w:rPr>
          <w:highlight w:val="yellow"/>
        </w:rPr>
        <w:t>Is the ultimate goal to allay fears?</w:t>
      </w:r>
    </w:p>
  </w:comment>
  <w:comment w:id="21" w:author="Carrie Galsworthy" w:date="2017-02-03T10:03:00Z" w:initials="CG">
    <w:p w14:paraId="5EE2DC9A" w14:textId="67F6CEC6" w:rsidR="003813BB" w:rsidRDefault="003813BB">
      <w:pPr>
        <w:pStyle w:val="CommentText"/>
      </w:pPr>
      <w:r>
        <w:rPr>
          <w:rStyle w:val="CommentReference"/>
        </w:rPr>
        <w:annotationRef/>
      </w:r>
      <w:r>
        <w:t xml:space="preserve">Asynchronous issues… Can discuss options in the design phase. </w:t>
      </w:r>
      <w:r w:rsidRPr="00E1466A">
        <w:rPr>
          <w:highlight w:val="yellow"/>
        </w:rPr>
        <w:t>No action from SME required</w:t>
      </w:r>
      <w:r>
        <w:t>.</w:t>
      </w:r>
    </w:p>
  </w:comment>
  <w:comment w:id="22" w:author="Carrie Galsworthy" w:date="2017-02-03T10:01:00Z" w:initials="CG">
    <w:p w14:paraId="47CE183C" w14:textId="7117A8A7" w:rsidR="003813BB" w:rsidRDefault="003813BB">
      <w:pPr>
        <w:pStyle w:val="CommentText"/>
      </w:pPr>
      <w:r>
        <w:rPr>
          <w:rStyle w:val="CommentReference"/>
        </w:rPr>
        <w:annotationRef/>
      </w:r>
      <w:r>
        <w:t xml:space="preserve">Fill-in forms to get feedback? Check with NG. Will need to embed the content as a pdf (sample: </w:t>
      </w:r>
      <w:hyperlink r:id="rId3" w:anchor=".yo1d2rbk3" w:history="1">
        <w:r w:rsidRPr="000B75DC">
          <w:rPr>
            <w:rStyle w:val="Hyperlink"/>
          </w:rPr>
          <w:t>https://medium.com/oversightdems/investigate-flynns-payment-for-dining-with-putin-in-moscow-e01a210baa15#.yo1d2rbk3</w:t>
        </w:r>
      </w:hyperlink>
      <w:r>
        <w:t xml:space="preserve"> – forgive the political nature of the story, this is an example of a pdf in HTML. Would also need an alternative version of activity.)</w:t>
      </w:r>
    </w:p>
    <w:p w14:paraId="20A3F098" w14:textId="77777777" w:rsidR="003813BB" w:rsidRDefault="003813BB">
      <w:pPr>
        <w:pStyle w:val="CommentText"/>
      </w:pPr>
    </w:p>
    <w:p w14:paraId="4C85BD05" w14:textId="4C51CDC3" w:rsidR="003813BB" w:rsidRDefault="003813BB">
      <w:pPr>
        <w:pStyle w:val="CommentText"/>
      </w:pPr>
      <w:r w:rsidRPr="00EA0EB2">
        <w:rPr>
          <w:highlight w:val="yellow"/>
        </w:rPr>
        <w:t>No action from SME required.</w:t>
      </w:r>
    </w:p>
  </w:comment>
  <w:comment w:id="23" w:author="Carrie Galsworthy" w:date="2017-02-03T13:41:00Z" w:initials="CG">
    <w:p w14:paraId="287201C3" w14:textId="18C7D9DB" w:rsidR="003813BB" w:rsidRDefault="003813BB">
      <w:pPr>
        <w:pStyle w:val="CommentText"/>
      </w:pPr>
      <w:r>
        <w:rPr>
          <w:rStyle w:val="CommentReference"/>
        </w:rPr>
        <w:annotationRef/>
      </w:r>
      <w:r>
        <w:t>I flip back and forth on whether this should be presented before skimming. This could simply reflect my practices where I scan for these helpers before I skim. Or I may be conflating the terms and then confusing them.</w:t>
      </w:r>
    </w:p>
    <w:p w14:paraId="61448FF0" w14:textId="77777777" w:rsidR="003813BB" w:rsidRDefault="003813BB">
      <w:pPr>
        <w:pStyle w:val="CommentText"/>
      </w:pPr>
    </w:p>
    <w:p w14:paraId="47FAE0A7" w14:textId="14DB9D90" w:rsidR="003813BB" w:rsidRDefault="003813BB">
      <w:pPr>
        <w:pStyle w:val="CommentText"/>
      </w:pPr>
      <w:r>
        <w:t>I think that learning to scan before skimming the other reading will help the learners find the information in the skimming exercise. Consider this for scaffolding the skills:</w:t>
      </w:r>
    </w:p>
    <w:p w14:paraId="3F5C031F" w14:textId="40AFEF9C" w:rsidR="003813BB" w:rsidRDefault="003813BB">
      <w:pPr>
        <w:pStyle w:val="CommentText"/>
      </w:pPr>
      <w:r>
        <w:t>1. video on how to scan (mainly passive)</w:t>
      </w:r>
    </w:p>
    <w:p w14:paraId="59DE5000" w14:textId="27DD8A1E" w:rsidR="003813BB" w:rsidRDefault="003813BB">
      <w:pPr>
        <w:pStyle w:val="CommentText"/>
      </w:pPr>
      <w:r>
        <w:t>2. hotspot interactive (active, but answers provided. Perhaps use the answers to begin to introduce how scanning and skimming will work together.)</w:t>
      </w:r>
    </w:p>
    <w:p w14:paraId="45FD777B" w14:textId="54092576" w:rsidR="003813BB" w:rsidRDefault="003813BB">
      <w:pPr>
        <w:pStyle w:val="CommentText"/>
      </w:pPr>
      <w:r>
        <w:t>[content on skimming]</w:t>
      </w:r>
    </w:p>
    <w:p w14:paraId="790871F8" w14:textId="7DEF0F22" w:rsidR="003813BB" w:rsidRDefault="003813BB">
      <w:pPr>
        <w:pStyle w:val="CommentText"/>
      </w:pPr>
      <w:r>
        <w:t>3. activity to scan for information (active)</w:t>
      </w:r>
    </w:p>
    <w:p w14:paraId="2E8689B8" w14:textId="77777777" w:rsidR="003813BB" w:rsidRDefault="003813BB">
      <w:pPr>
        <w:pStyle w:val="CommentText"/>
      </w:pPr>
    </w:p>
    <w:p w14:paraId="7A5E1E20" w14:textId="07B69A01" w:rsidR="003813BB" w:rsidRDefault="003813BB">
      <w:pPr>
        <w:pStyle w:val="CommentText"/>
      </w:pPr>
      <w:r>
        <w:t>Would this capture what you want?</w:t>
      </w:r>
    </w:p>
  </w:comment>
  <w:comment w:id="24" w:author="Jon Whitzman" w:date="2017-04-20T11:33:00Z" w:initials="JW">
    <w:p w14:paraId="1ABF1F4A" w14:textId="397328A4" w:rsidR="003813BB" w:rsidRDefault="003813BB">
      <w:pPr>
        <w:pStyle w:val="CommentText"/>
      </w:pPr>
      <w:r>
        <w:rPr>
          <w:rStyle w:val="CommentReference"/>
        </w:rPr>
        <w:annotationRef/>
      </w:r>
      <w:r>
        <w:t>Sounds great</w:t>
      </w:r>
    </w:p>
  </w:comment>
  <w:comment w:id="25" w:author="Carrie Galsworthy" w:date="2017-02-03T09:54:00Z" w:initials="CG">
    <w:p w14:paraId="32517428" w14:textId="1D8EFAE2" w:rsidR="003813BB" w:rsidRDefault="003813BB">
      <w:pPr>
        <w:pStyle w:val="CommentText"/>
      </w:pPr>
      <w:r>
        <w:rPr>
          <w:rStyle w:val="CommentReference"/>
        </w:rPr>
        <w:annotationRef/>
      </w:r>
      <w:r>
        <w:t xml:space="preserve">We will film {Jon} showing how to scan a text and what to look for. </w:t>
      </w:r>
      <w:r w:rsidRPr="0061364D">
        <w:rPr>
          <w:highlight w:val="yellow"/>
        </w:rPr>
        <w:t>No action from SME required.</w:t>
      </w:r>
    </w:p>
  </w:comment>
  <w:comment w:id="26" w:author="Carrie Galsworthy" w:date="2017-04-19T16:45:00Z" w:initials="CG">
    <w:p w14:paraId="03B376A5" w14:textId="4C2E0F42" w:rsidR="003813BB" w:rsidRDefault="003813BB">
      <w:pPr>
        <w:pStyle w:val="CommentText"/>
      </w:pPr>
      <w:r>
        <w:rPr>
          <w:rStyle w:val="CommentReference"/>
        </w:rPr>
        <w:annotationRef/>
      </w:r>
      <w:r>
        <w:t>Can you please provide the text for me? I am thinking about doing a voice over with the reading.</w:t>
      </w:r>
    </w:p>
  </w:comment>
  <w:comment w:id="27" w:author="Jon Whitzman" w:date="2017-04-20T11:34:00Z" w:initials="JW">
    <w:p w14:paraId="40DE3CC3" w14:textId="0ECE2589" w:rsidR="00EA7D39" w:rsidRDefault="00EA7D39">
      <w:pPr>
        <w:pStyle w:val="CommentText"/>
      </w:pPr>
      <w:r>
        <w:rPr>
          <w:rStyle w:val="CommentReference"/>
        </w:rPr>
        <w:annotationRef/>
      </w:r>
      <w:r>
        <w:t xml:space="preserve">I’ve added it to the </w:t>
      </w:r>
      <w:proofErr w:type="spellStart"/>
      <w:r>
        <w:t>sharepoint</w:t>
      </w:r>
      <w:proofErr w:type="spellEnd"/>
      <w:r>
        <w:t xml:space="preserve"> folder for Week 1</w:t>
      </w:r>
    </w:p>
  </w:comment>
  <w:comment w:id="28" w:author="Carrie Galsworthy" w:date="2017-02-03T13:52:00Z" w:initials="CG">
    <w:p w14:paraId="1B4706F8" w14:textId="4C8F5456" w:rsidR="003813BB" w:rsidRDefault="003813BB">
      <w:pPr>
        <w:pStyle w:val="CommentText"/>
      </w:pPr>
      <w:r>
        <w:rPr>
          <w:rStyle w:val="CommentReference"/>
        </w:rPr>
        <w:annotationRef/>
      </w:r>
      <w:r>
        <w:t xml:space="preserve">I discussed in our meeting some of the technical hurdles for AODA. I believe that it will be necessary to recreate the text for </w:t>
      </w:r>
      <w:proofErr w:type="spellStart"/>
      <w:r>
        <w:t>screenreaders</w:t>
      </w:r>
      <w:proofErr w:type="spellEnd"/>
      <w:r>
        <w:t xml:space="preserve"> and for the hotspot. I will investigate what is needed for development and if there are any copyright hurdles (there isn’t an issue with fair dealing, but I want to make sure that we’re not violating some other piece). </w:t>
      </w:r>
      <w:r w:rsidRPr="00E1466A">
        <w:rPr>
          <w:highlight w:val="yellow"/>
        </w:rPr>
        <w:t>No action required from SME</w:t>
      </w:r>
      <w:r>
        <w:t>.</w:t>
      </w:r>
    </w:p>
  </w:comment>
  <w:comment w:id="29" w:author="Carrie Galsworthy" w:date="2017-02-03T14:12:00Z" w:initials="CG">
    <w:p w14:paraId="51E5D8D0" w14:textId="31A34BDF" w:rsidR="003813BB" w:rsidRDefault="003813BB">
      <w:pPr>
        <w:pStyle w:val="CommentText"/>
      </w:pPr>
      <w:r>
        <w:rPr>
          <w:rStyle w:val="CommentReference"/>
        </w:rPr>
        <w:annotationRef/>
      </w:r>
      <w:r>
        <w:t>This is a good way of presenting the activity for the purposes of the content document: I see the resources, the answers, the feedback, and the goal of the activity. The technical “how to achieve this” will be done in the design phase of the project</w:t>
      </w:r>
      <w:r w:rsidRPr="00E1466A">
        <w:rPr>
          <w:highlight w:val="yellow"/>
        </w:rPr>
        <w:t>. No action required from SME.</w:t>
      </w:r>
    </w:p>
  </w:comment>
  <w:comment w:id="30" w:author="Carrie Galsworthy" w:date="2017-02-03T14:15:00Z" w:initials="CG">
    <w:p w14:paraId="158DEAC6" w14:textId="11E3B72C" w:rsidR="003813BB" w:rsidRDefault="003813BB">
      <w:pPr>
        <w:pStyle w:val="CommentText"/>
      </w:pPr>
      <w:r>
        <w:rPr>
          <w:rStyle w:val="CommentReference"/>
        </w:rPr>
        <w:annotationRef/>
      </w:r>
      <w:r>
        <w:t>I recommend providing some guidance (which I can already see from the questions that follow, but I doubt students will be looking ahead). For example, Use your skimming and scanning skills to quickly review the texts. Identify the topic and the thesis for each. You may want to write down your answers to prepare for a brief knowledge check.</w:t>
      </w:r>
    </w:p>
  </w:comment>
  <w:comment w:id="31" w:author="Carrie Galsworthy" w:date="2017-02-03T14:21:00Z" w:initials="CG">
    <w:p w14:paraId="14C0C9AB" w14:textId="77777777" w:rsidR="003813BB" w:rsidRDefault="003813BB">
      <w:pPr>
        <w:pStyle w:val="CommentText"/>
      </w:pPr>
      <w:r>
        <w:rPr>
          <w:rStyle w:val="CommentReference"/>
        </w:rPr>
        <w:annotationRef/>
      </w:r>
      <w:r>
        <w:t>What we usually recommend is an overview of what the students should have picked up. For example,</w:t>
      </w:r>
    </w:p>
    <w:p w14:paraId="3DBD676C" w14:textId="77777777" w:rsidR="003813BB" w:rsidRDefault="003813BB">
      <w:pPr>
        <w:pStyle w:val="CommentText"/>
      </w:pPr>
    </w:p>
    <w:p w14:paraId="26355DAC" w14:textId="77777777" w:rsidR="003813BB" w:rsidRDefault="003813BB">
      <w:pPr>
        <w:pStyle w:val="CommentText"/>
      </w:pPr>
      <w:r>
        <w:t>This week we explored:</w:t>
      </w:r>
    </w:p>
    <w:p w14:paraId="3FE87A74" w14:textId="77777777" w:rsidR="003813BB" w:rsidRDefault="003813BB" w:rsidP="00174350">
      <w:pPr>
        <w:pStyle w:val="CommentText"/>
        <w:numPr>
          <w:ilvl w:val="0"/>
          <w:numId w:val="32"/>
        </w:numPr>
      </w:pPr>
      <w:r>
        <w:t>Distinctions between a high school English course and COMM1085</w:t>
      </w:r>
    </w:p>
    <w:p w14:paraId="47A66690" w14:textId="77777777" w:rsidR="003813BB" w:rsidRDefault="003813BB" w:rsidP="00174350">
      <w:pPr>
        <w:pStyle w:val="CommentText"/>
        <w:numPr>
          <w:ilvl w:val="0"/>
          <w:numId w:val="32"/>
        </w:numPr>
      </w:pPr>
      <w:r>
        <w:t>How to read for information as opposed to reading for pleasure</w:t>
      </w:r>
    </w:p>
    <w:p w14:paraId="475E3B88" w14:textId="77777777" w:rsidR="003813BB" w:rsidRDefault="003813BB" w:rsidP="00174350">
      <w:pPr>
        <w:pStyle w:val="CommentText"/>
        <w:numPr>
          <w:ilvl w:val="0"/>
          <w:numId w:val="32"/>
        </w:numPr>
      </w:pPr>
      <w:r>
        <w:t>How to identify the topic and the thesis of a reading.</w:t>
      </w:r>
    </w:p>
    <w:p w14:paraId="02D25772" w14:textId="77777777" w:rsidR="003813BB" w:rsidRDefault="003813BB" w:rsidP="00174350">
      <w:pPr>
        <w:pStyle w:val="CommentText"/>
      </w:pPr>
    </w:p>
    <w:p w14:paraId="13E18756" w14:textId="5A71574D" w:rsidR="003813BB" w:rsidRDefault="003813BB" w:rsidP="00174350">
      <w:pPr>
        <w:pStyle w:val="CommentText"/>
      </w:pPr>
      <w:r>
        <w:t>This may also be a good place to provide optional resources, e.g., open text readings.</w:t>
      </w:r>
    </w:p>
  </w:comment>
  <w:comment w:id="32" w:author="Jon Whitzman" w:date="2017-04-24T10:17:00Z" w:initials="JW">
    <w:p w14:paraId="3776BCC9" w14:textId="290F8589" w:rsidR="00187243" w:rsidRDefault="00187243">
      <w:pPr>
        <w:pStyle w:val="CommentText"/>
      </w:pPr>
      <w:r>
        <w:rPr>
          <w:rStyle w:val="CommentReference"/>
        </w:rPr>
        <w:annotationRef/>
      </w:r>
      <w:r>
        <w:t xml:space="preserve">I don’t think in this case it’s necessary to add more readings, as there’s likely already more in Week 1 than many would be expecting to see </w:t>
      </w:r>
    </w:p>
  </w:comment>
  <w:comment w:id="33" w:author="Carrie Galsworthy" w:date="2017-02-03T14:33:00Z" w:initials="CG">
    <w:p w14:paraId="532B5478" w14:textId="405470D0" w:rsidR="00187243" w:rsidRDefault="003813BB">
      <w:pPr>
        <w:pStyle w:val="CommentText"/>
      </w:pPr>
      <w:r>
        <w:rPr>
          <w:rStyle w:val="CommentReference"/>
        </w:rPr>
        <w:annotationRef/>
      </w:r>
      <w:r>
        <w:t>I’m not sure if organizing your directions in this way (</w:t>
      </w:r>
      <w:hyperlink r:id="rId4" w:history="1">
        <w:r w:rsidRPr="000B75DC">
          <w:rPr>
            <w:rStyle w:val="Hyperlink"/>
          </w:rPr>
          <w:t>https://conestoga.desire2learn.com/d2l/le/content/129005/viewContent/2579502/View</w:t>
        </w:r>
      </w:hyperlink>
      <w:r>
        <w:t>) will help you. The Rationale, for example, is where I make an explicit link between the course learning outcomes and the assignment (even an ungraded one, since this is a sample of the type of work to come).</w:t>
      </w:r>
    </w:p>
  </w:comment>
  <w:comment w:id="34" w:author="Jon Whitzman" w:date="2017-04-24T10:18:00Z" w:initials="JW">
    <w:p w14:paraId="0278A0A7" w14:textId="2725E087" w:rsidR="00187243" w:rsidRDefault="00187243">
      <w:pPr>
        <w:pStyle w:val="CommentText"/>
      </w:pPr>
      <w:r>
        <w:rPr>
          <w:rStyle w:val="CommentReference"/>
        </w:rPr>
        <w:annotationRef/>
      </w:r>
      <w:r>
        <w:t xml:space="preserve">Yes, I like the way you’ve got the assignment organized / presented in this gerontology course. </w:t>
      </w:r>
    </w:p>
  </w:comment>
  <w:comment w:id="35" w:author="Carrie Galsworthy" w:date="2017-02-03T14:27:00Z" w:initials="CG">
    <w:p w14:paraId="7B9A5E2D" w14:textId="02099E7D" w:rsidR="003813BB" w:rsidRDefault="003813BB">
      <w:pPr>
        <w:pStyle w:val="CommentText"/>
      </w:pPr>
      <w:r>
        <w:rPr>
          <w:rStyle w:val="CommentReference"/>
        </w:rPr>
        <w:annotationRef/>
      </w:r>
      <w:r>
        <w:t>Will this be a link or a pdf? Or did I completely miss it above??</w:t>
      </w:r>
    </w:p>
  </w:comment>
  <w:comment w:id="36" w:author="Jon Whitzman" w:date="2017-04-20T11:38:00Z" w:initials="JW">
    <w:p w14:paraId="75A7D7DF" w14:textId="43995B46" w:rsidR="00B97D7D" w:rsidRDefault="00B97D7D">
      <w:pPr>
        <w:pStyle w:val="CommentText"/>
      </w:pPr>
      <w:r>
        <w:rPr>
          <w:rStyle w:val="CommentReference"/>
        </w:rPr>
        <w:annotationRef/>
      </w:r>
      <w:r>
        <w:t xml:space="preserve">I’ve added it to the </w:t>
      </w:r>
      <w:proofErr w:type="spellStart"/>
      <w:r>
        <w:t>sharepoint</w:t>
      </w:r>
      <w:proofErr w:type="spellEnd"/>
      <w:r>
        <w:t xml:space="preserve"> folder for Week 1</w:t>
      </w:r>
    </w:p>
  </w:comment>
  <w:comment w:id="37" w:author="Carrie Galsworthy" w:date="2017-02-03T14:29:00Z" w:initials="CG">
    <w:p w14:paraId="7323666B" w14:textId="77777777" w:rsidR="003813BB" w:rsidRDefault="003813BB">
      <w:pPr>
        <w:pStyle w:val="CommentText"/>
      </w:pPr>
      <w:r>
        <w:rPr>
          <w:rStyle w:val="CommentReference"/>
        </w:rPr>
        <w:annotationRef/>
      </w:r>
      <w:r>
        <w:t>I’m not sure a learner would automatically understand what you mean…Maybe specify they should be reading for (errors? Inconsistencies?)</w:t>
      </w:r>
    </w:p>
    <w:p w14:paraId="4611C321" w14:textId="34DFE0C1" w:rsidR="00187243" w:rsidRDefault="00187243">
      <w:pPr>
        <w:pStyle w:val="CommentText"/>
      </w:pPr>
    </w:p>
  </w:comment>
  <w:comment w:id="38" w:author="Jon Whitzman" w:date="2017-04-24T10:20:00Z" w:initials="JW">
    <w:p w14:paraId="20906829" w14:textId="77777777" w:rsidR="00187243" w:rsidRDefault="00187243">
      <w:pPr>
        <w:pStyle w:val="CommentText"/>
      </w:pPr>
      <w:r>
        <w:rPr>
          <w:rStyle w:val="CommentReference"/>
        </w:rPr>
        <w:annotationRef/>
      </w:r>
      <w:r>
        <w:t xml:space="preserve">How about something non-technical like this: </w:t>
      </w:r>
    </w:p>
    <w:p w14:paraId="052FB70A" w14:textId="77777777" w:rsidR="00187243" w:rsidRDefault="00187243">
      <w:pPr>
        <w:pStyle w:val="CommentText"/>
      </w:pPr>
    </w:p>
    <w:p w14:paraId="128DA4E5" w14:textId="77777777" w:rsidR="00187243" w:rsidRDefault="00187243" w:rsidP="00187243">
      <w:pPr>
        <w:pStyle w:val="CommentText"/>
      </w:pPr>
    </w:p>
    <w:p w14:paraId="77AC0C4E" w14:textId="77777777" w:rsidR="00187243" w:rsidRDefault="00187243" w:rsidP="00187243">
      <w:pPr>
        <w:pStyle w:val="CommentText"/>
      </w:pPr>
      <w:r>
        <w:t>“Be sure to read over your work before you send it off to your professor, so you can check that your ideas read as clearly on the page as they sounded in your head”</w:t>
      </w:r>
    </w:p>
    <w:p w14:paraId="09453D40" w14:textId="77777777" w:rsidR="00187243" w:rsidRDefault="00187243" w:rsidP="00187243">
      <w:pPr>
        <w:pStyle w:val="CommentText"/>
      </w:pPr>
    </w:p>
    <w:p w14:paraId="0BBE1E8A" w14:textId="299A0F9E" w:rsidR="00187243" w:rsidRDefault="00187243" w:rsidP="00187243">
      <w:pPr>
        <w:pStyle w:val="CommentText"/>
      </w:pPr>
      <w:r>
        <w:t xml:space="preserve">With the diagnostic, I think it’s important to be more holistic, in part so we can see more clearly what skills they enter the course with. </w:t>
      </w:r>
      <w:bookmarkStart w:id="39" w:name="_GoBack"/>
      <w:bookmarkEnd w:id="39"/>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8195EE" w15:done="0"/>
  <w15:commentEx w15:paraId="567ADA89" w15:done="0"/>
  <w15:commentEx w15:paraId="00496665" w15:done="0"/>
  <w15:commentEx w15:paraId="5CD4E215" w15:done="0"/>
  <w15:commentEx w15:paraId="7166E53F" w15:done="0"/>
  <w15:commentEx w15:paraId="53CD6590" w15:done="0"/>
  <w15:commentEx w15:paraId="28B3A2D2" w15:done="0"/>
  <w15:commentEx w15:paraId="401DB11F" w15:done="0"/>
  <w15:commentEx w15:paraId="53E10E7A" w15:done="0"/>
  <w15:commentEx w15:paraId="0E9B1E49" w15:done="0"/>
  <w15:commentEx w15:paraId="4006E6B9" w15:done="0"/>
  <w15:commentEx w15:paraId="0652B1BC" w15:done="0"/>
  <w15:commentEx w15:paraId="69A80CEF" w15:done="0"/>
  <w15:commentEx w15:paraId="117632B1" w15:done="0"/>
  <w15:commentEx w15:paraId="5EE2DC9A" w15:done="0"/>
  <w15:commentEx w15:paraId="4C85BD05" w15:done="0"/>
  <w15:commentEx w15:paraId="7A5E1E20" w15:done="0"/>
  <w15:commentEx w15:paraId="1ABF1F4A" w15:paraIdParent="7A5E1E20" w15:done="0"/>
  <w15:commentEx w15:paraId="32517428" w15:done="0"/>
  <w15:commentEx w15:paraId="03B376A5" w15:done="0"/>
  <w15:commentEx w15:paraId="40DE3CC3" w15:paraIdParent="03B376A5" w15:done="0"/>
  <w15:commentEx w15:paraId="1B4706F8" w15:done="0"/>
  <w15:commentEx w15:paraId="51E5D8D0" w15:done="0"/>
  <w15:commentEx w15:paraId="158DEAC6" w15:done="0"/>
  <w15:commentEx w15:paraId="13E18756" w15:done="0"/>
  <w15:commentEx w15:paraId="3776BCC9" w15:paraIdParent="13E18756" w15:done="0"/>
  <w15:commentEx w15:paraId="532B5478" w15:done="0"/>
  <w15:commentEx w15:paraId="0278A0A7" w15:paraIdParent="532B5478" w15:done="0"/>
  <w15:commentEx w15:paraId="7B9A5E2D" w15:done="0"/>
  <w15:commentEx w15:paraId="75A7D7DF" w15:paraIdParent="7B9A5E2D" w15:done="0"/>
  <w15:commentEx w15:paraId="4611C321" w15:done="0"/>
  <w15:commentEx w15:paraId="0BBE1E8A" w15:paraIdParent="4611C32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8AB7B" w14:textId="77777777" w:rsidR="003813BB" w:rsidRDefault="003813BB" w:rsidP="003C1808">
      <w:r>
        <w:separator/>
      </w:r>
    </w:p>
  </w:endnote>
  <w:endnote w:type="continuationSeparator" w:id="0">
    <w:p w14:paraId="5FEC7E28" w14:textId="77777777" w:rsidR="003813BB" w:rsidRDefault="003813BB" w:rsidP="003C1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10022FF" w:usb1="C000E47F" w:usb2="00000029" w:usb3="00000000" w:csb0="000001D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libri" w:hAnsi="Calibri"/>
      </w:rPr>
      <w:id w:val="1618494125"/>
      <w:docPartObj>
        <w:docPartGallery w:val="Page Numbers (Bottom of Page)"/>
        <w:docPartUnique/>
      </w:docPartObj>
    </w:sdtPr>
    <w:sdtEndPr>
      <w:rPr>
        <w:color w:val="7F7F7F" w:themeColor="background1" w:themeShade="7F"/>
        <w:spacing w:val="60"/>
      </w:rPr>
    </w:sdtEndPr>
    <w:sdtContent>
      <w:p w14:paraId="2AEE9808" w14:textId="48D86237" w:rsidR="003813BB" w:rsidRPr="003C1808" w:rsidRDefault="003813BB">
        <w:pPr>
          <w:pStyle w:val="Footer"/>
          <w:pBdr>
            <w:top w:val="single" w:sz="4" w:space="1" w:color="D9D9D9" w:themeColor="background1" w:themeShade="D9"/>
          </w:pBdr>
          <w:jc w:val="right"/>
          <w:rPr>
            <w:rFonts w:ascii="Calibri" w:hAnsi="Calibri"/>
          </w:rPr>
        </w:pPr>
        <w:r w:rsidRPr="003C1808">
          <w:rPr>
            <w:rFonts w:ascii="Calibri" w:hAnsi="Calibri"/>
          </w:rPr>
          <w:fldChar w:fldCharType="begin"/>
        </w:r>
        <w:r w:rsidRPr="003C1808">
          <w:rPr>
            <w:rFonts w:ascii="Calibri" w:hAnsi="Calibri"/>
          </w:rPr>
          <w:instrText xml:space="preserve"> PAGE   \* MERGEFORMAT </w:instrText>
        </w:r>
        <w:r w:rsidRPr="003C1808">
          <w:rPr>
            <w:rFonts w:ascii="Calibri" w:hAnsi="Calibri"/>
          </w:rPr>
          <w:fldChar w:fldCharType="separate"/>
        </w:r>
        <w:r w:rsidR="00187243">
          <w:rPr>
            <w:rFonts w:ascii="Calibri" w:hAnsi="Calibri"/>
            <w:noProof/>
          </w:rPr>
          <w:t>21</w:t>
        </w:r>
        <w:r w:rsidRPr="003C1808">
          <w:rPr>
            <w:rFonts w:ascii="Calibri" w:hAnsi="Calibri"/>
            <w:noProof/>
          </w:rPr>
          <w:fldChar w:fldCharType="end"/>
        </w:r>
        <w:r w:rsidRPr="003C1808">
          <w:rPr>
            <w:rFonts w:ascii="Calibri" w:hAnsi="Calibri"/>
          </w:rPr>
          <w:t xml:space="preserve"> | </w:t>
        </w:r>
        <w:r w:rsidRPr="003C1808">
          <w:rPr>
            <w:rFonts w:ascii="Calibri" w:hAnsi="Calibri"/>
            <w:color w:val="7F7F7F" w:themeColor="background1" w:themeShade="7F"/>
            <w:spacing w:val="60"/>
          </w:rPr>
          <w:t>Page</w:t>
        </w:r>
      </w:p>
    </w:sdtContent>
  </w:sdt>
  <w:p w14:paraId="30F18570" w14:textId="77777777" w:rsidR="003813BB" w:rsidRPr="003C1808" w:rsidRDefault="003813BB">
    <w:pPr>
      <w:pStyle w:val="Footer"/>
      <w:rPr>
        <w:rFonts w:ascii="Calibri" w:hAnsi="Calibri"/>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717292" w14:textId="77777777" w:rsidR="003813BB" w:rsidRDefault="003813BB" w:rsidP="003C1808">
      <w:r>
        <w:separator/>
      </w:r>
    </w:p>
  </w:footnote>
  <w:footnote w:type="continuationSeparator" w:id="0">
    <w:p w14:paraId="2FA7151A" w14:textId="77777777" w:rsidR="003813BB" w:rsidRDefault="003813BB" w:rsidP="003C180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43BC4"/>
    <w:multiLevelType w:val="hybridMultilevel"/>
    <w:tmpl w:val="26C01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83D92"/>
    <w:multiLevelType w:val="hybridMultilevel"/>
    <w:tmpl w:val="A41A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D37EE3"/>
    <w:multiLevelType w:val="hybridMultilevel"/>
    <w:tmpl w:val="2AA08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A0E45"/>
    <w:multiLevelType w:val="hybridMultilevel"/>
    <w:tmpl w:val="41A48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01FDD"/>
    <w:multiLevelType w:val="hybridMultilevel"/>
    <w:tmpl w:val="0DC24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0255C1"/>
    <w:multiLevelType w:val="hybridMultilevel"/>
    <w:tmpl w:val="2572D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E2355D"/>
    <w:multiLevelType w:val="hybridMultilevel"/>
    <w:tmpl w:val="C02877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2D771B"/>
    <w:multiLevelType w:val="hybridMultilevel"/>
    <w:tmpl w:val="47D2BA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4BE56E1"/>
    <w:multiLevelType w:val="hybridMultilevel"/>
    <w:tmpl w:val="6EBE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BE1B7D"/>
    <w:multiLevelType w:val="hybridMultilevel"/>
    <w:tmpl w:val="8ACC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1A7807"/>
    <w:multiLevelType w:val="hybridMultilevel"/>
    <w:tmpl w:val="577E1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E764C1"/>
    <w:multiLevelType w:val="hybridMultilevel"/>
    <w:tmpl w:val="3C4CA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BA4E9E"/>
    <w:multiLevelType w:val="hybridMultilevel"/>
    <w:tmpl w:val="99B8B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EF4F9B"/>
    <w:multiLevelType w:val="hybridMultilevel"/>
    <w:tmpl w:val="75304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367A06"/>
    <w:multiLevelType w:val="multilevel"/>
    <w:tmpl w:val="9FE485DA"/>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2674F69"/>
    <w:multiLevelType w:val="hybridMultilevel"/>
    <w:tmpl w:val="68389542"/>
    <w:lvl w:ilvl="0" w:tplc="9B06A5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1443BE"/>
    <w:multiLevelType w:val="multilevel"/>
    <w:tmpl w:val="9FE485DA"/>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6F93D77"/>
    <w:multiLevelType w:val="hybridMultilevel"/>
    <w:tmpl w:val="0422D4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036B7C"/>
    <w:multiLevelType w:val="hybridMultilevel"/>
    <w:tmpl w:val="3364F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59625D"/>
    <w:multiLevelType w:val="hybridMultilevel"/>
    <w:tmpl w:val="1F66120C"/>
    <w:lvl w:ilvl="0" w:tplc="8F845F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E0326C"/>
    <w:multiLevelType w:val="hybridMultilevel"/>
    <w:tmpl w:val="105AC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BC44576"/>
    <w:multiLevelType w:val="hybridMultilevel"/>
    <w:tmpl w:val="0016CCC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62D972EF"/>
    <w:multiLevelType w:val="hybridMultilevel"/>
    <w:tmpl w:val="0990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F46452"/>
    <w:multiLevelType w:val="hybridMultilevel"/>
    <w:tmpl w:val="D1961AE0"/>
    <w:lvl w:ilvl="0" w:tplc="2774DCCA">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4975151"/>
    <w:multiLevelType w:val="hybridMultilevel"/>
    <w:tmpl w:val="1E40D380"/>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FCD62928">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9C0F88"/>
    <w:multiLevelType w:val="hybridMultilevel"/>
    <w:tmpl w:val="EC92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0437D5"/>
    <w:multiLevelType w:val="hybridMultilevel"/>
    <w:tmpl w:val="47BEB54C"/>
    <w:lvl w:ilvl="0" w:tplc="C87CD92A">
      <w:start w:val="1"/>
      <w:numFmt w:val="bullet"/>
      <w:lvlText w:val="•"/>
      <w:lvlJc w:val="left"/>
      <w:pPr>
        <w:tabs>
          <w:tab w:val="num" w:pos="720"/>
        </w:tabs>
        <w:ind w:left="720" w:hanging="360"/>
      </w:pPr>
      <w:rPr>
        <w:rFonts w:ascii="Times New Roman" w:hAnsi="Times New Roman" w:hint="default"/>
      </w:rPr>
    </w:lvl>
    <w:lvl w:ilvl="1" w:tplc="BE84451A">
      <w:numFmt w:val="bullet"/>
      <w:lvlText w:val="•"/>
      <w:lvlJc w:val="left"/>
      <w:pPr>
        <w:tabs>
          <w:tab w:val="num" w:pos="1440"/>
        </w:tabs>
        <w:ind w:left="1440" w:hanging="360"/>
      </w:pPr>
      <w:rPr>
        <w:rFonts w:ascii="Times New Roman" w:hAnsi="Times New Roman" w:hint="default"/>
      </w:rPr>
    </w:lvl>
    <w:lvl w:ilvl="2" w:tplc="73EA3DB4" w:tentative="1">
      <w:start w:val="1"/>
      <w:numFmt w:val="bullet"/>
      <w:lvlText w:val="•"/>
      <w:lvlJc w:val="left"/>
      <w:pPr>
        <w:tabs>
          <w:tab w:val="num" w:pos="2160"/>
        </w:tabs>
        <w:ind w:left="2160" w:hanging="360"/>
      </w:pPr>
      <w:rPr>
        <w:rFonts w:ascii="Times New Roman" w:hAnsi="Times New Roman" w:hint="default"/>
      </w:rPr>
    </w:lvl>
    <w:lvl w:ilvl="3" w:tplc="7B028422" w:tentative="1">
      <w:start w:val="1"/>
      <w:numFmt w:val="bullet"/>
      <w:lvlText w:val="•"/>
      <w:lvlJc w:val="left"/>
      <w:pPr>
        <w:tabs>
          <w:tab w:val="num" w:pos="2880"/>
        </w:tabs>
        <w:ind w:left="2880" w:hanging="360"/>
      </w:pPr>
      <w:rPr>
        <w:rFonts w:ascii="Times New Roman" w:hAnsi="Times New Roman" w:hint="default"/>
      </w:rPr>
    </w:lvl>
    <w:lvl w:ilvl="4" w:tplc="8A7C5726" w:tentative="1">
      <w:start w:val="1"/>
      <w:numFmt w:val="bullet"/>
      <w:lvlText w:val="•"/>
      <w:lvlJc w:val="left"/>
      <w:pPr>
        <w:tabs>
          <w:tab w:val="num" w:pos="3600"/>
        </w:tabs>
        <w:ind w:left="3600" w:hanging="360"/>
      </w:pPr>
      <w:rPr>
        <w:rFonts w:ascii="Times New Roman" w:hAnsi="Times New Roman" w:hint="default"/>
      </w:rPr>
    </w:lvl>
    <w:lvl w:ilvl="5" w:tplc="C9FA0EB8" w:tentative="1">
      <w:start w:val="1"/>
      <w:numFmt w:val="bullet"/>
      <w:lvlText w:val="•"/>
      <w:lvlJc w:val="left"/>
      <w:pPr>
        <w:tabs>
          <w:tab w:val="num" w:pos="4320"/>
        </w:tabs>
        <w:ind w:left="4320" w:hanging="360"/>
      </w:pPr>
      <w:rPr>
        <w:rFonts w:ascii="Times New Roman" w:hAnsi="Times New Roman" w:hint="default"/>
      </w:rPr>
    </w:lvl>
    <w:lvl w:ilvl="6" w:tplc="F3BAAB24" w:tentative="1">
      <w:start w:val="1"/>
      <w:numFmt w:val="bullet"/>
      <w:lvlText w:val="•"/>
      <w:lvlJc w:val="left"/>
      <w:pPr>
        <w:tabs>
          <w:tab w:val="num" w:pos="5040"/>
        </w:tabs>
        <w:ind w:left="5040" w:hanging="360"/>
      </w:pPr>
      <w:rPr>
        <w:rFonts w:ascii="Times New Roman" w:hAnsi="Times New Roman" w:hint="default"/>
      </w:rPr>
    </w:lvl>
    <w:lvl w:ilvl="7" w:tplc="33025664" w:tentative="1">
      <w:start w:val="1"/>
      <w:numFmt w:val="bullet"/>
      <w:lvlText w:val="•"/>
      <w:lvlJc w:val="left"/>
      <w:pPr>
        <w:tabs>
          <w:tab w:val="num" w:pos="5760"/>
        </w:tabs>
        <w:ind w:left="5760" w:hanging="360"/>
      </w:pPr>
      <w:rPr>
        <w:rFonts w:ascii="Times New Roman" w:hAnsi="Times New Roman" w:hint="default"/>
      </w:rPr>
    </w:lvl>
    <w:lvl w:ilvl="8" w:tplc="C86A0DAA" w:tentative="1">
      <w:start w:val="1"/>
      <w:numFmt w:val="bullet"/>
      <w:lvlText w:val="•"/>
      <w:lvlJc w:val="left"/>
      <w:pPr>
        <w:tabs>
          <w:tab w:val="num" w:pos="6480"/>
        </w:tabs>
        <w:ind w:left="6480" w:hanging="360"/>
      </w:pPr>
      <w:rPr>
        <w:rFonts w:ascii="Times New Roman" w:hAnsi="Times New Roman" w:hint="default"/>
      </w:rPr>
    </w:lvl>
  </w:abstractNum>
  <w:abstractNum w:abstractNumId="27">
    <w:nsid w:val="6AA80DE7"/>
    <w:multiLevelType w:val="hybridMultilevel"/>
    <w:tmpl w:val="0C407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F517CC"/>
    <w:multiLevelType w:val="hybridMultilevel"/>
    <w:tmpl w:val="FEC21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140B2B"/>
    <w:multiLevelType w:val="hybridMultilevel"/>
    <w:tmpl w:val="36C47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6509D2"/>
    <w:multiLevelType w:val="hybridMultilevel"/>
    <w:tmpl w:val="F6C8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6D0D6E"/>
    <w:multiLevelType w:val="hybridMultilevel"/>
    <w:tmpl w:val="D35E4D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3"/>
  </w:num>
  <w:num w:numId="2">
    <w:abstractNumId w:val="30"/>
  </w:num>
  <w:num w:numId="3">
    <w:abstractNumId w:val="3"/>
  </w:num>
  <w:num w:numId="4">
    <w:abstractNumId w:val="25"/>
  </w:num>
  <w:num w:numId="5">
    <w:abstractNumId w:val="12"/>
  </w:num>
  <w:num w:numId="6">
    <w:abstractNumId w:val="11"/>
  </w:num>
  <w:num w:numId="7">
    <w:abstractNumId w:val="8"/>
  </w:num>
  <w:num w:numId="8">
    <w:abstractNumId w:val="22"/>
  </w:num>
  <w:num w:numId="9">
    <w:abstractNumId w:val="1"/>
  </w:num>
  <w:num w:numId="10">
    <w:abstractNumId w:val="17"/>
  </w:num>
  <w:num w:numId="11">
    <w:abstractNumId w:val="15"/>
  </w:num>
  <w:num w:numId="12">
    <w:abstractNumId w:val="10"/>
  </w:num>
  <w:num w:numId="13">
    <w:abstractNumId w:val="0"/>
  </w:num>
  <w:num w:numId="14">
    <w:abstractNumId w:val="2"/>
  </w:num>
  <w:num w:numId="15">
    <w:abstractNumId w:val="26"/>
  </w:num>
  <w:num w:numId="16">
    <w:abstractNumId w:val="5"/>
  </w:num>
  <w:num w:numId="17">
    <w:abstractNumId w:val="18"/>
  </w:num>
  <w:num w:numId="18">
    <w:abstractNumId w:val="28"/>
  </w:num>
  <w:num w:numId="19">
    <w:abstractNumId w:val="4"/>
  </w:num>
  <w:num w:numId="20">
    <w:abstractNumId w:val="13"/>
  </w:num>
  <w:num w:numId="21">
    <w:abstractNumId w:val="9"/>
  </w:num>
  <w:num w:numId="22">
    <w:abstractNumId w:val="29"/>
  </w:num>
  <w:num w:numId="23">
    <w:abstractNumId w:val="6"/>
  </w:num>
  <w:num w:numId="24">
    <w:abstractNumId w:val="7"/>
  </w:num>
  <w:num w:numId="25">
    <w:abstractNumId w:val="20"/>
  </w:num>
  <w:num w:numId="26">
    <w:abstractNumId w:val="24"/>
  </w:num>
  <w:num w:numId="27">
    <w:abstractNumId w:val="14"/>
  </w:num>
  <w:num w:numId="28">
    <w:abstractNumId w:val="16"/>
  </w:num>
  <w:num w:numId="29">
    <w:abstractNumId w:val="27"/>
  </w:num>
  <w:num w:numId="30">
    <w:abstractNumId w:val="19"/>
  </w:num>
  <w:num w:numId="31">
    <w:abstractNumId w:val="21"/>
  </w:num>
  <w:num w:numId="32">
    <w:abstractNumId w:val="31"/>
  </w:num>
  <w:numIdMacAtCleanup w:val="2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rie Galsworthy">
    <w15:presenceInfo w15:providerId="AD" w15:userId="S-1-5-21-3878558420-2716598543-3751540048-152655"/>
  </w15:person>
  <w15:person w15:author="Jon Whitzman">
    <w15:presenceInfo w15:providerId="Windows Live" w15:userId="8bbdf5ece53187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585"/>
    <w:rsid w:val="00007E7A"/>
    <w:rsid w:val="00016BDE"/>
    <w:rsid w:val="00044BD7"/>
    <w:rsid w:val="000551BB"/>
    <w:rsid w:val="00082FFA"/>
    <w:rsid w:val="00097DEF"/>
    <w:rsid w:val="000A6540"/>
    <w:rsid w:val="000B733B"/>
    <w:rsid w:val="000D0859"/>
    <w:rsid w:val="000F65F4"/>
    <w:rsid w:val="000F7292"/>
    <w:rsid w:val="00100D4D"/>
    <w:rsid w:val="00103BDF"/>
    <w:rsid w:val="00127B61"/>
    <w:rsid w:val="001417F8"/>
    <w:rsid w:val="00150056"/>
    <w:rsid w:val="0015581D"/>
    <w:rsid w:val="00165526"/>
    <w:rsid w:val="00174350"/>
    <w:rsid w:val="00176F05"/>
    <w:rsid w:val="00182462"/>
    <w:rsid w:val="001852C2"/>
    <w:rsid w:val="00187243"/>
    <w:rsid w:val="00191F0B"/>
    <w:rsid w:val="001B1415"/>
    <w:rsid w:val="001B44E6"/>
    <w:rsid w:val="001C6AF8"/>
    <w:rsid w:val="001E0A6B"/>
    <w:rsid w:val="001E5A15"/>
    <w:rsid w:val="001F319A"/>
    <w:rsid w:val="001F340F"/>
    <w:rsid w:val="0022445B"/>
    <w:rsid w:val="00290666"/>
    <w:rsid w:val="00293F14"/>
    <w:rsid w:val="00294762"/>
    <w:rsid w:val="002C7388"/>
    <w:rsid w:val="002C7CD9"/>
    <w:rsid w:val="002D4B32"/>
    <w:rsid w:val="002E54DA"/>
    <w:rsid w:val="002F2CFA"/>
    <w:rsid w:val="003207F0"/>
    <w:rsid w:val="00333A7E"/>
    <w:rsid w:val="003570AB"/>
    <w:rsid w:val="00366BB4"/>
    <w:rsid w:val="003813BB"/>
    <w:rsid w:val="003916FD"/>
    <w:rsid w:val="0039467F"/>
    <w:rsid w:val="003947ED"/>
    <w:rsid w:val="0039482D"/>
    <w:rsid w:val="00394982"/>
    <w:rsid w:val="003A4818"/>
    <w:rsid w:val="003A6198"/>
    <w:rsid w:val="003C00A1"/>
    <w:rsid w:val="003C1808"/>
    <w:rsid w:val="003C69BD"/>
    <w:rsid w:val="003D3E35"/>
    <w:rsid w:val="003E3363"/>
    <w:rsid w:val="003E57FF"/>
    <w:rsid w:val="00404BCA"/>
    <w:rsid w:val="00405CA1"/>
    <w:rsid w:val="00407DD1"/>
    <w:rsid w:val="00417A4F"/>
    <w:rsid w:val="004271B0"/>
    <w:rsid w:val="004429B3"/>
    <w:rsid w:val="00475053"/>
    <w:rsid w:val="004770AE"/>
    <w:rsid w:val="004A17DF"/>
    <w:rsid w:val="004A2718"/>
    <w:rsid w:val="004A5AC3"/>
    <w:rsid w:val="004A67B1"/>
    <w:rsid w:val="004E3563"/>
    <w:rsid w:val="004F1FC1"/>
    <w:rsid w:val="004F3892"/>
    <w:rsid w:val="0050433E"/>
    <w:rsid w:val="00504C6F"/>
    <w:rsid w:val="00510865"/>
    <w:rsid w:val="00531305"/>
    <w:rsid w:val="00531D00"/>
    <w:rsid w:val="0055771E"/>
    <w:rsid w:val="00560185"/>
    <w:rsid w:val="00562AE9"/>
    <w:rsid w:val="005747AB"/>
    <w:rsid w:val="00596462"/>
    <w:rsid w:val="005A218C"/>
    <w:rsid w:val="005B28DD"/>
    <w:rsid w:val="005D1557"/>
    <w:rsid w:val="005D36EB"/>
    <w:rsid w:val="005F1E69"/>
    <w:rsid w:val="00604673"/>
    <w:rsid w:val="0060748B"/>
    <w:rsid w:val="0061364D"/>
    <w:rsid w:val="00616648"/>
    <w:rsid w:val="00623595"/>
    <w:rsid w:val="00634422"/>
    <w:rsid w:val="00644493"/>
    <w:rsid w:val="0065444E"/>
    <w:rsid w:val="00674214"/>
    <w:rsid w:val="00674936"/>
    <w:rsid w:val="00681D26"/>
    <w:rsid w:val="006A1CA6"/>
    <w:rsid w:val="006A3443"/>
    <w:rsid w:val="006C1F1E"/>
    <w:rsid w:val="006C3F83"/>
    <w:rsid w:val="006E22DC"/>
    <w:rsid w:val="006E3682"/>
    <w:rsid w:val="00713FD5"/>
    <w:rsid w:val="007528C6"/>
    <w:rsid w:val="00782A55"/>
    <w:rsid w:val="00784217"/>
    <w:rsid w:val="00785EB7"/>
    <w:rsid w:val="00790729"/>
    <w:rsid w:val="007A1810"/>
    <w:rsid w:val="007B6D10"/>
    <w:rsid w:val="007B77F3"/>
    <w:rsid w:val="007C0E63"/>
    <w:rsid w:val="007D5F6D"/>
    <w:rsid w:val="008033E8"/>
    <w:rsid w:val="008522D7"/>
    <w:rsid w:val="00856795"/>
    <w:rsid w:val="00856A54"/>
    <w:rsid w:val="0088682A"/>
    <w:rsid w:val="00891D92"/>
    <w:rsid w:val="008A13EF"/>
    <w:rsid w:val="008B0FCC"/>
    <w:rsid w:val="008B4959"/>
    <w:rsid w:val="008B4DB3"/>
    <w:rsid w:val="008C027E"/>
    <w:rsid w:val="008E37E6"/>
    <w:rsid w:val="008E6F8F"/>
    <w:rsid w:val="009001A9"/>
    <w:rsid w:val="00916C75"/>
    <w:rsid w:val="00921B7D"/>
    <w:rsid w:val="0092337A"/>
    <w:rsid w:val="0094229F"/>
    <w:rsid w:val="00946585"/>
    <w:rsid w:val="00956B15"/>
    <w:rsid w:val="009743C4"/>
    <w:rsid w:val="00985751"/>
    <w:rsid w:val="009919E9"/>
    <w:rsid w:val="0099279C"/>
    <w:rsid w:val="009A6B73"/>
    <w:rsid w:val="009D6F96"/>
    <w:rsid w:val="009E730E"/>
    <w:rsid w:val="00A14B47"/>
    <w:rsid w:val="00A17BA2"/>
    <w:rsid w:val="00A55B15"/>
    <w:rsid w:val="00A64CFE"/>
    <w:rsid w:val="00A700A3"/>
    <w:rsid w:val="00A707DD"/>
    <w:rsid w:val="00A81937"/>
    <w:rsid w:val="00A92962"/>
    <w:rsid w:val="00AA6F27"/>
    <w:rsid w:val="00AB7EC6"/>
    <w:rsid w:val="00AC05F3"/>
    <w:rsid w:val="00AC16C0"/>
    <w:rsid w:val="00AD0DE3"/>
    <w:rsid w:val="00AE1F23"/>
    <w:rsid w:val="00B109E9"/>
    <w:rsid w:val="00B2353A"/>
    <w:rsid w:val="00B42637"/>
    <w:rsid w:val="00B429AE"/>
    <w:rsid w:val="00B552B1"/>
    <w:rsid w:val="00B65A6A"/>
    <w:rsid w:val="00B67D66"/>
    <w:rsid w:val="00B9206B"/>
    <w:rsid w:val="00B967DD"/>
    <w:rsid w:val="00B97D7D"/>
    <w:rsid w:val="00BA0713"/>
    <w:rsid w:val="00BD4137"/>
    <w:rsid w:val="00BF0187"/>
    <w:rsid w:val="00C00754"/>
    <w:rsid w:val="00C02760"/>
    <w:rsid w:val="00C03FDB"/>
    <w:rsid w:val="00C057A8"/>
    <w:rsid w:val="00C115E2"/>
    <w:rsid w:val="00C30FF1"/>
    <w:rsid w:val="00C4148A"/>
    <w:rsid w:val="00C429BB"/>
    <w:rsid w:val="00C459C2"/>
    <w:rsid w:val="00C55578"/>
    <w:rsid w:val="00C5580B"/>
    <w:rsid w:val="00C6777D"/>
    <w:rsid w:val="00C7486D"/>
    <w:rsid w:val="00C86D0D"/>
    <w:rsid w:val="00CA2110"/>
    <w:rsid w:val="00CA5FBB"/>
    <w:rsid w:val="00CA75F1"/>
    <w:rsid w:val="00CC1CF2"/>
    <w:rsid w:val="00CD68AC"/>
    <w:rsid w:val="00CE1191"/>
    <w:rsid w:val="00CE732B"/>
    <w:rsid w:val="00CF1C06"/>
    <w:rsid w:val="00CF566A"/>
    <w:rsid w:val="00D26512"/>
    <w:rsid w:val="00D413CC"/>
    <w:rsid w:val="00D440EF"/>
    <w:rsid w:val="00D478AE"/>
    <w:rsid w:val="00D675C5"/>
    <w:rsid w:val="00D84FFE"/>
    <w:rsid w:val="00D90337"/>
    <w:rsid w:val="00DB0EFF"/>
    <w:rsid w:val="00DB3612"/>
    <w:rsid w:val="00DB52FC"/>
    <w:rsid w:val="00DB7C3C"/>
    <w:rsid w:val="00DB7D50"/>
    <w:rsid w:val="00DC3797"/>
    <w:rsid w:val="00DD766F"/>
    <w:rsid w:val="00DE2C8D"/>
    <w:rsid w:val="00DE2FD7"/>
    <w:rsid w:val="00DE6EEB"/>
    <w:rsid w:val="00DF7337"/>
    <w:rsid w:val="00E1466A"/>
    <w:rsid w:val="00E176D9"/>
    <w:rsid w:val="00E31C32"/>
    <w:rsid w:val="00E403DC"/>
    <w:rsid w:val="00E4259F"/>
    <w:rsid w:val="00E43DE6"/>
    <w:rsid w:val="00E475AB"/>
    <w:rsid w:val="00E659A2"/>
    <w:rsid w:val="00E73230"/>
    <w:rsid w:val="00E815CB"/>
    <w:rsid w:val="00E85F17"/>
    <w:rsid w:val="00EA0EB2"/>
    <w:rsid w:val="00EA41B2"/>
    <w:rsid w:val="00EA7D39"/>
    <w:rsid w:val="00EB7DA3"/>
    <w:rsid w:val="00EE4A0F"/>
    <w:rsid w:val="00F006E8"/>
    <w:rsid w:val="00F03658"/>
    <w:rsid w:val="00F25426"/>
    <w:rsid w:val="00F35F0D"/>
    <w:rsid w:val="00F37480"/>
    <w:rsid w:val="00F402CF"/>
    <w:rsid w:val="00F4129B"/>
    <w:rsid w:val="00F6680F"/>
    <w:rsid w:val="00F87020"/>
    <w:rsid w:val="00F91DCF"/>
    <w:rsid w:val="00FA6D2D"/>
    <w:rsid w:val="00FB2A1E"/>
    <w:rsid w:val="00FF1BED"/>
    <w:rsid w:val="00FF3E64"/>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0CDA54"/>
  <w15:chartTrackingRefBased/>
  <w15:docId w15:val="{69C7FA52-EE33-4BD4-BF4D-50631B2A1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148A"/>
    <w:pPr>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DE2FD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E2FD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16BD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65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E2FD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E2FD7"/>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39482D"/>
    <w:rPr>
      <w:color w:val="0000FF" w:themeColor="hyperlink"/>
      <w:u w:val="single"/>
    </w:rPr>
  </w:style>
  <w:style w:type="paragraph" w:styleId="BalloonText">
    <w:name w:val="Balloon Text"/>
    <w:basedOn w:val="Normal"/>
    <w:link w:val="BalloonTextChar"/>
    <w:uiPriority w:val="99"/>
    <w:semiHidden/>
    <w:unhideWhenUsed/>
    <w:rsid w:val="001417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17F8"/>
    <w:rPr>
      <w:rFonts w:ascii="Segoe UI" w:hAnsi="Segoe UI" w:cs="Segoe UI"/>
      <w:sz w:val="18"/>
      <w:szCs w:val="18"/>
    </w:rPr>
  </w:style>
  <w:style w:type="paragraph" w:styleId="NormalWeb">
    <w:name w:val="Normal (Web)"/>
    <w:basedOn w:val="Normal"/>
    <w:uiPriority w:val="99"/>
    <w:unhideWhenUsed/>
    <w:rsid w:val="001417F8"/>
    <w:pPr>
      <w:spacing w:before="100" w:beforeAutospacing="1" w:after="100" w:afterAutospacing="1"/>
    </w:pPr>
    <w:rPr>
      <w:rFonts w:eastAsia="Times New Roman"/>
    </w:rPr>
  </w:style>
  <w:style w:type="paragraph" w:styleId="ListParagraph">
    <w:name w:val="List Paragraph"/>
    <w:basedOn w:val="Normal"/>
    <w:uiPriority w:val="34"/>
    <w:qFormat/>
    <w:rsid w:val="005B28DD"/>
    <w:pPr>
      <w:ind w:left="720"/>
      <w:contextualSpacing/>
    </w:pPr>
  </w:style>
  <w:style w:type="character" w:styleId="FollowedHyperlink">
    <w:name w:val="FollowedHyperlink"/>
    <w:basedOn w:val="DefaultParagraphFont"/>
    <w:uiPriority w:val="99"/>
    <w:semiHidden/>
    <w:unhideWhenUsed/>
    <w:rsid w:val="00856A54"/>
    <w:rPr>
      <w:color w:val="800080" w:themeColor="followedHyperlink"/>
      <w:u w:val="single"/>
    </w:rPr>
  </w:style>
  <w:style w:type="character" w:styleId="CommentReference">
    <w:name w:val="annotation reference"/>
    <w:basedOn w:val="DefaultParagraphFont"/>
    <w:uiPriority w:val="99"/>
    <w:semiHidden/>
    <w:unhideWhenUsed/>
    <w:rsid w:val="004A17DF"/>
    <w:rPr>
      <w:sz w:val="16"/>
      <w:szCs w:val="16"/>
    </w:rPr>
  </w:style>
  <w:style w:type="paragraph" w:styleId="CommentText">
    <w:name w:val="annotation text"/>
    <w:basedOn w:val="Normal"/>
    <w:link w:val="CommentTextChar"/>
    <w:uiPriority w:val="99"/>
    <w:semiHidden/>
    <w:unhideWhenUsed/>
    <w:rsid w:val="004A17DF"/>
    <w:rPr>
      <w:sz w:val="20"/>
      <w:szCs w:val="20"/>
    </w:rPr>
  </w:style>
  <w:style w:type="character" w:customStyle="1" w:styleId="CommentTextChar">
    <w:name w:val="Comment Text Char"/>
    <w:basedOn w:val="DefaultParagraphFont"/>
    <w:link w:val="CommentText"/>
    <w:uiPriority w:val="99"/>
    <w:semiHidden/>
    <w:rsid w:val="004A17DF"/>
    <w:rPr>
      <w:sz w:val="20"/>
      <w:szCs w:val="20"/>
    </w:rPr>
  </w:style>
  <w:style w:type="paragraph" w:styleId="CommentSubject">
    <w:name w:val="annotation subject"/>
    <w:basedOn w:val="CommentText"/>
    <w:next w:val="CommentText"/>
    <w:link w:val="CommentSubjectChar"/>
    <w:uiPriority w:val="99"/>
    <w:semiHidden/>
    <w:unhideWhenUsed/>
    <w:rsid w:val="004A17DF"/>
    <w:rPr>
      <w:b/>
      <w:bCs/>
    </w:rPr>
  </w:style>
  <w:style w:type="character" w:customStyle="1" w:styleId="CommentSubjectChar">
    <w:name w:val="Comment Subject Char"/>
    <w:basedOn w:val="CommentTextChar"/>
    <w:link w:val="CommentSubject"/>
    <w:uiPriority w:val="99"/>
    <w:semiHidden/>
    <w:rsid w:val="004A17DF"/>
    <w:rPr>
      <w:b/>
      <w:bCs/>
      <w:sz w:val="20"/>
      <w:szCs w:val="20"/>
    </w:rPr>
  </w:style>
  <w:style w:type="paragraph" w:styleId="NoSpacing">
    <w:name w:val="No Spacing"/>
    <w:uiPriority w:val="1"/>
    <w:qFormat/>
    <w:rsid w:val="008A13EF"/>
    <w:pPr>
      <w:spacing w:after="0" w:line="240" w:lineRule="auto"/>
    </w:pPr>
  </w:style>
  <w:style w:type="character" w:styleId="Strong">
    <w:name w:val="Strong"/>
    <w:basedOn w:val="DefaultParagraphFont"/>
    <w:uiPriority w:val="22"/>
    <w:qFormat/>
    <w:rsid w:val="00DC3797"/>
    <w:rPr>
      <w:b/>
      <w:bCs/>
    </w:rPr>
  </w:style>
  <w:style w:type="paragraph" w:customStyle="1" w:styleId="p1">
    <w:name w:val="p1"/>
    <w:basedOn w:val="Normal"/>
    <w:rsid w:val="00C4148A"/>
    <w:rPr>
      <w:rFonts w:ascii="Verdana" w:hAnsi="Verdana"/>
      <w:sz w:val="15"/>
      <w:szCs w:val="15"/>
    </w:rPr>
  </w:style>
  <w:style w:type="paragraph" w:customStyle="1" w:styleId="p2">
    <w:name w:val="p2"/>
    <w:basedOn w:val="Normal"/>
    <w:rsid w:val="00C4148A"/>
    <w:rPr>
      <w:rFonts w:ascii="Verdana" w:hAnsi="Verdana"/>
      <w:sz w:val="15"/>
      <w:szCs w:val="15"/>
    </w:rPr>
  </w:style>
  <w:style w:type="character" w:customStyle="1" w:styleId="apple-converted-space">
    <w:name w:val="apple-converted-space"/>
    <w:basedOn w:val="DefaultParagraphFont"/>
    <w:rsid w:val="00C4148A"/>
  </w:style>
  <w:style w:type="character" w:customStyle="1" w:styleId="Heading3Char">
    <w:name w:val="Heading 3 Char"/>
    <w:basedOn w:val="DefaultParagraphFont"/>
    <w:link w:val="Heading3"/>
    <w:uiPriority w:val="9"/>
    <w:semiHidden/>
    <w:rsid w:val="00016BDE"/>
    <w:rPr>
      <w:rFonts w:asciiTheme="majorHAnsi" w:eastAsiaTheme="majorEastAsia" w:hAnsiTheme="majorHAnsi" w:cstheme="majorBidi"/>
      <w:color w:val="243F60" w:themeColor="accent1" w:themeShade="7F"/>
      <w:sz w:val="24"/>
      <w:szCs w:val="24"/>
      <w:lang w:val="en-US"/>
    </w:rPr>
  </w:style>
  <w:style w:type="paragraph" w:styleId="Header">
    <w:name w:val="header"/>
    <w:basedOn w:val="Normal"/>
    <w:link w:val="HeaderChar"/>
    <w:uiPriority w:val="99"/>
    <w:unhideWhenUsed/>
    <w:rsid w:val="003C1808"/>
    <w:pPr>
      <w:tabs>
        <w:tab w:val="center" w:pos="4680"/>
        <w:tab w:val="right" w:pos="9360"/>
      </w:tabs>
    </w:pPr>
  </w:style>
  <w:style w:type="character" w:customStyle="1" w:styleId="HeaderChar">
    <w:name w:val="Header Char"/>
    <w:basedOn w:val="DefaultParagraphFont"/>
    <w:link w:val="Header"/>
    <w:uiPriority w:val="99"/>
    <w:rsid w:val="003C1808"/>
    <w:rPr>
      <w:rFonts w:ascii="Times New Roman" w:hAnsi="Times New Roman" w:cs="Times New Roman"/>
      <w:sz w:val="24"/>
      <w:szCs w:val="24"/>
      <w:lang w:val="en-US"/>
    </w:rPr>
  </w:style>
  <w:style w:type="paragraph" w:styleId="Footer">
    <w:name w:val="footer"/>
    <w:basedOn w:val="Normal"/>
    <w:link w:val="FooterChar"/>
    <w:uiPriority w:val="99"/>
    <w:unhideWhenUsed/>
    <w:rsid w:val="003C1808"/>
    <w:pPr>
      <w:tabs>
        <w:tab w:val="center" w:pos="4680"/>
        <w:tab w:val="right" w:pos="9360"/>
      </w:tabs>
    </w:pPr>
  </w:style>
  <w:style w:type="character" w:customStyle="1" w:styleId="FooterChar">
    <w:name w:val="Footer Char"/>
    <w:basedOn w:val="DefaultParagraphFont"/>
    <w:link w:val="Footer"/>
    <w:uiPriority w:val="99"/>
    <w:rsid w:val="003C1808"/>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6154">
      <w:bodyDiv w:val="1"/>
      <w:marLeft w:val="0"/>
      <w:marRight w:val="0"/>
      <w:marTop w:val="0"/>
      <w:marBottom w:val="0"/>
      <w:divBdr>
        <w:top w:val="none" w:sz="0" w:space="0" w:color="auto"/>
        <w:left w:val="none" w:sz="0" w:space="0" w:color="auto"/>
        <w:bottom w:val="none" w:sz="0" w:space="0" w:color="auto"/>
        <w:right w:val="none" w:sz="0" w:space="0" w:color="auto"/>
      </w:divBdr>
    </w:div>
    <w:div w:id="45301173">
      <w:bodyDiv w:val="1"/>
      <w:marLeft w:val="0"/>
      <w:marRight w:val="0"/>
      <w:marTop w:val="0"/>
      <w:marBottom w:val="0"/>
      <w:divBdr>
        <w:top w:val="none" w:sz="0" w:space="0" w:color="auto"/>
        <w:left w:val="none" w:sz="0" w:space="0" w:color="auto"/>
        <w:bottom w:val="none" w:sz="0" w:space="0" w:color="auto"/>
        <w:right w:val="none" w:sz="0" w:space="0" w:color="auto"/>
      </w:divBdr>
    </w:div>
    <w:div w:id="252205947">
      <w:bodyDiv w:val="1"/>
      <w:marLeft w:val="0"/>
      <w:marRight w:val="0"/>
      <w:marTop w:val="0"/>
      <w:marBottom w:val="0"/>
      <w:divBdr>
        <w:top w:val="none" w:sz="0" w:space="0" w:color="auto"/>
        <w:left w:val="none" w:sz="0" w:space="0" w:color="auto"/>
        <w:bottom w:val="none" w:sz="0" w:space="0" w:color="auto"/>
        <w:right w:val="none" w:sz="0" w:space="0" w:color="auto"/>
      </w:divBdr>
    </w:div>
    <w:div w:id="343016585">
      <w:bodyDiv w:val="1"/>
      <w:marLeft w:val="0"/>
      <w:marRight w:val="0"/>
      <w:marTop w:val="0"/>
      <w:marBottom w:val="0"/>
      <w:divBdr>
        <w:top w:val="none" w:sz="0" w:space="0" w:color="auto"/>
        <w:left w:val="none" w:sz="0" w:space="0" w:color="auto"/>
        <w:bottom w:val="none" w:sz="0" w:space="0" w:color="auto"/>
        <w:right w:val="none" w:sz="0" w:space="0" w:color="auto"/>
      </w:divBdr>
    </w:div>
    <w:div w:id="378945393">
      <w:bodyDiv w:val="1"/>
      <w:marLeft w:val="0"/>
      <w:marRight w:val="0"/>
      <w:marTop w:val="0"/>
      <w:marBottom w:val="0"/>
      <w:divBdr>
        <w:top w:val="none" w:sz="0" w:space="0" w:color="auto"/>
        <w:left w:val="none" w:sz="0" w:space="0" w:color="auto"/>
        <w:bottom w:val="none" w:sz="0" w:space="0" w:color="auto"/>
        <w:right w:val="none" w:sz="0" w:space="0" w:color="auto"/>
      </w:divBdr>
    </w:div>
    <w:div w:id="467282492">
      <w:bodyDiv w:val="1"/>
      <w:marLeft w:val="0"/>
      <w:marRight w:val="0"/>
      <w:marTop w:val="0"/>
      <w:marBottom w:val="0"/>
      <w:divBdr>
        <w:top w:val="none" w:sz="0" w:space="0" w:color="auto"/>
        <w:left w:val="none" w:sz="0" w:space="0" w:color="auto"/>
        <w:bottom w:val="none" w:sz="0" w:space="0" w:color="auto"/>
        <w:right w:val="none" w:sz="0" w:space="0" w:color="auto"/>
      </w:divBdr>
    </w:div>
    <w:div w:id="580406111">
      <w:bodyDiv w:val="1"/>
      <w:marLeft w:val="0"/>
      <w:marRight w:val="0"/>
      <w:marTop w:val="0"/>
      <w:marBottom w:val="0"/>
      <w:divBdr>
        <w:top w:val="none" w:sz="0" w:space="0" w:color="auto"/>
        <w:left w:val="none" w:sz="0" w:space="0" w:color="auto"/>
        <w:bottom w:val="none" w:sz="0" w:space="0" w:color="auto"/>
        <w:right w:val="none" w:sz="0" w:space="0" w:color="auto"/>
      </w:divBdr>
    </w:div>
    <w:div w:id="605844038">
      <w:bodyDiv w:val="1"/>
      <w:marLeft w:val="0"/>
      <w:marRight w:val="0"/>
      <w:marTop w:val="0"/>
      <w:marBottom w:val="0"/>
      <w:divBdr>
        <w:top w:val="none" w:sz="0" w:space="0" w:color="auto"/>
        <w:left w:val="none" w:sz="0" w:space="0" w:color="auto"/>
        <w:bottom w:val="none" w:sz="0" w:space="0" w:color="auto"/>
        <w:right w:val="none" w:sz="0" w:space="0" w:color="auto"/>
      </w:divBdr>
    </w:div>
    <w:div w:id="697389896">
      <w:bodyDiv w:val="1"/>
      <w:marLeft w:val="0"/>
      <w:marRight w:val="0"/>
      <w:marTop w:val="0"/>
      <w:marBottom w:val="0"/>
      <w:divBdr>
        <w:top w:val="none" w:sz="0" w:space="0" w:color="auto"/>
        <w:left w:val="none" w:sz="0" w:space="0" w:color="auto"/>
        <w:bottom w:val="none" w:sz="0" w:space="0" w:color="auto"/>
        <w:right w:val="none" w:sz="0" w:space="0" w:color="auto"/>
      </w:divBdr>
      <w:divsChild>
        <w:div w:id="1294405909">
          <w:marLeft w:val="1166"/>
          <w:marRight w:val="0"/>
          <w:marTop w:val="0"/>
          <w:marBottom w:val="0"/>
          <w:divBdr>
            <w:top w:val="none" w:sz="0" w:space="0" w:color="auto"/>
            <w:left w:val="none" w:sz="0" w:space="0" w:color="auto"/>
            <w:bottom w:val="none" w:sz="0" w:space="0" w:color="auto"/>
            <w:right w:val="none" w:sz="0" w:space="0" w:color="auto"/>
          </w:divBdr>
        </w:div>
        <w:div w:id="1922182526">
          <w:marLeft w:val="1166"/>
          <w:marRight w:val="0"/>
          <w:marTop w:val="0"/>
          <w:marBottom w:val="0"/>
          <w:divBdr>
            <w:top w:val="none" w:sz="0" w:space="0" w:color="auto"/>
            <w:left w:val="none" w:sz="0" w:space="0" w:color="auto"/>
            <w:bottom w:val="none" w:sz="0" w:space="0" w:color="auto"/>
            <w:right w:val="none" w:sz="0" w:space="0" w:color="auto"/>
          </w:divBdr>
        </w:div>
        <w:div w:id="1892763278">
          <w:marLeft w:val="1166"/>
          <w:marRight w:val="0"/>
          <w:marTop w:val="0"/>
          <w:marBottom w:val="0"/>
          <w:divBdr>
            <w:top w:val="none" w:sz="0" w:space="0" w:color="auto"/>
            <w:left w:val="none" w:sz="0" w:space="0" w:color="auto"/>
            <w:bottom w:val="none" w:sz="0" w:space="0" w:color="auto"/>
            <w:right w:val="none" w:sz="0" w:space="0" w:color="auto"/>
          </w:divBdr>
        </w:div>
        <w:div w:id="1232277415">
          <w:marLeft w:val="1166"/>
          <w:marRight w:val="0"/>
          <w:marTop w:val="0"/>
          <w:marBottom w:val="0"/>
          <w:divBdr>
            <w:top w:val="none" w:sz="0" w:space="0" w:color="auto"/>
            <w:left w:val="none" w:sz="0" w:space="0" w:color="auto"/>
            <w:bottom w:val="none" w:sz="0" w:space="0" w:color="auto"/>
            <w:right w:val="none" w:sz="0" w:space="0" w:color="auto"/>
          </w:divBdr>
        </w:div>
        <w:div w:id="1323196064">
          <w:marLeft w:val="1166"/>
          <w:marRight w:val="0"/>
          <w:marTop w:val="0"/>
          <w:marBottom w:val="0"/>
          <w:divBdr>
            <w:top w:val="none" w:sz="0" w:space="0" w:color="auto"/>
            <w:left w:val="none" w:sz="0" w:space="0" w:color="auto"/>
            <w:bottom w:val="none" w:sz="0" w:space="0" w:color="auto"/>
            <w:right w:val="none" w:sz="0" w:space="0" w:color="auto"/>
          </w:divBdr>
        </w:div>
        <w:div w:id="556822277">
          <w:marLeft w:val="1166"/>
          <w:marRight w:val="0"/>
          <w:marTop w:val="0"/>
          <w:marBottom w:val="0"/>
          <w:divBdr>
            <w:top w:val="none" w:sz="0" w:space="0" w:color="auto"/>
            <w:left w:val="none" w:sz="0" w:space="0" w:color="auto"/>
            <w:bottom w:val="none" w:sz="0" w:space="0" w:color="auto"/>
            <w:right w:val="none" w:sz="0" w:space="0" w:color="auto"/>
          </w:divBdr>
        </w:div>
        <w:div w:id="547769105">
          <w:marLeft w:val="1166"/>
          <w:marRight w:val="0"/>
          <w:marTop w:val="0"/>
          <w:marBottom w:val="0"/>
          <w:divBdr>
            <w:top w:val="none" w:sz="0" w:space="0" w:color="auto"/>
            <w:left w:val="none" w:sz="0" w:space="0" w:color="auto"/>
            <w:bottom w:val="none" w:sz="0" w:space="0" w:color="auto"/>
            <w:right w:val="none" w:sz="0" w:space="0" w:color="auto"/>
          </w:divBdr>
        </w:div>
        <w:div w:id="1809934933">
          <w:marLeft w:val="1166"/>
          <w:marRight w:val="0"/>
          <w:marTop w:val="0"/>
          <w:marBottom w:val="0"/>
          <w:divBdr>
            <w:top w:val="none" w:sz="0" w:space="0" w:color="auto"/>
            <w:left w:val="none" w:sz="0" w:space="0" w:color="auto"/>
            <w:bottom w:val="none" w:sz="0" w:space="0" w:color="auto"/>
            <w:right w:val="none" w:sz="0" w:space="0" w:color="auto"/>
          </w:divBdr>
        </w:div>
        <w:div w:id="1788308074">
          <w:marLeft w:val="1166"/>
          <w:marRight w:val="0"/>
          <w:marTop w:val="0"/>
          <w:marBottom w:val="0"/>
          <w:divBdr>
            <w:top w:val="none" w:sz="0" w:space="0" w:color="auto"/>
            <w:left w:val="none" w:sz="0" w:space="0" w:color="auto"/>
            <w:bottom w:val="none" w:sz="0" w:space="0" w:color="auto"/>
            <w:right w:val="none" w:sz="0" w:space="0" w:color="auto"/>
          </w:divBdr>
        </w:div>
        <w:div w:id="1784690781">
          <w:marLeft w:val="1166"/>
          <w:marRight w:val="0"/>
          <w:marTop w:val="0"/>
          <w:marBottom w:val="0"/>
          <w:divBdr>
            <w:top w:val="none" w:sz="0" w:space="0" w:color="auto"/>
            <w:left w:val="none" w:sz="0" w:space="0" w:color="auto"/>
            <w:bottom w:val="none" w:sz="0" w:space="0" w:color="auto"/>
            <w:right w:val="none" w:sz="0" w:space="0" w:color="auto"/>
          </w:divBdr>
        </w:div>
        <w:div w:id="1626960667">
          <w:marLeft w:val="1166"/>
          <w:marRight w:val="0"/>
          <w:marTop w:val="0"/>
          <w:marBottom w:val="0"/>
          <w:divBdr>
            <w:top w:val="none" w:sz="0" w:space="0" w:color="auto"/>
            <w:left w:val="none" w:sz="0" w:space="0" w:color="auto"/>
            <w:bottom w:val="none" w:sz="0" w:space="0" w:color="auto"/>
            <w:right w:val="none" w:sz="0" w:space="0" w:color="auto"/>
          </w:divBdr>
        </w:div>
      </w:divsChild>
    </w:div>
    <w:div w:id="773402481">
      <w:bodyDiv w:val="1"/>
      <w:marLeft w:val="0"/>
      <w:marRight w:val="0"/>
      <w:marTop w:val="0"/>
      <w:marBottom w:val="0"/>
      <w:divBdr>
        <w:top w:val="none" w:sz="0" w:space="0" w:color="auto"/>
        <w:left w:val="none" w:sz="0" w:space="0" w:color="auto"/>
        <w:bottom w:val="none" w:sz="0" w:space="0" w:color="auto"/>
        <w:right w:val="none" w:sz="0" w:space="0" w:color="auto"/>
      </w:divBdr>
    </w:div>
    <w:div w:id="942347206">
      <w:bodyDiv w:val="1"/>
      <w:marLeft w:val="0"/>
      <w:marRight w:val="0"/>
      <w:marTop w:val="0"/>
      <w:marBottom w:val="0"/>
      <w:divBdr>
        <w:top w:val="none" w:sz="0" w:space="0" w:color="auto"/>
        <w:left w:val="none" w:sz="0" w:space="0" w:color="auto"/>
        <w:bottom w:val="none" w:sz="0" w:space="0" w:color="auto"/>
        <w:right w:val="none" w:sz="0" w:space="0" w:color="auto"/>
      </w:divBdr>
    </w:div>
    <w:div w:id="963120444">
      <w:bodyDiv w:val="1"/>
      <w:marLeft w:val="0"/>
      <w:marRight w:val="0"/>
      <w:marTop w:val="0"/>
      <w:marBottom w:val="0"/>
      <w:divBdr>
        <w:top w:val="none" w:sz="0" w:space="0" w:color="auto"/>
        <w:left w:val="none" w:sz="0" w:space="0" w:color="auto"/>
        <w:bottom w:val="none" w:sz="0" w:space="0" w:color="auto"/>
        <w:right w:val="none" w:sz="0" w:space="0" w:color="auto"/>
      </w:divBdr>
    </w:div>
    <w:div w:id="1027098797">
      <w:bodyDiv w:val="1"/>
      <w:marLeft w:val="0"/>
      <w:marRight w:val="0"/>
      <w:marTop w:val="0"/>
      <w:marBottom w:val="0"/>
      <w:divBdr>
        <w:top w:val="none" w:sz="0" w:space="0" w:color="auto"/>
        <w:left w:val="none" w:sz="0" w:space="0" w:color="auto"/>
        <w:bottom w:val="none" w:sz="0" w:space="0" w:color="auto"/>
        <w:right w:val="none" w:sz="0" w:space="0" w:color="auto"/>
      </w:divBdr>
    </w:div>
    <w:div w:id="1076632176">
      <w:bodyDiv w:val="1"/>
      <w:marLeft w:val="0"/>
      <w:marRight w:val="0"/>
      <w:marTop w:val="0"/>
      <w:marBottom w:val="0"/>
      <w:divBdr>
        <w:top w:val="none" w:sz="0" w:space="0" w:color="auto"/>
        <w:left w:val="none" w:sz="0" w:space="0" w:color="auto"/>
        <w:bottom w:val="none" w:sz="0" w:space="0" w:color="auto"/>
        <w:right w:val="none" w:sz="0" w:space="0" w:color="auto"/>
      </w:divBdr>
    </w:div>
    <w:div w:id="1115445978">
      <w:bodyDiv w:val="1"/>
      <w:marLeft w:val="0"/>
      <w:marRight w:val="0"/>
      <w:marTop w:val="0"/>
      <w:marBottom w:val="0"/>
      <w:divBdr>
        <w:top w:val="none" w:sz="0" w:space="0" w:color="auto"/>
        <w:left w:val="none" w:sz="0" w:space="0" w:color="auto"/>
        <w:bottom w:val="none" w:sz="0" w:space="0" w:color="auto"/>
        <w:right w:val="none" w:sz="0" w:space="0" w:color="auto"/>
      </w:divBdr>
    </w:div>
    <w:div w:id="1144539567">
      <w:bodyDiv w:val="1"/>
      <w:marLeft w:val="0"/>
      <w:marRight w:val="0"/>
      <w:marTop w:val="0"/>
      <w:marBottom w:val="0"/>
      <w:divBdr>
        <w:top w:val="none" w:sz="0" w:space="0" w:color="auto"/>
        <w:left w:val="none" w:sz="0" w:space="0" w:color="auto"/>
        <w:bottom w:val="none" w:sz="0" w:space="0" w:color="auto"/>
        <w:right w:val="none" w:sz="0" w:space="0" w:color="auto"/>
      </w:divBdr>
      <w:divsChild>
        <w:div w:id="2098476222">
          <w:marLeft w:val="547"/>
          <w:marRight w:val="0"/>
          <w:marTop w:val="0"/>
          <w:marBottom w:val="0"/>
          <w:divBdr>
            <w:top w:val="none" w:sz="0" w:space="0" w:color="auto"/>
            <w:left w:val="none" w:sz="0" w:space="0" w:color="auto"/>
            <w:bottom w:val="none" w:sz="0" w:space="0" w:color="auto"/>
            <w:right w:val="none" w:sz="0" w:space="0" w:color="auto"/>
          </w:divBdr>
        </w:div>
        <w:div w:id="320741309">
          <w:marLeft w:val="1166"/>
          <w:marRight w:val="0"/>
          <w:marTop w:val="0"/>
          <w:marBottom w:val="0"/>
          <w:divBdr>
            <w:top w:val="none" w:sz="0" w:space="0" w:color="auto"/>
            <w:left w:val="none" w:sz="0" w:space="0" w:color="auto"/>
            <w:bottom w:val="none" w:sz="0" w:space="0" w:color="auto"/>
            <w:right w:val="none" w:sz="0" w:space="0" w:color="auto"/>
          </w:divBdr>
        </w:div>
        <w:div w:id="1035472448">
          <w:marLeft w:val="1166"/>
          <w:marRight w:val="0"/>
          <w:marTop w:val="0"/>
          <w:marBottom w:val="0"/>
          <w:divBdr>
            <w:top w:val="none" w:sz="0" w:space="0" w:color="auto"/>
            <w:left w:val="none" w:sz="0" w:space="0" w:color="auto"/>
            <w:bottom w:val="none" w:sz="0" w:space="0" w:color="auto"/>
            <w:right w:val="none" w:sz="0" w:space="0" w:color="auto"/>
          </w:divBdr>
        </w:div>
        <w:div w:id="126122531">
          <w:marLeft w:val="1166"/>
          <w:marRight w:val="0"/>
          <w:marTop w:val="0"/>
          <w:marBottom w:val="0"/>
          <w:divBdr>
            <w:top w:val="none" w:sz="0" w:space="0" w:color="auto"/>
            <w:left w:val="none" w:sz="0" w:space="0" w:color="auto"/>
            <w:bottom w:val="none" w:sz="0" w:space="0" w:color="auto"/>
            <w:right w:val="none" w:sz="0" w:space="0" w:color="auto"/>
          </w:divBdr>
        </w:div>
        <w:div w:id="1627617979">
          <w:marLeft w:val="1166"/>
          <w:marRight w:val="0"/>
          <w:marTop w:val="0"/>
          <w:marBottom w:val="0"/>
          <w:divBdr>
            <w:top w:val="none" w:sz="0" w:space="0" w:color="auto"/>
            <w:left w:val="none" w:sz="0" w:space="0" w:color="auto"/>
            <w:bottom w:val="none" w:sz="0" w:space="0" w:color="auto"/>
            <w:right w:val="none" w:sz="0" w:space="0" w:color="auto"/>
          </w:divBdr>
        </w:div>
        <w:div w:id="1065031935">
          <w:marLeft w:val="1166"/>
          <w:marRight w:val="0"/>
          <w:marTop w:val="0"/>
          <w:marBottom w:val="0"/>
          <w:divBdr>
            <w:top w:val="none" w:sz="0" w:space="0" w:color="auto"/>
            <w:left w:val="none" w:sz="0" w:space="0" w:color="auto"/>
            <w:bottom w:val="none" w:sz="0" w:space="0" w:color="auto"/>
            <w:right w:val="none" w:sz="0" w:space="0" w:color="auto"/>
          </w:divBdr>
        </w:div>
        <w:div w:id="690255803">
          <w:marLeft w:val="1166"/>
          <w:marRight w:val="0"/>
          <w:marTop w:val="0"/>
          <w:marBottom w:val="0"/>
          <w:divBdr>
            <w:top w:val="none" w:sz="0" w:space="0" w:color="auto"/>
            <w:left w:val="none" w:sz="0" w:space="0" w:color="auto"/>
            <w:bottom w:val="none" w:sz="0" w:space="0" w:color="auto"/>
            <w:right w:val="none" w:sz="0" w:space="0" w:color="auto"/>
          </w:divBdr>
        </w:div>
        <w:div w:id="1333490468">
          <w:marLeft w:val="1166"/>
          <w:marRight w:val="0"/>
          <w:marTop w:val="0"/>
          <w:marBottom w:val="0"/>
          <w:divBdr>
            <w:top w:val="none" w:sz="0" w:space="0" w:color="auto"/>
            <w:left w:val="none" w:sz="0" w:space="0" w:color="auto"/>
            <w:bottom w:val="none" w:sz="0" w:space="0" w:color="auto"/>
            <w:right w:val="none" w:sz="0" w:space="0" w:color="auto"/>
          </w:divBdr>
        </w:div>
      </w:divsChild>
    </w:div>
    <w:div w:id="1157721972">
      <w:bodyDiv w:val="1"/>
      <w:marLeft w:val="0"/>
      <w:marRight w:val="0"/>
      <w:marTop w:val="0"/>
      <w:marBottom w:val="0"/>
      <w:divBdr>
        <w:top w:val="none" w:sz="0" w:space="0" w:color="auto"/>
        <w:left w:val="none" w:sz="0" w:space="0" w:color="auto"/>
        <w:bottom w:val="none" w:sz="0" w:space="0" w:color="auto"/>
        <w:right w:val="none" w:sz="0" w:space="0" w:color="auto"/>
      </w:divBdr>
    </w:div>
    <w:div w:id="1316035319">
      <w:bodyDiv w:val="1"/>
      <w:marLeft w:val="0"/>
      <w:marRight w:val="0"/>
      <w:marTop w:val="0"/>
      <w:marBottom w:val="0"/>
      <w:divBdr>
        <w:top w:val="none" w:sz="0" w:space="0" w:color="auto"/>
        <w:left w:val="none" w:sz="0" w:space="0" w:color="auto"/>
        <w:bottom w:val="none" w:sz="0" w:space="0" w:color="auto"/>
        <w:right w:val="none" w:sz="0" w:space="0" w:color="auto"/>
      </w:divBdr>
    </w:div>
    <w:div w:id="1333606133">
      <w:bodyDiv w:val="1"/>
      <w:marLeft w:val="0"/>
      <w:marRight w:val="0"/>
      <w:marTop w:val="0"/>
      <w:marBottom w:val="0"/>
      <w:divBdr>
        <w:top w:val="none" w:sz="0" w:space="0" w:color="auto"/>
        <w:left w:val="none" w:sz="0" w:space="0" w:color="auto"/>
        <w:bottom w:val="none" w:sz="0" w:space="0" w:color="auto"/>
        <w:right w:val="none" w:sz="0" w:space="0" w:color="auto"/>
      </w:divBdr>
    </w:div>
    <w:div w:id="1360396328">
      <w:bodyDiv w:val="1"/>
      <w:marLeft w:val="0"/>
      <w:marRight w:val="0"/>
      <w:marTop w:val="0"/>
      <w:marBottom w:val="0"/>
      <w:divBdr>
        <w:top w:val="none" w:sz="0" w:space="0" w:color="auto"/>
        <w:left w:val="none" w:sz="0" w:space="0" w:color="auto"/>
        <w:bottom w:val="none" w:sz="0" w:space="0" w:color="auto"/>
        <w:right w:val="none" w:sz="0" w:space="0" w:color="auto"/>
      </w:divBdr>
      <w:divsChild>
        <w:div w:id="1826900147">
          <w:marLeft w:val="605"/>
          <w:marRight w:val="0"/>
          <w:marTop w:val="200"/>
          <w:marBottom w:val="40"/>
          <w:divBdr>
            <w:top w:val="none" w:sz="0" w:space="0" w:color="auto"/>
            <w:left w:val="none" w:sz="0" w:space="0" w:color="auto"/>
            <w:bottom w:val="none" w:sz="0" w:space="0" w:color="auto"/>
            <w:right w:val="none" w:sz="0" w:space="0" w:color="auto"/>
          </w:divBdr>
        </w:div>
        <w:div w:id="98454291">
          <w:marLeft w:val="605"/>
          <w:marRight w:val="0"/>
          <w:marTop w:val="200"/>
          <w:marBottom w:val="40"/>
          <w:divBdr>
            <w:top w:val="none" w:sz="0" w:space="0" w:color="auto"/>
            <w:left w:val="none" w:sz="0" w:space="0" w:color="auto"/>
            <w:bottom w:val="none" w:sz="0" w:space="0" w:color="auto"/>
            <w:right w:val="none" w:sz="0" w:space="0" w:color="auto"/>
          </w:divBdr>
        </w:div>
        <w:div w:id="332345922">
          <w:marLeft w:val="605"/>
          <w:marRight w:val="0"/>
          <w:marTop w:val="200"/>
          <w:marBottom w:val="40"/>
          <w:divBdr>
            <w:top w:val="none" w:sz="0" w:space="0" w:color="auto"/>
            <w:left w:val="none" w:sz="0" w:space="0" w:color="auto"/>
            <w:bottom w:val="none" w:sz="0" w:space="0" w:color="auto"/>
            <w:right w:val="none" w:sz="0" w:space="0" w:color="auto"/>
          </w:divBdr>
        </w:div>
        <w:div w:id="675958416">
          <w:marLeft w:val="605"/>
          <w:marRight w:val="0"/>
          <w:marTop w:val="200"/>
          <w:marBottom w:val="40"/>
          <w:divBdr>
            <w:top w:val="none" w:sz="0" w:space="0" w:color="auto"/>
            <w:left w:val="none" w:sz="0" w:space="0" w:color="auto"/>
            <w:bottom w:val="none" w:sz="0" w:space="0" w:color="auto"/>
            <w:right w:val="none" w:sz="0" w:space="0" w:color="auto"/>
          </w:divBdr>
        </w:div>
        <w:div w:id="2045864839">
          <w:marLeft w:val="605"/>
          <w:marRight w:val="0"/>
          <w:marTop w:val="200"/>
          <w:marBottom w:val="40"/>
          <w:divBdr>
            <w:top w:val="none" w:sz="0" w:space="0" w:color="auto"/>
            <w:left w:val="none" w:sz="0" w:space="0" w:color="auto"/>
            <w:bottom w:val="none" w:sz="0" w:space="0" w:color="auto"/>
            <w:right w:val="none" w:sz="0" w:space="0" w:color="auto"/>
          </w:divBdr>
        </w:div>
      </w:divsChild>
    </w:div>
    <w:div w:id="1554465883">
      <w:bodyDiv w:val="1"/>
      <w:marLeft w:val="0"/>
      <w:marRight w:val="0"/>
      <w:marTop w:val="0"/>
      <w:marBottom w:val="0"/>
      <w:divBdr>
        <w:top w:val="none" w:sz="0" w:space="0" w:color="auto"/>
        <w:left w:val="none" w:sz="0" w:space="0" w:color="auto"/>
        <w:bottom w:val="none" w:sz="0" w:space="0" w:color="auto"/>
        <w:right w:val="none" w:sz="0" w:space="0" w:color="auto"/>
      </w:divBdr>
    </w:div>
    <w:div w:id="1772241708">
      <w:bodyDiv w:val="1"/>
      <w:marLeft w:val="0"/>
      <w:marRight w:val="0"/>
      <w:marTop w:val="0"/>
      <w:marBottom w:val="0"/>
      <w:divBdr>
        <w:top w:val="none" w:sz="0" w:space="0" w:color="auto"/>
        <w:left w:val="none" w:sz="0" w:space="0" w:color="auto"/>
        <w:bottom w:val="none" w:sz="0" w:space="0" w:color="auto"/>
        <w:right w:val="none" w:sz="0" w:space="0" w:color="auto"/>
      </w:divBdr>
    </w:div>
    <w:div w:id="1841432777">
      <w:bodyDiv w:val="1"/>
      <w:marLeft w:val="0"/>
      <w:marRight w:val="0"/>
      <w:marTop w:val="0"/>
      <w:marBottom w:val="0"/>
      <w:divBdr>
        <w:top w:val="none" w:sz="0" w:space="0" w:color="auto"/>
        <w:left w:val="none" w:sz="0" w:space="0" w:color="auto"/>
        <w:bottom w:val="none" w:sz="0" w:space="0" w:color="auto"/>
        <w:right w:val="none" w:sz="0" w:space="0" w:color="auto"/>
      </w:divBdr>
      <w:divsChild>
        <w:div w:id="1653604373">
          <w:marLeft w:val="1166"/>
          <w:marRight w:val="0"/>
          <w:marTop w:val="0"/>
          <w:marBottom w:val="0"/>
          <w:divBdr>
            <w:top w:val="none" w:sz="0" w:space="0" w:color="auto"/>
            <w:left w:val="none" w:sz="0" w:space="0" w:color="auto"/>
            <w:bottom w:val="none" w:sz="0" w:space="0" w:color="auto"/>
            <w:right w:val="none" w:sz="0" w:space="0" w:color="auto"/>
          </w:divBdr>
        </w:div>
        <w:div w:id="178929216">
          <w:marLeft w:val="1166"/>
          <w:marRight w:val="0"/>
          <w:marTop w:val="0"/>
          <w:marBottom w:val="0"/>
          <w:divBdr>
            <w:top w:val="none" w:sz="0" w:space="0" w:color="auto"/>
            <w:left w:val="none" w:sz="0" w:space="0" w:color="auto"/>
            <w:bottom w:val="none" w:sz="0" w:space="0" w:color="auto"/>
            <w:right w:val="none" w:sz="0" w:space="0" w:color="auto"/>
          </w:divBdr>
        </w:div>
        <w:div w:id="1042362422">
          <w:marLeft w:val="1166"/>
          <w:marRight w:val="0"/>
          <w:marTop w:val="0"/>
          <w:marBottom w:val="0"/>
          <w:divBdr>
            <w:top w:val="none" w:sz="0" w:space="0" w:color="auto"/>
            <w:left w:val="none" w:sz="0" w:space="0" w:color="auto"/>
            <w:bottom w:val="none" w:sz="0" w:space="0" w:color="auto"/>
            <w:right w:val="none" w:sz="0" w:space="0" w:color="auto"/>
          </w:divBdr>
        </w:div>
        <w:div w:id="2089764036">
          <w:marLeft w:val="1166"/>
          <w:marRight w:val="0"/>
          <w:marTop w:val="0"/>
          <w:marBottom w:val="0"/>
          <w:divBdr>
            <w:top w:val="none" w:sz="0" w:space="0" w:color="auto"/>
            <w:left w:val="none" w:sz="0" w:space="0" w:color="auto"/>
            <w:bottom w:val="none" w:sz="0" w:space="0" w:color="auto"/>
            <w:right w:val="none" w:sz="0" w:space="0" w:color="auto"/>
          </w:divBdr>
        </w:div>
        <w:div w:id="719404772">
          <w:marLeft w:val="1166"/>
          <w:marRight w:val="0"/>
          <w:marTop w:val="0"/>
          <w:marBottom w:val="0"/>
          <w:divBdr>
            <w:top w:val="none" w:sz="0" w:space="0" w:color="auto"/>
            <w:left w:val="none" w:sz="0" w:space="0" w:color="auto"/>
            <w:bottom w:val="none" w:sz="0" w:space="0" w:color="auto"/>
            <w:right w:val="none" w:sz="0" w:space="0" w:color="auto"/>
          </w:divBdr>
        </w:div>
        <w:div w:id="316541929">
          <w:marLeft w:val="1166"/>
          <w:marRight w:val="0"/>
          <w:marTop w:val="0"/>
          <w:marBottom w:val="0"/>
          <w:divBdr>
            <w:top w:val="none" w:sz="0" w:space="0" w:color="auto"/>
            <w:left w:val="none" w:sz="0" w:space="0" w:color="auto"/>
            <w:bottom w:val="none" w:sz="0" w:space="0" w:color="auto"/>
            <w:right w:val="none" w:sz="0" w:space="0" w:color="auto"/>
          </w:divBdr>
        </w:div>
        <w:div w:id="234708522">
          <w:marLeft w:val="1166"/>
          <w:marRight w:val="0"/>
          <w:marTop w:val="0"/>
          <w:marBottom w:val="0"/>
          <w:divBdr>
            <w:top w:val="none" w:sz="0" w:space="0" w:color="auto"/>
            <w:left w:val="none" w:sz="0" w:space="0" w:color="auto"/>
            <w:bottom w:val="none" w:sz="0" w:space="0" w:color="auto"/>
            <w:right w:val="none" w:sz="0" w:space="0" w:color="auto"/>
          </w:divBdr>
        </w:div>
        <w:div w:id="623194143">
          <w:marLeft w:val="1166"/>
          <w:marRight w:val="0"/>
          <w:marTop w:val="0"/>
          <w:marBottom w:val="0"/>
          <w:divBdr>
            <w:top w:val="none" w:sz="0" w:space="0" w:color="auto"/>
            <w:left w:val="none" w:sz="0" w:space="0" w:color="auto"/>
            <w:bottom w:val="none" w:sz="0" w:space="0" w:color="auto"/>
            <w:right w:val="none" w:sz="0" w:space="0" w:color="auto"/>
          </w:divBdr>
        </w:div>
        <w:div w:id="1309700652">
          <w:marLeft w:val="1166"/>
          <w:marRight w:val="0"/>
          <w:marTop w:val="0"/>
          <w:marBottom w:val="0"/>
          <w:divBdr>
            <w:top w:val="none" w:sz="0" w:space="0" w:color="auto"/>
            <w:left w:val="none" w:sz="0" w:space="0" w:color="auto"/>
            <w:bottom w:val="none" w:sz="0" w:space="0" w:color="auto"/>
            <w:right w:val="none" w:sz="0" w:space="0" w:color="auto"/>
          </w:divBdr>
        </w:div>
        <w:div w:id="2143306099">
          <w:marLeft w:val="1166"/>
          <w:marRight w:val="0"/>
          <w:marTop w:val="0"/>
          <w:marBottom w:val="0"/>
          <w:divBdr>
            <w:top w:val="none" w:sz="0" w:space="0" w:color="auto"/>
            <w:left w:val="none" w:sz="0" w:space="0" w:color="auto"/>
            <w:bottom w:val="none" w:sz="0" w:space="0" w:color="auto"/>
            <w:right w:val="none" w:sz="0" w:space="0" w:color="auto"/>
          </w:divBdr>
        </w:div>
        <w:div w:id="1404524718">
          <w:marLeft w:val="1166"/>
          <w:marRight w:val="0"/>
          <w:marTop w:val="0"/>
          <w:marBottom w:val="0"/>
          <w:divBdr>
            <w:top w:val="none" w:sz="0" w:space="0" w:color="auto"/>
            <w:left w:val="none" w:sz="0" w:space="0" w:color="auto"/>
            <w:bottom w:val="none" w:sz="0" w:space="0" w:color="auto"/>
            <w:right w:val="none" w:sz="0" w:space="0" w:color="auto"/>
          </w:divBdr>
        </w:div>
      </w:divsChild>
    </w:div>
    <w:div w:id="1860969859">
      <w:bodyDiv w:val="1"/>
      <w:marLeft w:val="0"/>
      <w:marRight w:val="0"/>
      <w:marTop w:val="0"/>
      <w:marBottom w:val="0"/>
      <w:divBdr>
        <w:top w:val="none" w:sz="0" w:space="0" w:color="auto"/>
        <w:left w:val="none" w:sz="0" w:space="0" w:color="auto"/>
        <w:bottom w:val="none" w:sz="0" w:space="0" w:color="auto"/>
        <w:right w:val="none" w:sz="0" w:space="0" w:color="auto"/>
      </w:divBdr>
    </w:div>
    <w:div w:id="1881285364">
      <w:bodyDiv w:val="1"/>
      <w:marLeft w:val="0"/>
      <w:marRight w:val="0"/>
      <w:marTop w:val="0"/>
      <w:marBottom w:val="0"/>
      <w:divBdr>
        <w:top w:val="none" w:sz="0" w:space="0" w:color="auto"/>
        <w:left w:val="none" w:sz="0" w:space="0" w:color="auto"/>
        <w:bottom w:val="none" w:sz="0" w:space="0" w:color="auto"/>
        <w:right w:val="none" w:sz="0" w:space="0" w:color="auto"/>
      </w:divBdr>
    </w:div>
    <w:div w:id="1896970648">
      <w:bodyDiv w:val="1"/>
      <w:marLeft w:val="0"/>
      <w:marRight w:val="0"/>
      <w:marTop w:val="0"/>
      <w:marBottom w:val="0"/>
      <w:divBdr>
        <w:top w:val="none" w:sz="0" w:space="0" w:color="auto"/>
        <w:left w:val="none" w:sz="0" w:space="0" w:color="auto"/>
        <w:bottom w:val="none" w:sz="0" w:space="0" w:color="auto"/>
        <w:right w:val="none" w:sz="0" w:space="0" w:color="auto"/>
      </w:divBdr>
    </w:div>
    <w:div w:id="1941177052">
      <w:bodyDiv w:val="1"/>
      <w:marLeft w:val="0"/>
      <w:marRight w:val="0"/>
      <w:marTop w:val="0"/>
      <w:marBottom w:val="0"/>
      <w:divBdr>
        <w:top w:val="none" w:sz="0" w:space="0" w:color="auto"/>
        <w:left w:val="none" w:sz="0" w:space="0" w:color="auto"/>
        <w:bottom w:val="none" w:sz="0" w:space="0" w:color="auto"/>
        <w:right w:val="none" w:sz="0" w:space="0" w:color="auto"/>
      </w:divBdr>
    </w:div>
    <w:div w:id="1969847659">
      <w:bodyDiv w:val="1"/>
      <w:marLeft w:val="0"/>
      <w:marRight w:val="0"/>
      <w:marTop w:val="0"/>
      <w:marBottom w:val="0"/>
      <w:divBdr>
        <w:top w:val="none" w:sz="0" w:space="0" w:color="auto"/>
        <w:left w:val="none" w:sz="0" w:space="0" w:color="auto"/>
        <w:bottom w:val="none" w:sz="0" w:space="0" w:color="auto"/>
        <w:right w:val="none" w:sz="0" w:space="0" w:color="auto"/>
      </w:divBdr>
      <w:divsChild>
        <w:div w:id="1820609574">
          <w:marLeft w:val="605"/>
          <w:marRight w:val="0"/>
          <w:marTop w:val="200"/>
          <w:marBottom w:val="40"/>
          <w:divBdr>
            <w:top w:val="none" w:sz="0" w:space="0" w:color="auto"/>
            <w:left w:val="none" w:sz="0" w:space="0" w:color="auto"/>
            <w:bottom w:val="none" w:sz="0" w:space="0" w:color="auto"/>
            <w:right w:val="none" w:sz="0" w:space="0" w:color="auto"/>
          </w:divBdr>
        </w:div>
      </w:divsChild>
    </w:div>
    <w:div w:id="2041928293">
      <w:bodyDiv w:val="1"/>
      <w:marLeft w:val="0"/>
      <w:marRight w:val="0"/>
      <w:marTop w:val="0"/>
      <w:marBottom w:val="0"/>
      <w:divBdr>
        <w:top w:val="none" w:sz="0" w:space="0" w:color="auto"/>
        <w:left w:val="none" w:sz="0" w:space="0" w:color="auto"/>
        <w:bottom w:val="none" w:sz="0" w:space="0" w:color="auto"/>
        <w:right w:val="none" w:sz="0" w:space="0" w:color="auto"/>
      </w:divBdr>
    </w:div>
    <w:div w:id="2057310614">
      <w:bodyDiv w:val="1"/>
      <w:marLeft w:val="0"/>
      <w:marRight w:val="0"/>
      <w:marTop w:val="0"/>
      <w:marBottom w:val="0"/>
      <w:divBdr>
        <w:top w:val="none" w:sz="0" w:space="0" w:color="auto"/>
        <w:left w:val="none" w:sz="0" w:space="0" w:color="auto"/>
        <w:bottom w:val="none" w:sz="0" w:space="0" w:color="auto"/>
        <w:right w:val="none" w:sz="0" w:space="0" w:color="auto"/>
      </w:divBdr>
    </w:div>
    <w:div w:id="2067794498">
      <w:bodyDiv w:val="1"/>
      <w:marLeft w:val="0"/>
      <w:marRight w:val="0"/>
      <w:marTop w:val="0"/>
      <w:marBottom w:val="0"/>
      <w:divBdr>
        <w:top w:val="none" w:sz="0" w:space="0" w:color="auto"/>
        <w:left w:val="none" w:sz="0" w:space="0" w:color="auto"/>
        <w:bottom w:val="none" w:sz="0" w:space="0" w:color="auto"/>
        <w:right w:val="none" w:sz="0" w:space="0" w:color="auto"/>
      </w:divBdr>
    </w:div>
    <w:div w:id="2083747979">
      <w:bodyDiv w:val="1"/>
      <w:marLeft w:val="0"/>
      <w:marRight w:val="0"/>
      <w:marTop w:val="0"/>
      <w:marBottom w:val="0"/>
      <w:divBdr>
        <w:top w:val="none" w:sz="0" w:space="0" w:color="auto"/>
        <w:left w:val="none" w:sz="0" w:space="0" w:color="auto"/>
        <w:bottom w:val="none" w:sz="0" w:space="0" w:color="auto"/>
        <w:right w:val="none" w:sz="0" w:space="0" w:color="auto"/>
      </w:divBdr>
    </w:div>
    <w:div w:id="2090537195">
      <w:bodyDiv w:val="1"/>
      <w:marLeft w:val="0"/>
      <w:marRight w:val="0"/>
      <w:marTop w:val="0"/>
      <w:marBottom w:val="0"/>
      <w:divBdr>
        <w:top w:val="none" w:sz="0" w:space="0" w:color="auto"/>
        <w:left w:val="none" w:sz="0" w:space="0" w:color="auto"/>
        <w:bottom w:val="none" w:sz="0" w:space="0" w:color="auto"/>
        <w:right w:val="none" w:sz="0" w:space="0" w:color="auto"/>
      </w:divBdr>
    </w:div>
    <w:div w:id="2125269659">
      <w:bodyDiv w:val="1"/>
      <w:marLeft w:val="0"/>
      <w:marRight w:val="0"/>
      <w:marTop w:val="0"/>
      <w:marBottom w:val="0"/>
      <w:divBdr>
        <w:top w:val="none" w:sz="0" w:space="0" w:color="auto"/>
        <w:left w:val="none" w:sz="0" w:space="0" w:color="auto"/>
        <w:bottom w:val="none" w:sz="0" w:space="0" w:color="auto"/>
        <w:right w:val="none" w:sz="0" w:space="0" w:color="auto"/>
      </w:divBdr>
      <w:divsChild>
        <w:div w:id="60297537">
          <w:marLeft w:val="547"/>
          <w:marRight w:val="0"/>
          <w:marTop w:val="0"/>
          <w:marBottom w:val="0"/>
          <w:divBdr>
            <w:top w:val="none" w:sz="0" w:space="0" w:color="auto"/>
            <w:left w:val="none" w:sz="0" w:space="0" w:color="auto"/>
            <w:bottom w:val="none" w:sz="0" w:space="0" w:color="auto"/>
            <w:right w:val="none" w:sz="0" w:space="0" w:color="auto"/>
          </w:divBdr>
        </w:div>
        <w:div w:id="545921180">
          <w:marLeft w:val="1166"/>
          <w:marRight w:val="0"/>
          <w:marTop w:val="0"/>
          <w:marBottom w:val="0"/>
          <w:divBdr>
            <w:top w:val="none" w:sz="0" w:space="0" w:color="auto"/>
            <w:left w:val="none" w:sz="0" w:space="0" w:color="auto"/>
            <w:bottom w:val="none" w:sz="0" w:space="0" w:color="auto"/>
            <w:right w:val="none" w:sz="0" w:space="0" w:color="auto"/>
          </w:divBdr>
        </w:div>
        <w:div w:id="258492887">
          <w:marLeft w:val="1166"/>
          <w:marRight w:val="0"/>
          <w:marTop w:val="0"/>
          <w:marBottom w:val="0"/>
          <w:divBdr>
            <w:top w:val="none" w:sz="0" w:space="0" w:color="auto"/>
            <w:left w:val="none" w:sz="0" w:space="0" w:color="auto"/>
            <w:bottom w:val="none" w:sz="0" w:space="0" w:color="auto"/>
            <w:right w:val="none" w:sz="0" w:space="0" w:color="auto"/>
          </w:divBdr>
        </w:div>
        <w:div w:id="1350639264">
          <w:marLeft w:val="1166"/>
          <w:marRight w:val="0"/>
          <w:marTop w:val="0"/>
          <w:marBottom w:val="0"/>
          <w:divBdr>
            <w:top w:val="none" w:sz="0" w:space="0" w:color="auto"/>
            <w:left w:val="none" w:sz="0" w:space="0" w:color="auto"/>
            <w:bottom w:val="none" w:sz="0" w:space="0" w:color="auto"/>
            <w:right w:val="none" w:sz="0" w:space="0" w:color="auto"/>
          </w:divBdr>
        </w:div>
        <w:div w:id="1912692574">
          <w:marLeft w:val="1166"/>
          <w:marRight w:val="0"/>
          <w:marTop w:val="0"/>
          <w:marBottom w:val="0"/>
          <w:divBdr>
            <w:top w:val="none" w:sz="0" w:space="0" w:color="auto"/>
            <w:left w:val="none" w:sz="0" w:space="0" w:color="auto"/>
            <w:bottom w:val="none" w:sz="0" w:space="0" w:color="auto"/>
            <w:right w:val="none" w:sz="0" w:space="0" w:color="auto"/>
          </w:divBdr>
        </w:div>
        <w:div w:id="1147554177">
          <w:marLeft w:val="1166"/>
          <w:marRight w:val="0"/>
          <w:marTop w:val="0"/>
          <w:marBottom w:val="0"/>
          <w:divBdr>
            <w:top w:val="none" w:sz="0" w:space="0" w:color="auto"/>
            <w:left w:val="none" w:sz="0" w:space="0" w:color="auto"/>
            <w:bottom w:val="none" w:sz="0" w:space="0" w:color="auto"/>
            <w:right w:val="none" w:sz="0" w:space="0" w:color="auto"/>
          </w:divBdr>
        </w:div>
        <w:div w:id="2144807933">
          <w:marLeft w:val="1166"/>
          <w:marRight w:val="0"/>
          <w:marTop w:val="0"/>
          <w:marBottom w:val="0"/>
          <w:divBdr>
            <w:top w:val="none" w:sz="0" w:space="0" w:color="auto"/>
            <w:left w:val="none" w:sz="0" w:space="0" w:color="auto"/>
            <w:bottom w:val="none" w:sz="0" w:space="0" w:color="auto"/>
            <w:right w:val="none" w:sz="0" w:space="0" w:color="auto"/>
          </w:divBdr>
        </w:div>
        <w:div w:id="1478693439">
          <w:marLeft w:val="1166"/>
          <w:marRight w:val="0"/>
          <w:marTop w:val="0"/>
          <w:marBottom w:val="0"/>
          <w:divBdr>
            <w:top w:val="none" w:sz="0" w:space="0" w:color="auto"/>
            <w:left w:val="none" w:sz="0" w:space="0" w:color="auto"/>
            <w:bottom w:val="none" w:sz="0" w:space="0" w:color="auto"/>
            <w:right w:val="none" w:sz="0" w:space="0" w:color="auto"/>
          </w:divBdr>
        </w:div>
        <w:div w:id="1389953929">
          <w:marLeft w:val="1166"/>
          <w:marRight w:val="0"/>
          <w:marTop w:val="0"/>
          <w:marBottom w:val="0"/>
          <w:divBdr>
            <w:top w:val="none" w:sz="0" w:space="0" w:color="auto"/>
            <w:left w:val="none" w:sz="0" w:space="0" w:color="auto"/>
            <w:bottom w:val="none" w:sz="0" w:space="0" w:color="auto"/>
            <w:right w:val="none" w:sz="0" w:space="0" w:color="auto"/>
          </w:divBdr>
        </w:div>
        <w:div w:id="1401321869">
          <w:marLeft w:val="1166"/>
          <w:marRight w:val="0"/>
          <w:marTop w:val="0"/>
          <w:marBottom w:val="0"/>
          <w:divBdr>
            <w:top w:val="none" w:sz="0" w:space="0" w:color="auto"/>
            <w:left w:val="none" w:sz="0" w:space="0" w:color="auto"/>
            <w:bottom w:val="none" w:sz="0" w:space="0" w:color="auto"/>
            <w:right w:val="none" w:sz="0" w:space="0" w:color="auto"/>
          </w:divBdr>
        </w:div>
        <w:div w:id="711266625">
          <w:marLeft w:val="1166"/>
          <w:marRight w:val="0"/>
          <w:marTop w:val="0"/>
          <w:marBottom w:val="0"/>
          <w:divBdr>
            <w:top w:val="none" w:sz="0" w:space="0" w:color="auto"/>
            <w:left w:val="none" w:sz="0" w:space="0" w:color="auto"/>
            <w:bottom w:val="none" w:sz="0" w:space="0" w:color="auto"/>
            <w:right w:val="none" w:sz="0" w:space="0" w:color="auto"/>
          </w:divBdr>
        </w:div>
        <w:div w:id="1111432801">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s://medium.com/oversightdems/investigate-flynns-payment-for-dining-with-putin-in-moscow-e01a210baa15" TargetMode="External"/><Relationship Id="rId4" Type="http://schemas.openxmlformats.org/officeDocument/2006/relationships/hyperlink" Target="https://conestoga.desire2learn.com/d2l/le/content/129005/viewContent/2579502/View" TargetMode="External"/><Relationship Id="rId1" Type="http://schemas.openxmlformats.org/officeDocument/2006/relationships/hyperlink" Target="https://conestoga.desire2learn.com/d2l/home/97967" TargetMode="External"/><Relationship Id="rId2" Type="http://schemas.openxmlformats.org/officeDocument/2006/relationships/hyperlink" Target="https://conestoga.desire2learn.com/d2l/le/content/133486/viewContent/2746359/View" TargetMode="External"/></Relationship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s://www.youtube.com/watch?v=UOWtXc2dUHw" TargetMode="External"/><Relationship Id="rId21" Type="http://schemas.openxmlformats.org/officeDocument/2006/relationships/hyperlink" Target="http://www.theglobeandmail.com/news/national/education/youth-dont-vote-because-they-dont-like-what-they-see/article19114640/" TargetMode="External"/><Relationship Id="rId22" Type="http://schemas.openxmlformats.org/officeDocument/2006/relationships/hyperlink" Target="http://www.elections.ca/content.aspx?section=res&amp;dir=rec/part/estim&amp;document=index&amp;lang=e" TargetMode="External"/><Relationship Id="rId23" Type="http://schemas.openxmlformats.org/officeDocument/2006/relationships/hyperlink" Target="http://www.macleans.ca/society/technology/the-future-of-machines-with-feelings/" TargetMode="External"/><Relationship Id="rId24" Type="http://schemas.openxmlformats.org/officeDocument/2006/relationships/hyperlink" Target="http://www.theglobeandmail.com/opinion/the-lost-boys-video-games-more-fun-than-growing-up/article31464598/" TargetMode="External"/><Relationship Id="rId25" Type="http://schemas.openxmlformats.org/officeDocument/2006/relationships/hyperlink" Target="http://www.newsweek.com/technology-textese-may-be-death-english-87727" TargetMode="External"/><Relationship Id="rId26" Type="http://schemas.openxmlformats.org/officeDocument/2006/relationships/fontTable" Target="fontTable.xml"/><Relationship Id="rId27" Type="http://schemas.microsoft.com/office/2011/relationships/people" Target="people.xml"/><Relationship Id="rId28"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yperlink" Target="http://hiring.workopolis.com/research/thinkopolis/viii-skills/" TargetMode="External"/><Relationship Id="rId15" Type="http://schemas.openxmlformats.org/officeDocument/2006/relationships/hyperlink" Target="http://hiring.workopolis.com/research/thinkopolis/viii-skills-infographic/" TargetMode="External"/><Relationship Id="rId16" Type="http://schemas.openxmlformats.org/officeDocument/2006/relationships/hyperlink" Target="http://www.wsj.com/articles/bosses-seek-critical-thinking-but-what-is-that-1413923730" TargetMode="External"/><Relationship Id="rId17" Type="http://schemas.openxmlformats.org/officeDocument/2006/relationships/hyperlink" Target="http://open.lib.umn.edu/writingforsuccess/chapter/6-1-purpose-audience-tone-and-content/" TargetMode="External"/><Relationship Id="rId18" Type="http://schemas.openxmlformats.org/officeDocument/2006/relationships/hyperlink" Target="http://open.lib.umn.edu/writingforsuccess/chapter/6-1-purpose-audience-tone-and-content/)"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EA9DADEEACA14098D65592E145B1C0" ma:contentTypeVersion="1" ma:contentTypeDescription="Create a new document." ma:contentTypeScope="" ma:versionID="ff5c5d31b60f211ed625088372e03ed6">
  <xsd:schema xmlns:xsd="http://www.w3.org/2001/XMLSchema" xmlns:xs="http://www.w3.org/2001/XMLSchema" xmlns:p="http://schemas.microsoft.com/office/2006/metadata/properties" xmlns:ns2="3e2fa758-d5c7-43e8-93c9-7b786a144e7e" targetNamespace="http://schemas.microsoft.com/office/2006/metadata/properties" ma:root="true" ma:fieldsID="60544933d7cf02e850b8c4b56286b6d0" ns2:_="">
    <xsd:import namespace="3e2fa758-d5c7-43e8-93c9-7b786a144e7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2fa758-d5c7-43e8-93c9-7b786a144e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3e2fa758-d5c7-43e8-93c9-7b786a144e7e">YHM3WN2HRAUM-667551454-17</_dlc_DocId>
    <_dlc_DocIdUrl xmlns="3e2fa758-d5c7-43e8-93c9-7b786a144e7e">
      <Url>https://cms.conestogac.on.ca/sites/educational-technology/pm/COMM1085/_layouts/15/DocIdRedir.aspx?ID=YHM3WN2HRAUM-667551454-17</Url>
      <Description>YHM3WN2HRAUM-667551454-17</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7826C1B-7E67-418B-83B0-4DAF3CD09C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2fa758-d5c7-43e8-93c9-7b786a144e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ADFBB4-4B47-4409-9861-8D8BD105FB49}">
  <ds:schemaRefs>
    <ds:schemaRef ds:uri="http://schemas.microsoft.com/sharepoint/v3/contenttype/forms"/>
  </ds:schemaRefs>
</ds:datastoreItem>
</file>

<file path=customXml/itemProps3.xml><?xml version="1.0" encoding="utf-8"?>
<ds:datastoreItem xmlns:ds="http://schemas.openxmlformats.org/officeDocument/2006/customXml" ds:itemID="{A5A9021E-9D9F-41B9-9E4E-10532F3BF24F}">
  <ds:schemaRefs>
    <ds:schemaRef ds:uri="http://schemas.microsoft.com/office/2006/documentManagement/types"/>
    <ds:schemaRef ds:uri="http://purl.org/dc/elements/1.1/"/>
    <ds:schemaRef ds:uri="http://purl.org/dc/dcmitype/"/>
    <ds:schemaRef ds:uri="http://schemas.microsoft.com/office/infopath/2007/PartnerControls"/>
    <ds:schemaRef ds:uri="http://purl.org/dc/terms/"/>
    <ds:schemaRef ds:uri="http://schemas.openxmlformats.org/package/2006/metadata/core-properties"/>
    <ds:schemaRef ds:uri="3e2fa758-d5c7-43e8-93c9-7b786a144e7e"/>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1E502D36-CF2D-4966-A03D-5FF2632FF665}">
  <ds:schemaRefs>
    <ds:schemaRef ds:uri="http://schemas.microsoft.com/sharepoint/events"/>
  </ds:schemaRefs>
</ds:datastoreItem>
</file>

<file path=customXml/itemProps5.xml><?xml version="1.0" encoding="utf-8"?>
<ds:datastoreItem xmlns:ds="http://schemas.openxmlformats.org/officeDocument/2006/customXml" ds:itemID="{AC3A22D2-C2A8-BC4F-8FEA-05B27349E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21</Pages>
  <Words>6695</Words>
  <Characters>38162</Characters>
  <Application>Microsoft Macintosh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44768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Galsworthy</dc:creator>
  <cp:keywords/>
  <dc:description/>
  <cp:lastModifiedBy>Jon Whitzman</cp:lastModifiedBy>
  <cp:revision>67</cp:revision>
  <cp:lastPrinted>2017-01-30T18:02:00Z</cp:lastPrinted>
  <dcterms:created xsi:type="dcterms:W3CDTF">2017-01-23T16:01:00Z</dcterms:created>
  <dcterms:modified xsi:type="dcterms:W3CDTF">2017-04-24T14:21:00Z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0x01010040EA9DADEEACA14098D65592E145B1C0</vt:lpwstr>
  </property>
  <property fmtid="{D5CDD505-2E9C-101B-9397-08002B2CF9AE}" pid="3" name="_dlc_DocIdItemGuid">
    <vt:lpwstr>db78f8dd-05c1-414d-bc3f-0d478426ed0c</vt:lpwstr>
  </property>
</Properties>
</file>